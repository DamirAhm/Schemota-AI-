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0" w:firstLine="0"/>
        <w:jc w:val="center"/>
        <w:rPr>
          <w:rFonts w:ascii="Times New Roman" w:hAnsi="Times New Roman" w:cs="Times New Roman"/>
          <w:rPrChange w:id="0" w:author="Damir Ahm" w:date="2025-03-02T13:27:39Z">
            <w:rPr/>
          </w:rPrChange>
        </w:rPr>
      </w:pPr>
      <w:r>
        <w:rPr>
          <w:rFonts w:ascii="Times New Roman" w:hAnsi="Times New Roman" w:cs="Times New Roman"/>
          <w:b/>
          <w:smallCaps/>
          <w:rtl w:val="0"/>
          <w:rPrChange w:id="1" w:author="Damir Ahm" w:date="2025-03-02T13:27:39Z">
            <w:rPr>
              <w:b/>
              <w:smallCaps/>
              <w:rtl w:val="0"/>
            </w:rPr>
          </w:rPrChange>
        </w:rPr>
        <w:t>МИНОБРНАУКИ РОССИИ</w:t>
      </w:r>
    </w:p>
    <w:p w14:paraId="00000002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jc w:val="center"/>
        <w:rPr>
          <w:rFonts w:ascii="Times New Roman" w:hAnsi="Times New Roman" w:cs="Times New Roman"/>
          <w:rPrChange w:id="2" w:author="Damir Ahm" w:date="2025-03-02T13:27:39Z">
            <w:rPr/>
          </w:rPrChange>
        </w:rPr>
      </w:pPr>
      <w:r>
        <w:rPr>
          <w:rFonts w:ascii="Times New Roman" w:hAnsi="Times New Roman" w:cs="Times New Roman"/>
          <w:b/>
          <w:smallCaps/>
          <w:rtl w:val="0"/>
          <w:rPrChange w:id="3" w:author="Damir Ahm" w:date="2025-03-02T13:27:39Z">
            <w:rPr>
              <w:b/>
              <w:smallCaps/>
              <w:rtl w:val="0"/>
            </w:rPr>
          </w:rPrChange>
        </w:rPr>
        <w:t>САНКТ-ПЕТЕРБУРГСКИЙ ГОСУДАРСТВЕННЫЙ</w:t>
      </w:r>
    </w:p>
    <w:p w14:paraId="00000003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jc w:val="center"/>
        <w:rPr>
          <w:rFonts w:ascii="Times New Roman" w:hAnsi="Times New Roman" w:cs="Times New Roman"/>
          <w:rPrChange w:id="4" w:author="Damir Ahm" w:date="2025-03-02T13:27:39Z">
            <w:rPr/>
          </w:rPrChange>
        </w:rPr>
      </w:pPr>
      <w:r>
        <w:rPr>
          <w:rFonts w:ascii="Times New Roman" w:hAnsi="Times New Roman" w:cs="Times New Roman"/>
          <w:b/>
          <w:smallCaps/>
          <w:rtl w:val="0"/>
          <w:rPrChange w:id="5" w:author="Damir Ahm" w:date="2025-03-02T13:27:39Z">
            <w:rPr>
              <w:b/>
              <w:smallCaps/>
              <w:rtl w:val="0"/>
            </w:rPr>
          </w:rPrChange>
        </w:rPr>
        <w:t>ЭЛЕКТРОТЕХНИЧЕСКИЙ УНИВЕРСИТЕТ</w:t>
      </w:r>
    </w:p>
    <w:p w14:paraId="0000000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jc w:val="center"/>
        <w:rPr>
          <w:rFonts w:ascii="Times New Roman" w:hAnsi="Times New Roman" w:cs="Times New Roman"/>
          <w:rPrChange w:id="6" w:author="Damir Ahm" w:date="2025-03-02T13:27:39Z">
            <w:rPr/>
          </w:rPrChange>
        </w:rPr>
      </w:pPr>
      <w:r>
        <w:rPr>
          <w:rFonts w:ascii="Times New Roman" w:hAnsi="Times New Roman" w:cs="Times New Roman"/>
          <w:b/>
          <w:smallCaps/>
          <w:rtl w:val="0"/>
          <w:rPrChange w:id="7" w:author="Damir Ahm" w:date="2025-03-02T13:27:39Z">
            <w:rPr>
              <w:b/>
              <w:smallCaps/>
              <w:rtl w:val="0"/>
            </w:rPr>
          </w:rPrChange>
        </w:rPr>
        <w:t>«ЛЭТИ» ИМ. В.И. УЛЬЯНОВА (ЛЕНИНА)</w:t>
      </w:r>
    </w:p>
    <w:p w14:paraId="00000005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jc w:val="center"/>
        <w:rPr>
          <w:rFonts w:ascii="Times New Roman" w:hAnsi="Times New Roman" w:cs="Times New Roman"/>
          <w:rPrChange w:id="8" w:author="Damir Ahm" w:date="2025-03-02T13:27:39Z">
            <w:rPr/>
          </w:rPrChange>
        </w:rPr>
      </w:pPr>
      <w:r>
        <w:rPr>
          <w:rFonts w:ascii="Times New Roman" w:hAnsi="Times New Roman" w:cs="Times New Roman"/>
          <w:b/>
          <w:rtl w:val="0"/>
          <w:rPrChange w:id="9" w:author="Damir Ahm" w:date="2025-03-02T13:27:39Z">
            <w:rPr>
              <w:b/>
              <w:rtl w:val="0"/>
            </w:rPr>
          </w:rPrChange>
        </w:rPr>
        <w:t>Кафедра САПР</w:t>
      </w:r>
    </w:p>
    <w:p w14:paraId="0000000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jc w:val="center"/>
        <w:rPr>
          <w:rFonts w:ascii="Times New Roman" w:hAnsi="Times New Roman" w:cs="Times New Roman"/>
          <w:rPrChange w:id="10" w:author="Damir Ahm" w:date="2025-03-02T13:27:39Z">
            <w:rPr/>
          </w:rPrChange>
        </w:rPr>
      </w:pPr>
    </w:p>
    <w:p w14:paraId="0000000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jc w:val="center"/>
        <w:rPr>
          <w:rFonts w:ascii="Times New Roman" w:hAnsi="Times New Roman" w:cs="Times New Roman"/>
          <w:rPrChange w:id="11" w:author="Damir Ahm" w:date="2025-03-02T13:27:39Z">
            <w:rPr/>
          </w:rPrChange>
        </w:rPr>
      </w:pPr>
    </w:p>
    <w:p w14:paraId="00000009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jc w:val="both"/>
        <w:rPr>
          <w:rFonts w:ascii="Times New Roman" w:hAnsi="Times New Roman" w:cs="Times New Roman"/>
          <w:rPrChange w:id="12" w:author="Damir Ahm" w:date="2025-03-02T13:27:39Z">
            <w:rPr/>
          </w:rPrChange>
        </w:rPr>
      </w:pPr>
    </w:p>
    <w:p w14:paraId="0000000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jc w:val="center"/>
        <w:rPr>
          <w:rFonts w:hint="default" w:ascii="Times New Roman" w:hAnsi="Times New Roman" w:cs="Times New Roman"/>
          <w:lang w:val="en-US"/>
          <w:rPrChange w:id="13" w:author="Damir Ahm" w:date="2025-03-02T13:27:39Z">
            <w:rPr>
              <w:rFonts w:hint="default"/>
              <w:lang w:val="en-US"/>
            </w:rPr>
          </w:rPrChange>
        </w:rPr>
      </w:pPr>
    </w:p>
    <w:p w14:paraId="0000000B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jc w:val="center"/>
        <w:rPr>
          <w:rFonts w:ascii="Times New Roman" w:hAnsi="Times New Roman" w:cs="Times New Roman"/>
          <w:rPrChange w:id="14" w:author="Damir Ahm" w:date="2025-03-02T13:27:39Z">
            <w:rPr/>
          </w:rPrChange>
        </w:rPr>
      </w:pPr>
    </w:p>
    <w:p w14:paraId="0000000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jc w:val="center"/>
        <w:rPr>
          <w:rFonts w:ascii="Times New Roman" w:hAnsi="Times New Roman" w:cs="Times New Roman"/>
          <w:rPrChange w:id="15" w:author="Damir Ahm" w:date="2025-03-02T13:27:39Z">
            <w:rPr/>
          </w:rPrChange>
        </w:rPr>
      </w:pPr>
    </w:p>
    <w:p w14:paraId="0000000D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jc w:val="center"/>
        <w:rPr>
          <w:ins w:id="16" w:author="Damir Ahm" w:date="2025-03-02T12:54:27Z"/>
          <w:rFonts w:ascii="Times New Roman" w:hAnsi="Times New Roman" w:cs="Times New Roman"/>
          <w:b/>
          <w:rtl w:val="0"/>
          <w:rPrChange w:id="17" w:author="Damir Ahm" w:date="2025-03-02T13:27:39Z">
            <w:rPr>
              <w:ins w:id="18" w:author="Damir Ahm" w:date="2025-03-02T12:54:27Z"/>
              <w:b/>
              <w:rtl w:val="0"/>
            </w:rPr>
          </w:rPrChange>
        </w:rPr>
      </w:pPr>
      <w:r>
        <w:rPr>
          <w:rFonts w:ascii="Times New Roman" w:hAnsi="Times New Roman" w:cs="Times New Roman"/>
          <w:b/>
          <w:rtl w:val="0"/>
          <w:rPrChange w:id="19" w:author="Damir Ahm" w:date="2025-03-02T13:27:39Z">
            <w:rPr>
              <w:b/>
              <w:rtl w:val="0"/>
            </w:rPr>
          </w:rPrChange>
        </w:rPr>
        <w:t>ОТЧЕТ</w:t>
      </w:r>
    </w:p>
    <w:p w14:paraId="675920F9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jc w:val="center"/>
        <w:rPr>
          <w:del w:id="20" w:author="Damir Ahm" w:date="2025-03-02T12:53:41Z"/>
          <w:rFonts w:hint="default" w:ascii="Times New Roman" w:hAnsi="Times New Roman" w:cs="Times New Roman"/>
          <w:b/>
          <w:rtl w:val="0"/>
          <w:lang w:val="ru-RU"/>
          <w:rPrChange w:id="21" w:author="Damir Ahm" w:date="2025-03-02T13:27:39Z">
            <w:rPr>
              <w:del w:id="22" w:author="Damir Ahm" w:date="2025-03-02T12:53:41Z"/>
              <w:rFonts w:hint="default"/>
              <w:b/>
              <w:rtl w:val="0"/>
              <w:lang w:val="ru-RU"/>
            </w:rPr>
          </w:rPrChange>
        </w:rPr>
      </w:pPr>
      <w:ins w:id="23" w:author="Damir Ahm" w:date="2025-03-02T12:54:28Z">
        <w:r>
          <w:rPr>
            <w:rFonts w:ascii="Times New Roman" w:hAnsi="Times New Roman" w:cs="Times New Roman"/>
            <w:b/>
            <w:rtl w:val="0"/>
            <w:lang w:val="ru-RU"/>
            <w:rPrChange w:id="24" w:author="Damir Ahm" w:date="2025-03-02T13:27:39Z">
              <w:rPr>
                <w:b/>
                <w:rtl w:val="0"/>
                <w:lang w:val="ru-RU"/>
              </w:rPr>
            </w:rPrChange>
          </w:rPr>
          <w:t>по</w:t>
        </w:r>
      </w:ins>
      <w:ins w:id="26" w:author="Damir Ahm" w:date="2025-03-02T12:54:28Z">
        <w:r>
          <w:rPr>
            <w:rFonts w:hint="default" w:ascii="Times New Roman" w:hAnsi="Times New Roman" w:cs="Times New Roman"/>
            <w:b/>
            <w:rtl w:val="0"/>
            <w:lang w:val="ru-RU"/>
            <w:rPrChange w:id="27" w:author="Damir Ahm" w:date="2025-03-02T13:27:39Z">
              <w:rPr>
                <w:rFonts w:hint="default"/>
                <w:b/>
                <w:rtl w:val="0"/>
                <w:lang w:val="ru-RU"/>
              </w:rPr>
            </w:rPrChange>
          </w:rPr>
          <w:t xml:space="preserve"> </w:t>
        </w:r>
      </w:ins>
      <w:ins w:id="29" w:author="Damir Ahm" w:date="2025-03-02T12:54:30Z">
        <w:r>
          <w:rPr>
            <w:rFonts w:hint="default" w:ascii="Times New Roman" w:hAnsi="Times New Roman" w:cs="Times New Roman"/>
            <w:b/>
            <w:rtl w:val="0"/>
            <w:lang w:val="ru-RU"/>
            <w:rPrChange w:id="30" w:author="Damir Ahm" w:date="2025-03-02T13:27:39Z">
              <w:rPr>
                <w:rFonts w:hint="default"/>
                <w:b/>
                <w:rtl w:val="0"/>
                <w:lang w:val="ru-RU"/>
              </w:rPr>
            </w:rPrChange>
          </w:rPr>
          <w:t>п</w:t>
        </w:r>
      </w:ins>
      <w:ins w:id="32" w:author="Damir Ahm" w:date="2025-03-02T12:54:31Z">
        <w:r>
          <w:rPr>
            <w:rFonts w:hint="default" w:ascii="Times New Roman" w:hAnsi="Times New Roman" w:cs="Times New Roman"/>
            <w:b/>
            <w:rtl w:val="0"/>
            <w:lang w:val="ru-RU"/>
            <w:rPrChange w:id="33" w:author="Damir Ahm" w:date="2025-03-02T13:27:39Z">
              <w:rPr>
                <w:rFonts w:hint="default"/>
                <w:b/>
                <w:rtl w:val="0"/>
                <w:lang w:val="ru-RU"/>
              </w:rPr>
            </w:rPrChange>
          </w:rPr>
          <w:t>рактич</w:t>
        </w:r>
      </w:ins>
      <w:ins w:id="35" w:author="Damir Ahm" w:date="2025-03-02T12:54:32Z">
        <w:r>
          <w:rPr>
            <w:rFonts w:hint="default" w:ascii="Times New Roman" w:hAnsi="Times New Roman" w:cs="Times New Roman"/>
            <w:b/>
            <w:rtl w:val="0"/>
            <w:lang w:val="ru-RU"/>
            <w:rPrChange w:id="36" w:author="Damir Ahm" w:date="2025-03-02T13:27:39Z">
              <w:rPr>
                <w:rFonts w:hint="default"/>
                <w:b/>
                <w:rtl w:val="0"/>
                <w:lang w:val="ru-RU"/>
              </w:rPr>
            </w:rPrChange>
          </w:rPr>
          <w:t xml:space="preserve">еским </w:t>
        </w:r>
      </w:ins>
      <w:ins w:id="38" w:author="Damir Ahm" w:date="2025-03-02T12:54:33Z">
        <w:r>
          <w:rPr>
            <w:rFonts w:hint="default" w:ascii="Times New Roman" w:hAnsi="Times New Roman" w:cs="Times New Roman"/>
            <w:b/>
            <w:rtl w:val="0"/>
            <w:lang w:val="ru-RU"/>
            <w:rPrChange w:id="39" w:author="Damir Ahm" w:date="2025-03-02T13:27:39Z">
              <w:rPr>
                <w:rFonts w:hint="default"/>
                <w:b/>
                <w:rtl w:val="0"/>
                <w:lang w:val="ru-RU"/>
              </w:rPr>
            </w:rPrChange>
          </w:rPr>
          <w:t>задания</w:t>
        </w:r>
      </w:ins>
      <w:ins w:id="41" w:author="Damir Ahm" w:date="2025-03-02T12:54:34Z">
        <w:r>
          <w:rPr>
            <w:rFonts w:hint="default" w:ascii="Times New Roman" w:hAnsi="Times New Roman" w:cs="Times New Roman"/>
            <w:b/>
            <w:rtl w:val="0"/>
            <w:lang w:val="ru-RU"/>
            <w:rPrChange w:id="42" w:author="Damir Ahm" w:date="2025-03-02T13:27:39Z">
              <w:rPr>
                <w:rFonts w:hint="default"/>
                <w:b/>
                <w:rtl w:val="0"/>
                <w:lang w:val="ru-RU"/>
              </w:rPr>
            </w:rPrChange>
          </w:rPr>
          <w:t>м</w:t>
        </w:r>
      </w:ins>
    </w:p>
    <w:p w14:paraId="0000000D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jc w:val="center"/>
        <w:rPr>
          <w:rFonts w:hint="default" w:ascii="Times New Roman" w:hAnsi="Times New Roman" w:cs="Times New Roman"/>
          <w:lang w:val="ru-RU"/>
          <w:rPrChange w:id="45" w:author="Damir Ahm" w:date="2025-03-02T13:27:39Z">
            <w:rPr>
              <w:rFonts w:hint="default"/>
              <w:lang w:val="ru-RU"/>
            </w:rPr>
          </w:rPrChange>
        </w:rPr>
        <w:pPrChange w:id="44" w:author="Damir Ahm" w:date="2025-03-02T12:53:41Z"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pacing w:line="360" w:lineRule="auto"/>
            <w:jc w:val="center"/>
          </w:pPr>
        </w:pPrChange>
      </w:pPr>
      <w:del w:id="46" w:author="Damir Ahm" w:date="2025-03-02T12:53:41Z">
        <w:r>
          <w:rPr>
            <w:rFonts w:ascii="Times New Roman" w:hAnsi="Times New Roman" w:cs="Times New Roman"/>
            <w:b/>
            <w:rtl w:val="0"/>
            <w:rPrChange w:id="47" w:author="Damir Ahm" w:date="2025-03-02T13:27:39Z">
              <w:rPr>
                <w:b/>
                <w:rtl w:val="0"/>
              </w:rPr>
            </w:rPrChange>
          </w:rPr>
          <w:delText>по лабораторной работе №</w:delText>
        </w:r>
      </w:del>
      <w:del w:id="49" w:author="Damir Ahm" w:date="2025-03-02T12:53:41Z">
        <w:r>
          <w:rPr>
            <w:rFonts w:hint="default" w:ascii="Times New Roman" w:hAnsi="Times New Roman" w:cs="Times New Roman"/>
            <w:b/>
            <w:rtl w:val="0"/>
            <w:lang w:val="ru-RU"/>
            <w:rPrChange w:id="50" w:author="Damir Ahm" w:date="2025-03-02T13:27:39Z">
              <w:rPr>
                <w:rFonts w:hint="default"/>
                <w:b/>
                <w:rtl w:val="0"/>
                <w:lang w:val="ru-RU"/>
              </w:rPr>
            </w:rPrChange>
          </w:rPr>
          <w:delText>1</w:delText>
        </w:r>
      </w:del>
    </w:p>
    <w:p w14:paraId="0000000F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jc w:val="center"/>
        <w:rPr>
          <w:del w:id="52" w:author="Damir Ahm" w:date="2025-03-02T12:54:26Z"/>
          <w:rFonts w:ascii="Times New Roman" w:hAnsi="Times New Roman" w:cs="Times New Roman"/>
          <w:rPrChange w:id="53" w:author="Damir Ahm" w:date="2025-03-02T13:27:39Z">
            <w:rPr>
              <w:del w:id="54" w:author="Damir Ahm" w:date="2025-03-02T12:54:26Z"/>
            </w:rPr>
          </w:rPrChange>
        </w:rPr>
      </w:pPr>
      <w:r>
        <w:rPr>
          <w:rFonts w:ascii="Times New Roman" w:hAnsi="Times New Roman" w:cs="Times New Roman"/>
          <w:b/>
          <w:rtl w:val="0"/>
          <w:rPrChange w:id="55" w:author="Damir Ahm" w:date="2025-03-02T13:27:39Z">
            <w:rPr>
              <w:b/>
              <w:rtl w:val="0"/>
            </w:rPr>
          </w:rPrChange>
        </w:rPr>
        <w:t>по дисциплине «</w:t>
      </w:r>
      <w:r>
        <w:rPr>
          <w:rFonts w:hint="default" w:ascii="Times New Roman" w:hAnsi="Times New Roman" w:cs="Times New Roman"/>
          <w:b/>
          <w:rtl w:val="0"/>
          <w:lang w:val="ru-RU"/>
          <w:rPrChange w:id="56" w:author="Damir Ahm" w:date="2025-03-02T13:27:39Z">
            <w:rPr>
              <w:rFonts w:hint="default"/>
              <w:b/>
              <w:rtl w:val="0"/>
              <w:lang w:val="ru-RU"/>
            </w:rPr>
          </w:rPrChange>
        </w:rPr>
        <w:t>САПР РЭА</w:t>
      </w:r>
      <w:r>
        <w:rPr>
          <w:rFonts w:ascii="Times New Roman" w:hAnsi="Times New Roman" w:cs="Times New Roman"/>
          <w:b/>
          <w:rtl w:val="0"/>
          <w:rPrChange w:id="57" w:author="Damir Ahm" w:date="2025-03-02T13:27:39Z">
            <w:rPr>
              <w:b/>
              <w:rtl w:val="0"/>
            </w:rPr>
          </w:rPrChange>
        </w:rPr>
        <w:t>»</w:t>
      </w:r>
    </w:p>
    <w:p w14:paraId="0000000F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jc w:val="center"/>
        <w:rPr>
          <w:del w:id="59" w:author="Damir Ahm" w:date="2025-03-02T12:54:25Z"/>
          <w:rFonts w:hint="default" w:ascii="Times New Roman" w:hAnsi="Times New Roman" w:cs="Times New Roman"/>
          <w:b/>
          <w:rtl w:val="0"/>
          <w:rPrChange w:id="60" w:author="Damir Ahm" w:date="2025-03-02T13:27:39Z">
            <w:rPr>
              <w:del w:id="61" w:author="Damir Ahm" w:date="2025-03-02T12:54:25Z"/>
              <w:rFonts w:hint="default"/>
              <w:b/>
              <w:rtl w:val="0"/>
            </w:rPr>
          </w:rPrChange>
        </w:rPr>
        <w:pPrChange w:id="58" w:author="Damir Ahm" w:date="2025-03-02T12:54:26Z"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pacing w:line="360" w:lineRule="auto"/>
            <w:jc w:val="center"/>
          </w:pPr>
        </w:pPrChange>
      </w:pPr>
      <w:del w:id="62" w:author="Damir Ahm" w:date="2025-03-02T12:54:25Z">
        <w:r>
          <w:rPr>
            <w:rFonts w:ascii="Times New Roman" w:hAnsi="Times New Roman" w:cs="Times New Roman"/>
            <w:b/>
            <w:rtl w:val="0"/>
            <w:rPrChange w:id="63" w:author="Damir Ahm" w:date="2025-03-02T13:27:39Z">
              <w:rPr>
                <w:b/>
                <w:rtl w:val="0"/>
              </w:rPr>
            </w:rPrChange>
          </w:rPr>
          <w:delText xml:space="preserve">Тема: </w:delText>
        </w:r>
      </w:del>
      <w:del w:id="65" w:author="Damir Ahm" w:date="2025-03-02T12:54:25Z">
        <w:r>
          <w:rPr>
            <w:rFonts w:hint="default" w:ascii="Times New Roman" w:hAnsi="Times New Roman" w:cs="Times New Roman"/>
            <w:b/>
            <w:rtl w:val="0"/>
            <w:rPrChange w:id="66" w:author="Damir Ahm" w:date="2025-03-02T13:27:39Z">
              <w:rPr>
                <w:rFonts w:hint="default"/>
                <w:b/>
                <w:rtl w:val="0"/>
              </w:rPr>
            </w:rPrChange>
          </w:rPr>
          <w:delText>«Цикл проектирования в САПР РЭА Altium</w:delText>
        </w:r>
      </w:del>
    </w:p>
    <w:p w14:paraId="0134388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jc w:val="center"/>
        <w:rPr>
          <w:del w:id="68" w:author="Damir Ahm" w:date="2025-03-02T12:54:25Z"/>
          <w:rFonts w:hint="default" w:ascii="Times New Roman" w:hAnsi="Times New Roman" w:cs="Times New Roman"/>
          <w:b/>
          <w:rtl w:val="0"/>
          <w:rPrChange w:id="69" w:author="Damir Ahm" w:date="2025-03-02T13:27:39Z">
            <w:rPr>
              <w:del w:id="70" w:author="Damir Ahm" w:date="2025-03-02T12:54:25Z"/>
              <w:rFonts w:hint="default"/>
              <w:b/>
              <w:rtl w:val="0"/>
            </w:rPr>
          </w:rPrChange>
        </w:rPr>
      </w:pPr>
      <w:del w:id="71" w:author="Damir Ahm" w:date="2025-03-02T12:54:25Z">
        <w:r>
          <w:rPr>
            <w:rFonts w:hint="default" w:ascii="Times New Roman" w:hAnsi="Times New Roman" w:cs="Times New Roman"/>
            <w:b/>
            <w:rtl w:val="0"/>
            <w:rPrChange w:id="72" w:author="Damir Ahm" w:date="2025-03-02T13:27:39Z">
              <w:rPr>
                <w:rFonts w:hint="default"/>
                <w:b/>
                <w:rtl w:val="0"/>
              </w:rPr>
            </w:rPrChange>
          </w:rPr>
          <w:delText>Designer. Создание схемы. Генерация печатной платы.</w:delText>
        </w:r>
      </w:del>
    </w:p>
    <w:p w14:paraId="0000001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jc w:val="center"/>
        <w:rPr>
          <w:rFonts w:ascii="Times New Roman" w:hAnsi="Times New Roman" w:cs="Times New Roman"/>
          <w:rPrChange w:id="74" w:author="Damir Ahm" w:date="2025-03-02T13:27:39Z">
            <w:rPr/>
          </w:rPrChange>
        </w:rPr>
      </w:pPr>
      <w:del w:id="75" w:author="Damir Ahm" w:date="2025-03-02T12:54:25Z">
        <w:r>
          <w:rPr>
            <w:rFonts w:hint="default" w:ascii="Times New Roman" w:hAnsi="Times New Roman" w:cs="Times New Roman"/>
            <w:b/>
            <w:rtl w:val="0"/>
            <w:rPrChange w:id="76" w:author="Damir Ahm" w:date="2025-03-02T13:27:39Z">
              <w:rPr>
                <w:rFonts w:hint="default"/>
                <w:b/>
                <w:rtl w:val="0"/>
              </w:rPr>
            </w:rPrChange>
          </w:rPr>
          <w:delText>Автотрассировка. Просмотр 3D-модели»</w:delText>
        </w:r>
      </w:del>
    </w:p>
    <w:p w14:paraId="00000012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jc w:val="both"/>
        <w:rPr>
          <w:ins w:id="78" w:author="Damir Ahm" w:date="2025-03-02T12:54:38Z"/>
          <w:rFonts w:ascii="Times New Roman" w:hAnsi="Times New Roman" w:cs="Times New Roman"/>
          <w:rPrChange w:id="79" w:author="Damir Ahm" w:date="2025-03-02T13:27:39Z">
            <w:rPr>
              <w:ins w:id="80" w:author="Damir Ahm" w:date="2025-03-02T12:54:38Z"/>
            </w:rPr>
          </w:rPrChange>
        </w:rPr>
      </w:pPr>
    </w:p>
    <w:p w14:paraId="0E293348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jc w:val="both"/>
        <w:rPr>
          <w:ins w:id="81" w:author="Damir Ahm" w:date="2025-03-02T12:54:39Z"/>
          <w:rFonts w:ascii="Times New Roman" w:hAnsi="Times New Roman" w:cs="Times New Roman"/>
          <w:rPrChange w:id="82" w:author="Damir Ahm" w:date="2025-03-02T13:27:39Z">
            <w:rPr>
              <w:ins w:id="83" w:author="Damir Ahm" w:date="2025-03-02T12:54:39Z"/>
            </w:rPr>
          </w:rPrChange>
        </w:rPr>
      </w:pPr>
    </w:p>
    <w:p w14:paraId="5791000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jc w:val="both"/>
        <w:rPr>
          <w:del w:id="84" w:author="Damir Ahm" w:date="2025-03-02T20:05:43Z"/>
          <w:rFonts w:ascii="Times New Roman" w:hAnsi="Times New Roman" w:cs="Times New Roman"/>
          <w:rPrChange w:id="85" w:author="Damir Ahm" w:date="2025-03-02T13:27:39Z">
            <w:rPr>
              <w:del w:id="86" w:author="Damir Ahm" w:date="2025-03-02T20:05:43Z"/>
            </w:rPr>
          </w:rPrChange>
        </w:rPr>
      </w:pPr>
    </w:p>
    <w:p w14:paraId="00000013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rPr>
          <w:rFonts w:ascii="Times New Roman" w:hAnsi="Times New Roman" w:cs="Times New Roman"/>
          <w:lang w:val="ru-RU"/>
          <w:rPrChange w:id="87" w:author="Damir Ahm" w:date="2025-03-02T13:27:39Z">
            <w:rPr/>
          </w:rPrChange>
        </w:rPr>
      </w:pPr>
    </w:p>
    <w:p w14:paraId="7303B50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rPr>
          <w:rFonts w:ascii="Times New Roman" w:hAnsi="Times New Roman" w:cs="Times New Roman"/>
          <w:rPrChange w:id="88" w:author="Damir Ahm" w:date="2025-03-02T13:27:39Z">
            <w:rPr/>
          </w:rPrChange>
        </w:rPr>
      </w:pPr>
    </w:p>
    <w:p w14:paraId="0000001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jc w:val="center"/>
        <w:rPr>
          <w:del w:id="89" w:author="Damir Ahm" w:date="2025-03-02T12:54:44Z"/>
          <w:rFonts w:ascii="Times New Roman" w:hAnsi="Times New Roman" w:cs="Times New Roman"/>
          <w:rPrChange w:id="90" w:author="Damir Ahm" w:date="2025-03-02T13:27:39Z">
            <w:rPr>
              <w:del w:id="91" w:author="Damir Ahm" w:date="2025-03-02T12:54:44Z"/>
            </w:rPr>
          </w:rPrChange>
        </w:rPr>
      </w:pPr>
    </w:p>
    <w:p w14:paraId="00000015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jc w:val="both"/>
        <w:rPr>
          <w:rFonts w:ascii="Times New Roman" w:hAnsi="Times New Roman" w:cs="Times New Roman"/>
          <w:rPrChange w:id="93" w:author="Damir Ahm" w:date="2025-03-02T13:27:39Z">
            <w:rPr/>
          </w:rPrChange>
        </w:rPr>
        <w:pPrChange w:id="92" w:author="Damir Ahm" w:date="2025-03-02T12:54:43Z"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pacing w:line="360" w:lineRule="auto"/>
            <w:jc w:val="center"/>
          </w:pPr>
        </w:pPrChange>
      </w:pPr>
    </w:p>
    <w:tbl>
      <w:tblPr>
        <w:tblStyle w:val="14"/>
        <w:tblW w:w="9854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8"/>
        <w:gridCol w:w="2609"/>
        <w:gridCol w:w="2897"/>
      </w:tblGrid>
      <w:tr w14:paraId="70906C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jc w:val="left"/>
              <w:rPr>
                <w:rFonts w:ascii="Times New Roman" w:hAnsi="Times New Roman" w:cs="Times New Roman"/>
                <w:rPrChange w:id="94" w:author="Damir Ahm" w:date="2025-03-02T13:27:39Z">
                  <w:rPr/>
                </w:rPrChange>
              </w:rPr>
            </w:pPr>
            <w:r>
              <w:rPr>
                <w:rFonts w:ascii="Times New Roman" w:hAnsi="Times New Roman" w:cs="Times New Roman"/>
                <w:rtl w:val="0"/>
                <w:rPrChange w:id="95" w:author="Damir Ahm" w:date="2025-03-02T13:27:39Z">
                  <w:rPr>
                    <w:rtl w:val="0"/>
                  </w:rPr>
                </w:rPrChange>
              </w:rPr>
              <w:t>Студенты гр. 1301</w:t>
            </w:r>
          </w:p>
        </w:tc>
        <w:tc>
          <w:tcPr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jc w:val="left"/>
              <w:rPr>
                <w:rFonts w:ascii="Times New Roman" w:hAnsi="Times New Roman" w:cs="Times New Roman"/>
                <w:rPrChange w:id="96" w:author="Damir Ahm" w:date="2025-03-02T13:27:39Z">
                  <w:rPr/>
                </w:rPrChange>
              </w:rPr>
            </w:pPr>
          </w:p>
        </w:tc>
        <w:tc>
          <w:tcPr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jc w:val="center"/>
              <w:rPr>
                <w:rFonts w:ascii="Times New Roman" w:hAnsi="Times New Roman" w:cs="Times New Roman"/>
                <w:rPrChange w:id="97" w:author="Damir Ahm" w:date="2025-03-02T13:27:39Z">
                  <w:rPr/>
                </w:rPrChange>
              </w:rPr>
            </w:pPr>
            <w:r>
              <w:rPr>
                <w:rFonts w:ascii="Times New Roman" w:hAnsi="Times New Roman" w:cs="Times New Roman"/>
                <w:rtl w:val="0"/>
                <w:rPrChange w:id="98" w:author="Damir Ahm" w:date="2025-03-02T13:27:39Z">
                  <w:rPr>
                    <w:rtl w:val="0"/>
                  </w:rPr>
                </w:rPrChange>
              </w:rPr>
              <w:t>Ахметзянов Д. А.</w:t>
            </w:r>
          </w:p>
        </w:tc>
      </w:tr>
      <w:tr w14:paraId="76B536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ins w:id="99" w:author="Damir Ahm" w:date="2025-03-02T20:05:27Z"/>
        </w:trPr>
        <w:tc>
          <w:tcPr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9C04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jc w:val="left"/>
              <w:rPr>
                <w:ins w:id="100" w:author="Damir Ahm" w:date="2025-03-02T20:05:27Z"/>
                <w:rFonts w:ascii="Times New Roman" w:hAnsi="Times New Roman" w:cs="Times New Roman"/>
                <w:rtl w:val="0"/>
              </w:rPr>
            </w:pPr>
          </w:p>
        </w:tc>
        <w:tc>
          <w:tcPr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1008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jc w:val="left"/>
              <w:rPr>
                <w:ins w:id="101" w:author="Damir Ahm" w:date="2025-03-02T20:05:27Z"/>
                <w:rFonts w:ascii="Times New Roman" w:hAnsi="Times New Roman" w:cs="Times New Roman"/>
              </w:rPr>
            </w:pPr>
          </w:p>
        </w:tc>
        <w:tc>
          <w:tcPr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7A5B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jc w:val="center"/>
              <w:rPr>
                <w:ins w:id="102" w:author="Damir Ahm" w:date="2025-03-02T20:05:27Z"/>
                <w:rFonts w:hint="default" w:ascii="Times New Roman" w:hAnsi="Times New Roman" w:cs="Times New Roman"/>
                <w:rtl w:val="0"/>
                <w:lang w:val="ru-RU"/>
              </w:rPr>
            </w:pPr>
            <w:ins w:id="103" w:author="Damir Ahm" w:date="2025-03-02T20:05:32Z">
              <w:r>
                <w:rPr>
                  <w:rFonts w:hint="default" w:ascii="Times New Roman" w:hAnsi="Times New Roman" w:cs="Times New Roman"/>
                  <w:rtl w:val="0"/>
                  <w:lang w:val="ru-RU"/>
                </w:rPr>
                <w:t>Гераси</w:t>
              </w:r>
            </w:ins>
            <w:ins w:id="104" w:author="Damir Ahm" w:date="2025-03-02T20:05:33Z">
              <w:r>
                <w:rPr>
                  <w:rFonts w:hint="default" w:ascii="Times New Roman" w:hAnsi="Times New Roman" w:cs="Times New Roman"/>
                  <w:rtl w:val="0"/>
                  <w:lang w:val="ru-RU"/>
                </w:rPr>
                <w:t>мов А</w:t>
              </w:r>
            </w:ins>
            <w:ins w:id="105" w:author="Damir Ahm" w:date="2025-03-02T20:05:34Z">
              <w:r>
                <w:rPr>
                  <w:rFonts w:hint="default" w:ascii="Times New Roman" w:hAnsi="Times New Roman" w:cs="Times New Roman"/>
                  <w:rtl w:val="0"/>
                  <w:lang w:val="ru-RU"/>
                </w:rPr>
                <w:t>.</w:t>
              </w:r>
            </w:ins>
            <w:ins w:id="106" w:author="Damir Ahm" w:date="2025-03-02T20:05:35Z">
              <w:r>
                <w:rPr>
                  <w:rFonts w:hint="default" w:ascii="Times New Roman" w:hAnsi="Times New Roman" w:cs="Times New Roman"/>
                  <w:rtl w:val="0"/>
                  <w:lang w:val="ru-RU"/>
                </w:rPr>
                <w:t>М</w:t>
              </w:r>
            </w:ins>
            <w:ins w:id="107" w:author="Damir Ahm" w:date="2025-03-02T20:05:37Z">
              <w:r>
                <w:rPr>
                  <w:rFonts w:hint="default" w:ascii="Times New Roman" w:hAnsi="Times New Roman" w:cs="Times New Roman"/>
                  <w:rtl w:val="0"/>
                  <w:lang w:val="ru-RU"/>
                </w:rPr>
                <w:t>.</w:t>
              </w:r>
            </w:ins>
          </w:p>
        </w:tc>
      </w:tr>
      <w:tr w14:paraId="3BE16A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jc w:val="left"/>
              <w:rPr>
                <w:rFonts w:ascii="Times New Roman" w:hAnsi="Times New Roman" w:cs="Times New Roman"/>
                <w:rPrChange w:id="108" w:author="Damir Ahm" w:date="2025-03-02T13:27:39Z">
                  <w:rPr/>
                </w:rPrChange>
              </w:rPr>
            </w:pPr>
            <w:r>
              <w:rPr>
                <w:rFonts w:ascii="Times New Roman" w:hAnsi="Times New Roman" w:cs="Times New Roman"/>
                <w:rtl w:val="0"/>
                <w:rPrChange w:id="109" w:author="Damir Ahm" w:date="2025-03-02T13:27:39Z">
                  <w:rPr>
                    <w:rtl w:val="0"/>
                  </w:rPr>
                </w:rPrChange>
              </w:rPr>
              <w:t>Преподаватель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jc w:val="left"/>
              <w:rPr>
                <w:rFonts w:ascii="Times New Roman" w:hAnsi="Times New Roman" w:cs="Times New Roman"/>
                <w:rPrChange w:id="110" w:author="Damir Ahm" w:date="2025-03-02T13:27:39Z">
                  <w:rPr/>
                </w:rPrChange>
              </w:rPr>
            </w:pPr>
          </w:p>
        </w:tc>
        <w:tc>
          <w:tcPr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360" w:lineRule="auto"/>
              <w:jc w:val="center"/>
              <w:rPr>
                <w:rFonts w:ascii="Times New Roman" w:hAnsi="Times New Roman" w:cs="Times New Roman"/>
                <w:rPrChange w:id="111" w:author="Damir Ahm" w:date="2025-03-02T13:27:39Z">
                  <w:rPr/>
                </w:rPrChange>
              </w:rPr>
            </w:pPr>
            <w:del w:id="112" w:author="Damir Ahm" w:date="2025-03-02T12:54:49Z">
              <w:r>
                <w:rPr>
                  <w:rFonts w:ascii="Times New Roman" w:hAnsi="Times New Roman" w:cs="Times New Roman"/>
                  <w:rtl w:val="0"/>
                  <w:rPrChange w:id="113" w:author="Damir Ahm" w:date="2025-03-02T13:27:39Z">
                    <w:rPr>
                      <w:rtl w:val="0"/>
                    </w:rPr>
                  </w:rPrChange>
                </w:rPr>
                <w:delText>Колев</w:delText>
              </w:r>
            </w:del>
            <w:ins w:id="115" w:author="Damir Ahm" w:date="2025-03-02T12:54:49Z">
              <w:r>
                <w:rPr>
                  <w:rFonts w:ascii="Times New Roman" w:hAnsi="Times New Roman" w:cs="Times New Roman"/>
                  <w:rtl w:val="0"/>
                  <w:lang w:val="ru-RU"/>
                  <w:rPrChange w:id="116" w:author="Damir Ahm" w:date="2025-03-02T13:27:39Z">
                    <w:rPr>
                      <w:rtl w:val="0"/>
                      <w:lang w:val="ru-RU"/>
                    </w:rPr>
                  </w:rPrChange>
                </w:rPr>
                <w:t>Боб</w:t>
              </w:r>
            </w:ins>
            <w:ins w:id="118" w:author="Damir Ahm" w:date="2025-03-02T12:54:50Z">
              <w:r>
                <w:rPr>
                  <w:rFonts w:ascii="Times New Roman" w:hAnsi="Times New Roman" w:cs="Times New Roman"/>
                  <w:rtl w:val="0"/>
                  <w:lang w:val="ru-RU"/>
                  <w:rPrChange w:id="119" w:author="Damir Ahm" w:date="2025-03-02T13:27:39Z">
                    <w:rPr>
                      <w:rtl w:val="0"/>
                      <w:lang w:val="ru-RU"/>
                    </w:rPr>
                  </w:rPrChange>
                </w:rPr>
                <w:t>рова</w:t>
              </w:r>
            </w:ins>
            <w:r>
              <w:rPr>
                <w:rFonts w:ascii="Times New Roman" w:hAnsi="Times New Roman" w:cs="Times New Roman"/>
                <w:rtl w:val="0"/>
                <w:rPrChange w:id="121" w:author="Damir Ahm" w:date="2025-03-02T13:27:39Z">
                  <w:rPr>
                    <w:rtl w:val="0"/>
                  </w:rPr>
                </w:rPrChange>
              </w:rPr>
              <w:t xml:space="preserve">. </w:t>
            </w:r>
            <w:ins w:id="122" w:author="Damir Ahm" w:date="2025-03-02T12:54:52Z">
              <w:r>
                <w:rPr>
                  <w:rFonts w:ascii="Times New Roman" w:hAnsi="Times New Roman" w:cs="Times New Roman"/>
                  <w:rtl w:val="0"/>
                  <w:lang w:val="ru-RU"/>
                  <w:rPrChange w:id="123" w:author="Damir Ahm" w:date="2025-03-02T13:27:39Z">
                    <w:rPr>
                      <w:rtl w:val="0"/>
                      <w:lang w:val="ru-RU"/>
                    </w:rPr>
                  </w:rPrChange>
                </w:rPr>
                <w:t>Ю</w:t>
              </w:r>
            </w:ins>
            <w:del w:id="125" w:author="Damir Ahm" w:date="2025-03-02T12:54:52Z">
              <w:r>
                <w:rPr>
                  <w:rFonts w:ascii="Times New Roman" w:hAnsi="Times New Roman" w:cs="Times New Roman"/>
                  <w:rtl w:val="0"/>
                  <w:rPrChange w:id="126" w:author="Damir Ahm" w:date="2025-03-02T13:27:39Z">
                    <w:rPr>
                      <w:rtl w:val="0"/>
                    </w:rPr>
                  </w:rPrChange>
                </w:rPr>
                <w:delText>Г</w:delText>
              </w:r>
            </w:del>
            <w:r>
              <w:rPr>
                <w:rFonts w:ascii="Times New Roman" w:hAnsi="Times New Roman" w:cs="Times New Roman"/>
                <w:rtl w:val="0"/>
                <w:rPrChange w:id="128" w:author="Damir Ahm" w:date="2025-03-02T13:27:39Z">
                  <w:rPr>
                    <w:rtl w:val="0"/>
                  </w:rPr>
                </w:rPrChange>
              </w:rPr>
              <w:t xml:space="preserve">. </w:t>
            </w:r>
            <w:ins w:id="129" w:author="Damir Ahm" w:date="2025-03-02T12:54:53Z">
              <w:r>
                <w:rPr>
                  <w:rFonts w:ascii="Times New Roman" w:hAnsi="Times New Roman" w:cs="Times New Roman"/>
                  <w:rtl w:val="0"/>
                  <w:lang w:val="ru-RU"/>
                  <w:rPrChange w:id="130" w:author="Damir Ahm" w:date="2025-03-02T13:27:39Z">
                    <w:rPr>
                      <w:rtl w:val="0"/>
                      <w:lang w:val="ru-RU"/>
                    </w:rPr>
                  </w:rPrChange>
                </w:rPr>
                <w:t>О</w:t>
              </w:r>
            </w:ins>
            <w:del w:id="132" w:author="Damir Ahm" w:date="2025-03-02T12:54:53Z">
              <w:r>
                <w:rPr>
                  <w:rFonts w:ascii="Times New Roman" w:hAnsi="Times New Roman" w:cs="Times New Roman"/>
                  <w:rtl w:val="0"/>
                  <w:rPrChange w:id="133" w:author="Damir Ahm" w:date="2025-03-02T13:27:39Z">
                    <w:rPr>
                      <w:rtl w:val="0"/>
                    </w:rPr>
                  </w:rPrChange>
                </w:rPr>
                <w:delText>Ю</w:delText>
              </w:r>
            </w:del>
            <w:r>
              <w:rPr>
                <w:rFonts w:ascii="Times New Roman" w:hAnsi="Times New Roman" w:cs="Times New Roman"/>
                <w:rtl w:val="0"/>
                <w:rPrChange w:id="135" w:author="Damir Ahm" w:date="2025-03-02T13:27:39Z">
                  <w:rPr>
                    <w:rtl w:val="0"/>
                  </w:rPr>
                </w:rPrChange>
              </w:rPr>
              <w:t>.</w:t>
            </w:r>
          </w:p>
        </w:tc>
      </w:tr>
    </w:tbl>
    <w:p w14:paraId="0000001F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jc w:val="center"/>
        <w:rPr>
          <w:ins w:id="136" w:author="Damir Ahm" w:date="2025-03-02T12:54:45Z"/>
          <w:rFonts w:ascii="Times New Roman" w:hAnsi="Times New Roman" w:cs="Times New Roman"/>
          <w:rPrChange w:id="137" w:author="Damir Ahm" w:date="2025-03-02T13:27:39Z">
            <w:rPr>
              <w:ins w:id="138" w:author="Damir Ahm" w:date="2025-03-02T12:54:45Z"/>
            </w:rPr>
          </w:rPrChange>
        </w:rPr>
      </w:pPr>
    </w:p>
    <w:p w14:paraId="10834BC5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jc w:val="center"/>
        <w:rPr>
          <w:rFonts w:ascii="Times New Roman" w:hAnsi="Times New Roman" w:cs="Times New Roman"/>
          <w:rPrChange w:id="139" w:author="Damir Ahm" w:date="2025-03-02T13:27:39Z">
            <w:rPr/>
          </w:rPrChange>
        </w:rPr>
      </w:pPr>
    </w:p>
    <w:p w14:paraId="00000020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jc w:val="center"/>
        <w:rPr>
          <w:ins w:id="140" w:author="Damir Ahm" w:date="2025-03-02T12:54:41Z"/>
          <w:rFonts w:ascii="Times New Roman" w:hAnsi="Times New Roman" w:cs="Times New Roman"/>
          <w:rPrChange w:id="141" w:author="Damir Ahm" w:date="2025-03-02T13:27:39Z">
            <w:rPr>
              <w:ins w:id="142" w:author="Damir Ahm" w:date="2025-03-02T12:54:41Z"/>
            </w:rPr>
          </w:rPrChange>
        </w:rPr>
      </w:pPr>
    </w:p>
    <w:p w14:paraId="59666DC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jc w:val="center"/>
        <w:rPr>
          <w:rFonts w:ascii="Times New Roman" w:hAnsi="Times New Roman" w:cs="Times New Roman"/>
          <w:rPrChange w:id="143" w:author="Damir Ahm" w:date="2025-03-02T13:27:39Z">
            <w:rPr/>
          </w:rPrChange>
        </w:rPr>
      </w:pPr>
      <w:bookmarkStart w:id="0" w:name="_GoBack"/>
      <w:bookmarkEnd w:id="0"/>
    </w:p>
    <w:p w14:paraId="0000002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jc w:val="left"/>
        <w:rPr>
          <w:rFonts w:ascii="Times New Roman" w:hAnsi="Times New Roman" w:cs="Times New Roman"/>
          <w:rPrChange w:id="144" w:author="Damir Ahm" w:date="2025-03-02T13:27:39Z">
            <w:rPr/>
          </w:rPrChange>
        </w:rPr>
      </w:pPr>
    </w:p>
    <w:p w14:paraId="00000022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jc w:val="center"/>
        <w:rPr>
          <w:rFonts w:ascii="Times New Roman" w:hAnsi="Times New Roman" w:cs="Times New Roman"/>
          <w:rPrChange w:id="145" w:author="Damir Ahm" w:date="2025-03-02T13:27:39Z">
            <w:rPr/>
          </w:rPrChange>
        </w:rPr>
      </w:pPr>
      <w:r>
        <w:rPr>
          <w:rFonts w:ascii="Times New Roman" w:hAnsi="Times New Roman" w:cs="Times New Roman"/>
          <w:rtl w:val="0"/>
          <w:rPrChange w:id="146" w:author="Damir Ahm" w:date="2025-03-02T13:27:39Z">
            <w:rPr>
              <w:rtl w:val="0"/>
            </w:rPr>
          </w:rPrChange>
        </w:rPr>
        <w:t>Санкт-Петербург</w:t>
      </w:r>
    </w:p>
    <w:p w14:paraId="00000023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jc w:val="center"/>
        <w:rPr>
          <w:rFonts w:ascii="Times New Roman" w:hAnsi="Times New Roman" w:cs="Times New Roman"/>
          <w:rPrChange w:id="147" w:author="Damir Ahm" w:date="2025-03-02T13:27:39Z">
            <w:rPr/>
          </w:rPrChange>
        </w:rPr>
      </w:pPr>
      <w:r>
        <w:rPr>
          <w:rFonts w:ascii="Times New Roman" w:hAnsi="Times New Roman" w:cs="Times New Roman"/>
          <w:rtl w:val="0"/>
          <w:rPrChange w:id="148" w:author="Damir Ahm" w:date="2025-03-02T13:27:39Z">
            <w:rPr>
              <w:rtl w:val="0"/>
            </w:rPr>
          </w:rPrChange>
        </w:rPr>
        <w:t>2024</w:t>
      </w:r>
    </w:p>
    <w:p w14:paraId="3F17F41C">
      <w:pPr>
        <w:numPr>
          <w:ilvl w:val="0"/>
          <w:numId w:val="1"/>
          <w:ins w:id="150" w:author="Damir Ahm" w:date="2025-03-02T13:06:47Z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709"/>
        <w:rPr>
          <w:ins w:id="151" w:author="Damir Ahm" w:date="2025-03-02T13:06:44Z"/>
          <w:rFonts w:hint="default" w:ascii="Times New Roman" w:hAnsi="Times New Roman" w:cs="Times New Roman"/>
          <w:b/>
          <w:sz w:val="32"/>
          <w:szCs w:val="32"/>
          <w:rtl w:val="0"/>
          <w:lang w:val="ru-RU"/>
          <w:rPrChange w:id="152" w:author="Damir Ahm" w:date="2025-03-02T13:27:39Z">
            <w:rPr>
              <w:ins w:id="153" w:author="Damir Ahm" w:date="2025-03-02T13:06:44Z"/>
              <w:rFonts w:hint="default"/>
              <w:b/>
              <w:sz w:val="32"/>
              <w:szCs w:val="32"/>
              <w:rtl w:val="0"/>
              <w:lang w:val="ru-RU"/>
            </w:rPr>
          </w:rPrChange>
        </w:rPr>
        <w:pPrChange w:id="149" w:author="Damir Ahm" w:date="2025-03-02T13:06:47Z">
          <w:p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pacing w:line="360" w:lineRule="auto"/>
            <w:ind w:firstLine="709"/>
          </w:pPr>
        </w:pPrChange>
      </w:pPr>
      <w:ins w:id="154" w:author="Damir Ahm" w:date="2025-03-02T13:06:54Z">
        <w:r>
          <w:rPr>
            <w:rFonts w:hint="default" w:ascii="Times New Roman" w:hAnsi="Times New Roman" w:cs="Times New Roman"/>
            <w:b/>
            <w:sz w:val="32"/>
            <w:szCs w:val="32"/>
            <w:rtl w:val="0"/>
            <w:lang w:val="ru-RU"/>
            <w:rPrChange w:id="155" w:author="Damir Ahm" w:date="2025-03-02T13:27:39Z">
              <w:rPr>
                <w:rFonts w:hint="default"/>
                <w:b/>
                <w:sz w:val="32"/>
                <w:szCs w:val="32"/>
                <w:rtl w:val="0"/>
                <w:lang w:val="ru-RU"/>
              </w:rPr>
            </w:rPrChange>
          </w:rPr>
          <w:t>Баз</w:t>
        </w:r>
      </w:ins>
      <w:ins w:id="157" w:author="Damir Ahm" w:date="2025-03-02T13:06:55Z">
        <w:r>
          <w:rPr>
            <w:rFonts w:hint="default" w:ascii="Times New Roman" w:hAnsi="Times New Roman" w:cs="Times New Roman"/>
            <w:b/>
            <w:sz w:val="32"/>
            <w:szCs w:val="32"/>
            <w:rtl w:val="0"/>
            <w:lang w:val="ru-RU"/>
            <w:rPrChange w:id="158" w:author="Damir Ahm" w:date="2025-03-02T13:27:39Z">
              <w:rPr>
                <w:rFonts w:hint="default"/>
                <w:b/>
                <w:sz w:val="32"/>
                <w:szCs w:val="32"/>
                <w:rtl w:val="0"/>
                <w:lang w:val="ru-RU"/>
              </w:rPr>
            </w:rPrChange>
          </w:rPr>
          <w:t>овые оп</w:t>
        </w:r>
      </w:ins>
      <w:ins w:id="160" w:author="Damir Ahm" w:date="2025-03-02T13:06:56Z">
        <w:r>
          <w:rPr>
            <w:rFonts w:hint="default" w:ascii="Times New Roman" w:hAnsi="Times New Roman" w:cs="Times New Roman"/>
            <w:b/>
            <w:sz w:val="32"/>
            <w:szCs w:val="32"/>
            <w:rtl w:val="0"/>
            <w:lang w:val="ru-RU"/>
            <w:rPrChange w:id="161" w:author="Damir Ahm" w:date="2025-03-02T13:27:39Z">
              <w:rPr>
                <w:rFonts w:hint="default"/>
                <w:b/>
                <w:sz w:val="32"/>
                <w:szCs w:val="32"/>
                <w:rtl w:val="0"/>
                <w:lang w:val="ru-RU"/>
              </w:rPr>
            </w:rPrChange>
          </w:rPr>
          <w:t xml:space="preserve">ерации и </w:t>
        </w:r>
      </w:ins>
      <w:ins w:id="163" w:author="Damir Ahm" w:date="2025-03-02T13:06:57Z">
        <w:r>
          <w:rPr>
            <w:rFonts w:hint="default" w:ascii="Times New Roman" w:hAnsi="Times New Roman" w:cs="Times New Roman"/>
            <w:b/>
            <w:sz w:val="32"/>
            <w:szCs w:val="32"/>
            <w:rtl w:val="0"/>
            <w:lang w:val="ru-RU"/>
            <w:rPrChange w:id="164" w:author="Damir Ahm" w:date="2025-03-02T13:27:39Z">
              <w:rPr>
                <w:rFonts w:hint="default"/>
                <w:b/>
                <w:sz w:val="32"/>
                <w:szCs w:val="32"/>
                <w:rtl w:val="0"/>
                <w:lang w:val="ru-RU"/>
              </w:rPr>
            </w:rPrChange>
          </w:rPr>
          <w:t>син</w:t>
        </w:r>
      </w:ins>
      <w:ins w:id="166" w:author="Damir Ahm" w:date="2025-03-02T13:06:58Z">
        <w:r>
          <w:rPr>
            <w:rFonts w:hint="default" w:ascii="Times New Roman" w:hAnsi="Times New Roman" w:cs="Times New Roman"/>
            <w:b/>
            <w:sz w:val="32"/>
            <w:szCs w:val="32"/>
            <w:rtl w:val="0"/>
            <w:lang w:val="ru-RU"/>
            <w:rPrChange w:id="167" w:author="Damir Ahm" w:date="2025-03-02T13:27:39Z">
              <w:rPr>
                <w:rFonts w:hint="default"/>
                <w:b/>
                <w:sz w:val="32"/>
                <w:szCs w:val="32"/>
                <w:rtl w:val="0"/>
                <w:lang w:val="ru-RU"/>
              </w:rPr>
            </w:rPrChange>
          </w:rPr>
          <w:t xml:space="preserve">таксис </w:t>
        </w:r>
      </w:ins>
      <w:ins w:id="169" w:author="Damir Ahm" w:date="2025-03-02T13:06:59Z">
        <w:r>
          <w:rPr>
            <w:rFonts w:hint="default" w:ascii="Times New Roman" w:hAnsi="Times New Roman" w:cs="Times New Roman"/>
            <w:b/>
            <w:sz w:val="32"/>
            <w:szCs w:val="32"/>
            <w:rtl w:val="0"/>
            <w:lang w:val="ru-RU"/>
            <w:rPrChange w:id="170" w:author="Damir Ahm" w:date="2025-03-02T13:27:39Z">
              <w:rPr>
                <w:rFonts w:hint="default"/>
                <w:b/>
                <w:sz w:val="32"/>
                <w:szCs w:val="32"/>
                <w:rtl w:val="0"/>
                <w:lang w:val="ru-RU"/>
              </w:rPr>
            </w:rPrChange>
          </w:rPr>
          <w:t>яз</w:t>
        </w:r>
      </w:ins>
      <w:ins w:id="172" w:author="Damir Ahm" w:date="2025-03-02T13:07:00Z">
        <w:r>
          <w:rPr>
            <w:rFonts w:hint="default" w:ascii="Times New Roman" w:hAnsi="Times New Roman" w:cs="Times New Roman"/>
            <w:b/>
            <w:sz w:val="32"/>
            <w:szCs w:val="32"/>
            <w:rtl w:val="0"/>
            <w:lang w:val="ru-RU"/>
            <w:rPrChange w:id="173" w:author="Damir Ahm" w:date="2025-03-02T13:27:39Z">
              <w:rPr>
                <w:rFonts w:hint="default"/>
                <w:b/>
                <w:sz w:val="32"/>
                <w:szCs w:val="32"/>
                <w:rtl w:val="0"/>
                <w:lang w:val="ru-RU"/>
              </w:rPr>
            </w:rPrChange>
          </w:rPr>
          <w:t xml:space="preserve">ыка </w:t>
        </w:r>
      </w:ins>
      <w:ins w:id="175" w:author="Damir Ahm" w:date="2025-03-02T13:07:01Z">
        <w:r>
          <w:rPr>
            <w:rFonts w:hint="default" w:ascii="Times New Roman" w:hAnsi="Times New Roman" w:cs="Times New Roman"/>
            <w:b/>
            <w:sz w:val="32"/>
            <w:szCs w:val="32"/>
            <w:rtl w:val="0"/>
            <w:lang w:val="en-US"/>
            <w:rPrChange w:id="176" w:author="Damir Ahm" w:date="2025-03-02T13:27:39Z">
              <w:rPr>
                <w:rFonts w:hint="default"/>
                <w:b/>
                <w:sz w:val="32"/>
                <w:szCs w:val="32"/>
                <w:rtl w:val="0"/>
                <w:lang w:val="en-US"/>
              </w:rPr>
            </w:rPrChange>
          </w:rPr>
          <w:t>P</w:t>
        </w:r>
      </w:ins>
      <w:ins w:id="178" w:author="Damir Ahm" w:date="2025-03-02T13:07:02Z">
        <w:r>
          <w:rPr>
            <w:rFonts w:hint="default" w:ascii="Times New Roman" w:hAnsi="Times New Roman" w:cs="Times New Roman"/>
            <w:b/>
            <w:sz w:val="32"/>
            <w:szCs w:val="32"/>
            <w:rtl w:val="0"/>
            <w:lang w:val="en-US"/>
            <w:rPrChange w:id="179" w:author="Damir Ahm" w:date="2025-03-02T13:27:39Z">
              <w:rPr>
                <w:rFonts w:hint="default"/>
                <w:b/>
                <w:sz w:val="32"/>
                <w:szCs w:val="32"/>
                <w:rtl w:val="0"/>
                <w:lang w:val="en-US"/>
              </w:rPr>
            </w:rPrChange>
          </w:rPr>
          <w:t>y</w:t>
        </w:r>
      </w:ins>
      <w:ins w:id="181" w:author="Damir Ahm" w:date="2025-03-02T13:07:03Z">
        <w:r>
          <w:rPr>
            <w:rFonts w:hint="default" w:ascii="Times New Roman" w:hAnsi="Times New Roman" w:cs="Times New Roman"/>
            <w:b/>
            <w:sz w:val="32"/>
            <w:szCs w:val="32"/>
            <w:rtl w:val="0"/>
            <w:lang w:val="en-US"/>
            <w:rPrChange w:id="182" w:author="Damir Ahm" w:date="2025-03-02T13:27:39Z">
              <w:rPr>
                <w:rFonts w:hint="default"/>
                <w:b/>
                <w:sz w:val="32"/>
                <w:szCs w:val="32"/>
                <w:rtl w:val="0"/>
                <w:lang w:val="en-US"/>
              </w:rPr>
            </w:rPrChange>
          </w:rPr>
          <w:t>thon</w:t>
        </w:r>
      </w:ins>
    </w:p>
    <w:p w14:paraId="0000002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709"/>
        <w:rPr>
          <w:rFonts w:ascii="Times New Roman" w:hAnsi="Times New Roman" w:cs="Times New Roman"/>
          <w:rPrChange w:id="184" w:author="Damir Ahm" w:date="2025-03-02T13:27:39Z">
            <w:rPr/>
          </w:rPrChange>
        </w:rPr>
      </w:pPr>
      <w:r>
        <w:rPr>
          <w:rFonts w:ascii="Times New Roman" w:hAnsi="Times New Roman" w:cs="Times New Roman"/>
          <w:b/>
          <w:sz w:val="32"/>
          <w:szCs w:val="32"/>
          <w:rtl w:val="0"/>
          <w:rPrChange w:id="185" w:author="Damir Ahm" w:date="2025-03-02T13:27:39Z">
            <w:rPr>
              <w:b/>
              <w:sz w:val="32"/>
              <w:szCs w:val="32"/>
              <w:rtl w:val="0"/>
            </w:rPr>
          </w:rPrChange>
        </w:rPr>
        <w:t>Цель работы.</w:t>
      </w:r>
    </w:p>
    <w:p w14:paraId="00000027">
      <w:pPr>
        <w:spacing w:line="360" w:lineRule="auto"/>
        <w:ind w:firstLine="720"/>
        <w:rPr>
          <w:rFonts w:hint="default" w:ascii="Times New Roman" w:hAnsi="Times New Roman" w:cs="Times New Roman"/>
          <w:rtl w:val="0"/>
          <w:lang w:val="en-US"/>
          <w:rPrChange w:id="186" w:author="Damir Ahm" w:date="2025-03-02T13:27:39Z">
            <w:rPr>
              <w:rFonts w:hint="default"/>
              <w:rtl w:val="0"/>
              <w:lang w:val="en-US"/>
            </w:rPr>
          </w:rPrChange>
        </w:rPr>
      </w:pPr>
      <w:ins w:id="187" w:author="Damir Ahm" w:date="2025-03-02T13:07:08Z">
        <w:r>
          <w:rPr>
            <w:rFonts w:ascii="Times New Roman" w:hAnsi="Times New Roman" w:cs="Times New Roman"/>
            <w:rtl w:val="0"/>
            <w:lang w:val="ru-RU"/>
            <w:rPrChange w:id="188" w:author="Damir Ahm" w:date="2025-03-02T13:27:39Z">
              <w:rPr>
                <w:rtl w:val="0"/>
                <w:lang w:val="ru-RU"/>
              </w:rPr>
            </w:rPrChange>
          </w:rPr>
          <w:t>Из</w:t>
        </w:r>
      </w:ins>
      <w:ins w:id="190" w:author="Damir Ahm" w:date="2025-03-02T13:07:09Z">
        <w:r>
          <w:rPr>
            <w:rFonts w:ascii="Times New Roman" w:hAnsi="Times New Roman" w:cs="Times New Roman"/>
            <w:rtl w:val="0"/>
            <w:lang w:val="ru-RU"/>
            <w:rPrChange w:id="191" w:author="Damir Ahm" w:date="2025-03-02T13:27:39Z">
              <w:rPr>
                <w:rtl w:val="0"/>
                <w:lang w:val="ru-RU"/>
              </w:rPr>
            </w:rPrChange>
          </w:rPr>
          <w:t>учить</w:t>
        </w:r>
      </w:ins>
      <w:ins w:id="193" w:author="Damir Ahm" w:date="2025-03-02T13:07:09Z">
        <w:r>
          <w:rPr>
            <w:rFonts w:hint="default" w:ascii="Times New Roman" w:hAnsi="Times New Roman" w:cs="Times New Roman"/>
            <w:rtl w:val="0"/>
            <w:lang w:val="ru-RU"/>
            <w:rPrChange w:id="194" w:author="Damir Ahm" w:date="2025-03-02T13:27:39Z">
              <w:rPr>
                <w:rFonts w:hint="default"/>
                <w:rtl w:val="0"/>
                <w:lang w:val="ru-RU"/>
              </w:rPr>
            </w:rPrChange>
          </w:rPr>
          <w:t xml:space="preserve"> </w:t>
        </w:r>
      </w:ins>
      <w:ins w:id="196" w:author="Damir Ahm" w:date="2025-03-02T13:07:13Z">
        <w:r>
          <w:rPr>
            <w:rFonts w:hint="default" w:ascii="Times New Roman" w:hAnsi="Times New Roman" w:cs="Times New Roman"/>
            <w:rtl w:val="0"/>
            <w:lang w:val="ru-RU"/>
            <w:rPrChange w:id="197" w:author="Damir Ahm" w:date="2025-03-02T13:27:39Z">
              <w:rPr>
                <w:rFonts w:hint="default"/>
                <w:rtl w:val="0"/>
                <w:lang w:val="ru-RU"/>
              </w:rPr>
            </w:rPrChange>
          </w:rPr>
          <w:t>о</w:t>
        </w:r>
      </w:ins>
      <w:ins w:id="199" w:author="Damir Ahm" w:date="2025-03-02T13:07:14Z">
        <w:r>
          <w:rPr>
            <w:rFonts w:hint="default" w:ascii="Times New Roman" w:hAnsi="Times New Roman" w:cs="Times New Roman"/>
            <w:rtl w:val="0"/>
            <w:lang w:val="ru-RU"/>
            <w:rPrChange w:id="200" w:author="Damir Ahm" w:date="2025-03-02T13:27:39Z">
              <w:rPr>
                <w:rFonts w:hint="default"/>
                <w:rtl w:val="0"/>
                <w:lang w:val="ru-RU"/>
              </w:rPr>
            </w:rPrChange>
          </w:rPr>
          <w:t>сно</w:t>
        </w:r>
      </w:ins>
      <w:ins w:id="202" w:author="Damir Ahm" w:date="2025-03-02T13:07:15Z">
        <w:r>
          <w:rPr>
            <w:rFonts w:hint="default" w:ascii="Times New Roman" w:hAnsi="Times New Roman" w:cs="Times New Roman"/>
            <w:rtl w:val="0"/>
            <w:lang w:val="ru-RU"/>
            <w:rPrChange w:id="203" w:author="Damir Ahm" w:date="2025-03-02T13:27:39Z">
              <w:rPr>
                <w:rFonts w:hint="default"/>
                <w:rtl w:val="0"/>
                <w:lang w:val="ru-RU"/>
              </w:rPr>
            </w:rPrChange>
          </w:rPr>
          <w:t>вы рабо</w:t>
        </w:r>
      </w:ins>
      <w:ins w:id="205" w:author="Damir Ahm" w:date="2025-03-02T13:07:16Z">
        <w:r>
          <w:rPr>
            <w:rFonts w:hint="default" w:ascii="Times New Roman" w:hAnsi="Times New Roman" w:cs="Times New Roman"/>
            <w:rtl w:val="0"/>
            <w:lang w:val="ru-RU"/>
            <w:rPrChange w:id="206" w:author="Damir Ahm" w:date="2025-03-02T13:27:39Z">
              <w:rPr>
                <w:rFonts w:hint="default"/>
                <w:rtl w:val="0"/>
                <w:lang w:val="ru-RU"/>
              </w:rPr>
            </w:rPrChange>
          </w:rPr>
          <w:t xml:space="preserve">ты с </w:t>
        </w:r>
      </w:ins>
      <w:ins w:id="208" w:author="Damir Ahm" w:date="2025-03-02T13:07:17Z">
        <w:r>
          <w:rPr>
            <w:rFonts w:hint="default" w:ascii="Times New Roman" w:hAnsi="Times New Roman" w:cs="Times New Roman"/>
            <w:rtl w:val="0"/>
            <w:lang w:val="ru-RU"/>
            <w:rPrChange w:id="209" w:author="Damir Ahm" w:date="2025-03-02T13:27:39Z">
              <w:rPr>
                <w:rFonts w:hint="default"/>
                <w:rtl w:val="0"/>
                <w:lang w:val="ru-RU"/>
              </w:rPr>
            </w:rPrChange>
          </w:rPr>
          <w:t>язы</w:t>
        </w:r>
      </w:ins>
      <w:ins w:id="211" w:author="Damir Ahm" w:date="2025-03-02T13:07:18Z">
        <w:r>
          <w:rPr>
            <w:rFonts w:hint="default" w:ascii="Times New Roman" w:hAnsi="Times New Roman" w:cs="Times New Roman"/>
            <w:rtl w:val="0"/>
            <w:lang w:val="ru-RU"/>
            <w:rPrChange w:id="212" w:author="Damir Ahm" w:date="2025-03-02T13:27:39Z">
              <w:rPr>
                <w:rFonts w:hint="default"/>
                <w:rtl w:val="0"/>
                <w:lang w:val="ru-RU"/>
              </w:rPr>
            </w:rPrChange>
          </w:rPr>
          <w:t xml:space="preserve">ком </w:t>
        </w:r>
      </w:ins>
      <w:ins w:id="214" w:author="Damir Ahm" w:date="2025-03-02T13:07:18Z">
        <w:r>
          <w:rPr>
            <w:rFonts w:hint="default" w:ascii="Times New Roman" w:hAnsi="Times New Roman" w:cs="Times New Roman"/>
            <w:rtl w:val="0"/>
            <w:lang w:val="en-US"/>
            <w:rPrChange w:id="215" w:author="Damir Ahm" w:date="2025-03-02T13:27:39Z">
              <w:rPr>
                <w:rFonts w:hint="default"/>
                <w:rtl w:val="0"/>
                <w:lang w:val="en-US"/>
              </w:rPr>
            </w:rPrChange>
          </w:rPr>
          <w:t>p</w:t>
        </w:r>
      </w:ins>
      <w:ins w:id="217" w:author="Damir Ahm" w:date="2025-03-02T13:07:19Z">
        <w:r>
          <w:rPr>
            <w:rFonts w:hint="default" w:ascii="Times New Roman" w:hAnsi="Times New Roman" w:cs="Times New Roman"/>
            <w:rtl w:val="0"/>
            <w:lang w:val="en-US"/>
            <w:rPrChange w:id="218" w:author="Damir Ahm" w:date="2025-03-02T13:27:39Z">
              <w:rPr>
                <w:rFonts w:hint="default"/>
                <w:rtl w:val="0"/>
                <w:lang w:val="en-US"/>
              </w:rPr>
            </w:rPrChange>
          </w:rPr>
          <w:t>ython</w:t>
        </w:r>
      </w:ins>
      <w:ins w:id="220" w:author="Damir Ahm" w:date="2025-03-02T13:07:20Z">
        <w:r>
          <w:rPr>
            <w:rFonts w:hint="default" w:ascii="Times New Roman" w:hAnsi="Times New Roman" w:cs="Times New Roman"/>
            <w:rtl w:val="0"/>
            <w:lang w:val="en-US"/>
            <w:rPrChange w:id="221" w:author="Damir Ahm" w:date="2025-03-02T13:27:39Z">
              <w:rPr>
                <w:rFonts w:hint="default"/>
                <w:rtl w:val="0"/>
                <w:lang w:val="en-US"/>
              </w:rPr>
            </w:rPrChange>
          </w:rPr>
          <w:t xml:space="preserve">, </w:t>
        </w:r>
      </w:ins>
      <w:ins w:id="223" w:author="Damir Ahm" w:date="2025-03-02T13:07:20Z">
        <w:r>
          <w:rPr>
            <w:rFonts w:hint="default" w:ascii="Times New Roman" w:hAnsi="Times New Roman" w:cs="Times New Roman"/>
            <w:rtl w:val="0"/>
            <w:lang w:val="ru-RU"/>
            <w:rPrChange w:id="224" w:author="Damir Ahm" w:date="2025-03-02T13:27:39Z">
              <w:rPr>
                <w:rFonts w:hint="default"/>
                <w:rtl w:val="0"/>
                <w:lang w:val="ru-RU"/>
              </w:rPr>
            </w:rPrChange>
          </w:rPr>
          <w:t>на</w:t>
        </w:r>
      </w:ins>
      <w:ins w:id="226" w:author="Damir Ahm" w:date="2025-03-02T13:07:21Z">
        <w:r>
          <w:rPr>
            <w:rFonts w:hint="default" w:ascii="Times New Roman" w:hAnsi="Times New Roman" w:cs="Times New Roman"/>
            <w:rtl w:val="0"/>
            <w:lang w:val="ru-RU"/>
            <w:rPrChange w:id="227" w:author="Damir Ahm" w:date="2025-03-02T13:27:39Z">
              <w:rPr>
                <w:rFonts w:hint="default"/>
                <w:rtl w:val="0"/>
                <w:lang w:val="ru-RU"/>
              </w:rPr>
            </w:rPrChange>
          </w:rPr>
          <w:t>учит</w:t>
        </w:r>
      </w:ins>
      <w:ins w:id="229" w:author="Damir Ahm" w:date="2025-03-02T13:07:22Z">
        <w:r>
          <w:rPr>
            <w:rFonts w:hint="default" w:ascii="Times New Roman" w:hAnsi="Times New Roman" w:cs="Times New Roman"/>
            <w:rtl w:val="0"/>
            <w:lang w:val="ru-RU"/>
            <w:rPrChange w:id="230" w:author="Damir Ahm" w:date="2025-03-02T13:27:39Z">
              <w:rPr>
                <w:rFonts w:hint="default"/>
                <w:rtl w:val="0"/>
                <w:lang w:val="ru-RU"/>
              </w:rPr>
            </w:rPrChange>
          </w:rPr>
          <w:t xml:space="preserve">ься </w:t>
        </w:r>
      </w:ins>
      <w:ins w:id="232" w:author="Damir Ahm" w:date="2025-03-02T13:07:23Z">
        <w:r>
          <w:rPr>
            <w:rFonts w:hint="default" w:ascii="Times New Roman" w:hAnsi="Times New Roman" w:cs="Times New Roman"/>
            <w:rtl w:val="0"/>
            <w:lang w:val="ru-RU"/>
            <w:rPrChange w:id="233" w:author="Damir Ahm" w:date="2025-03-02T13:27:39Z">
              <w:rPr>
                <w:rFonts w:hint="default"/>
                <w:rtl w:val="0"/>
                <w:lang w:val="ru-RU"/>
              </w:rPr>
            </w:rPrChange>
          </w:rPr>
          <w:t>об</w:t>
        </w:r>
      </w:ins>
      <w:ins w:id="235" w:author="Damir Ahm" w:date="2025-03-02T13:07:24Z">
        <w:r>
          <w:rPr>
            <w:rFonts w:hint="default" w:ascii="Times New Roman" w:hAnsi="Times New Roman" w:cs="Times New Roman"/>
            <w:rtl w:val="0"/>
            <w:lang w:val="ru-RU"/>
            <w:rPrChange w:id="236" w:author="Damir Ahm" w:date="2025-03-02T13:27:39Z">
              <w:rPr>
                <w:rFonts w:hint="default"/>
                <w:rtl w:val="0"/>
                <w:lang w:val="ru-RU"/>
              </w:rPr>
            </w:rPrChange>
          </w:rPr>
          <w:t>раб</w:t>
        </w:r>
      </w:ins>
      <w:ins w:id="238" w:author="Damir Ahm" w:date="2025-03-02T13:07:26Z">
        <w:r>
          <w:rPr>
            <w:rFonts w:hint="default" w:ascii="Times New Roman" w:hAnsi="Times New Roman" w:cs="Times New Roman"/>
            <w:rtl w:val="0"/>
            <w:lang w:val="ru-RU"/>
            <w:rPrChange w:id="239" w:author="Damir Ahm" w:date="2025-03-02T13:27:39Z">
              <w:rPr>
                <w:rFonts w:hint="default"/>
                <w:rtl w:val="0"/>
                <w:lang w:val="ru-RU"/>
              </w:rPr>
            </w:rPrChange>
          </w:rPr>
          <w:t>а</w:t>
        </w:r>
      </w:ins>
      <w:ins w:id="241" w:author="Damir Ahm" w:date="2025-03-02T13:07:27Z">
        <w:r>
          <w:rPr>
            <w:rFonts w:hint="default" w:ascii="Times New Roman" w:hAnsi="Times New Roman" w:cs="Times New Roman"/>
            <w:rtl w:val="0"/>
            <w:lang w:val="ru-RU"/>
            <w:rPrChange w:id="242" w:author="Damir Ahm" w:date="2025-03-02T13:27:39Z">
              <w:rPr>
                <w:rFonts w:hint="default"/>
                <w:rtl w:val="0"/>
                <w:lang w:val="ru-RU"/>
              </w:rPr>
            </w:rPrChange>
          </w:rPr>
          <w:t>тывать да</w:t>
        </w:r>
      </w:ins>
      <w:ins w:id="244" w:author="Damir Ahm" w:date="2025-03-02T13:07:28Z">
        <w:r>
          <w:rPr>
            <w:rFonts w:hint="default" w:ascii="Times New Roman" w:hAnsi="Times New Roman" w:cs="Times New Roman"/>
            <w:rtl w:val="0"/>
            <w:lang w:val="ru-RU"/>
            <w:rPrChange w:id="245" w:author="Damir Ahm" w:date="2025-03-02T13:27:39Z">
              <w:rPr>
                <w:rFonts w:hint="default"/>
                <w:rtl w:val="0"/>
                <w:lang w:val="ru-RU"/>
              </w:rPr>
            </w:rPrChange>
          </w:rPr>
          <w:t xml:space="preserve">нные из </w:t>
        </w:r>
      </w:ins>
      <w:ins w:id="247" w:author="Damir Ahm" w:date="2025-03-02T13:07:29Z">
        <w:r>
          <w:rPr>
            <w:rFonts w:hint="default" w:ascii="Times New Roman" w:hAnsi="Times New Roman" w:cs="Times New Roman"/>
            <w:rtl w:val="0"/>
            <w:lang w:val="ru-RU"/>
            <w:rPrChange w:id="248" w:author="Damir Ahm" w:date="2025-03-02T13:27:39Z">
              <w:rPr>
                <w:rFonts w:hint="default"/>
                <w:rtl w:val="0"/>
                <w:lang w:val="ru-RU"/>
              </w:rPr>
            </w:rPrChange>
          </w:rPr>
          <w:t>файла</w:t>
        </w:r>
      </w:ins>
      <w:ins w:id="250" w:author="Damir Ahm" w:date="2025-03-02T13:07:30Z">
        <w:r>
          <w:rPr>
            <w:rFonts w:hint="default" w:ascii="Times New Roman" w:hAnsi="Times New Roman" w:cs="Times New Roman"/>
            <w:rtl w:val="0"/>
            <w:lang w:val="en-US"/>
            <w:rPrChange w:id="251" w:author="Damir Ahm" w:date="2025-03-02T13:27:39Z">
              <w:rPr>
                <w:rFonts w:hint="default"/>
                <w:rtl w:val="0"/>
                <w:lang w:val="en-US"/>
              </w:rPr>
            </w:rPrChange>
          </w:rPr>
          <w:t>.</w:t>
        </w:r>
      </w:ins>
      <w:del w:id="253" w:author="Damir Ahm" w:date="2025-03-02T13:07:07Z">
        <w:r>
          <w:rPr>
            <w:rFonts w:ascii="Times New Roman" w:hAnsi="Times New Roman" w:cs="Times New Roman"/>
            <w:rtl w:val="0"/>
            <w:lang w:val="ru-RU"/>
            <w:rPrChange w:id="254" w:author="Damir Ahm" w:date="2025-03-02T13:27:39Z">
              <w:rPr>
                <w:rtl w:val="0"/>
                <w:lang w:val="ru-RU"/>
              </w:rPr>
            </w:rPrChange>
          </w:rPr>
          <w:delText>Изученить</w:delText>
        </w:r>
      </w:del>
      <w:del w:id="256" w:author="Damir Ahm" w:date="2025-03-02T13:07:07Z">
        <w:r>
          <w:rPr>
            <w:rFonts w:hint="default" w:ascii="Times New Roman" w:hAnsi="Times New Roman" w:cs="Times New Roman"/>
            <w:rtl w:val="0"/>
            <w:lang w:val="ru-RU"/>
            <w:rPrChange w:id="257" w:author="Damir Ahm" w:date="2025-03-02T13:27:39Z">
              <w:rPr>
                <w:rFonts w:hint="default"/>
                <w:rtl w:val="0"/>
                <w:lang w:val="ru-RU"/>
              </w:rPr>
            </w:rPrChange>
          </w:rPr>
          <w:delText xml:space="preserve"> программу </w:delText>
        </w:r>
      </w:del>
      <w:del w:id="259" w:author="Damir Ahm" w:date="2025-03-02T13:07:07Z">
        <w:r>
          <w:rPr>
            <w:rFonts w:hint="default" w:ascii="Times New Roman" w:hAnsi="Times New Roman" w:cs="Times New Roman"/>
            <w:rtl w:val="0"/>
            <w:lang w:val="en-US"/>
            <w:rPrChange w:id="260" w:author="Damir Ahm" w:date="2025-03-02T13:27:39Z">
              <w:rPr>
                <w:rFonts w:hint="default"/>
                <w:rtl w:val="0"/>
                <w:lang w:val="en-US"/>
              </w:rPr>
            </w:rPrChange>
          </w:rPr>
          <w:delText>Altium Designer</w:delText>
        </w:r>
      </w:del>
      <w:del w:id="262" w:author="Damir Ahm" w:date="2025-03-02T13:07:07Z">
        <w:r>
          <w:rPr>
            <w:rFonts w:hint="default" w:ascii="Times New Roman" w:hAnsi="Times New Roman" w:cs="Times New Roman"/>
            <w:rtl w:val="0"/>
            <w:lang w:val="ru-RU"/>
            <w:rPrChange w:id="263" w:author="Damir Ahm" w:date="2025-03-02T13:27:39Z">
              <w:rPr>
                <w:rFonts w:hint="default"/>
                <w:rtl w:val="0"/>
                <w:lang w:val="ru-RU"/>
              </w:rPr>
            </w:rPrChange>
          </w:rPr>
          <w:delText>, создать первую схему, сгенерировать и просмотреть печатную плату</w:delText>
        </w:r>
      </w:del>
      <w:del w:id="265" w:author="Damir Ahm" w:date="2025-03-02T13:07:07Z">
        <w:r>
          <w:rPr>
            <w:rFonts w:hint="default" w:ascii="Times New Roman" w:hAnsi="Times New Roman" w:cs="Times New Roman"/>
            <w:rtl w:val="0"/>
            <w:lang w:val="en-US"/>
            <w:rPrChange w:id="266" w:author="Damir Ahm" w:date="2025-03-02T13:27:39Z">
              <w:rPr>
                <w:rFonts w:hint="default"/>
                <w:rtl w:val="0"/>
                <w:lang w:val="en-US"/>
              </w:rPr>
            </w:rPrChange>
          </w:rPr>
          <w:delText>.</w:delText>
        </w:r>
      </w:del>
      <w:del w:id="268" w:author="Damir Ahm" w:date="2025-03-02T13:07:07Z">
        <w:r>
          <w:rPr>
            <w:rFonts w:hint="default" w:ascii="Times New Roman" w:hAnsi="Times New Roman" w:cs="Times New Roman"/>
            <w:rtl w:val="0"/>
            <w:lang w:val="ru-RU"/>
            <w:rPrChange w:id="269" w:author="Damir Ahm" w:date="2025-03-02T13:27:39Z">
              <w:rPr>
                <w:rFonts w:hint="default"/>
                <w:rtl w:val="0"/>
                <w:lang w:val="ru-RU"/>
              </w:rPr>
            </w:rPrChange>
          </w:rPr>
          <w:delText xml:space="preserve"> Изучить методы автоматической трассировки соединений</w:delText>
        </w:r>
      </w:del>
      <w:del w:id="271" w:author="Damir Ahm" w:date="2025-03-02T13:07:07Z">
        <w:r>
          <w:rPr>
            <w:rFonts w:hint="default" w:ascii="Times New Roman" w:hAnsi="Times New Roman" w:cs="Times New Roman"/>
            <w:rtl w:val="0"/>
            <w:lang w:val="en-US"/>
            <w:rPrChange w:id="272" w:author="Damir Ahm" w:date="2025-03-02T13:27:39Z">
              <w:rPr>
                <w:rFonts w:hint="default"/>
                <w:rtl w:val="0"/>
                <w:lang w:val="en-US"/>
              </w:rPr>
            </w:rPrChange>
          </w:rPr>
          <w:delText>.</w:delText>
        </w:r>
      </w:del>
    </w:p>
    <w:p w14:paraId="0000002B">
      <w:pPr>
        <w:spacing w:line="360" w:lineRule="auto"/>
        <w:ind w:firstLine="720"/>
        <w:rPr>
          <w:rFonts w:ascii="Times New Roman" w:hAnsi="Times New Roman" w:cs="Times New Roman"/>
          <w:rPrChange w:id="274" w:author="Damir Ahm" w:date="2025-03-02T13:27:39Z">
            <w:rPr/>
          </w:rPrChange>
        </w:rPr>
      </w:pPr>
    </w:p>
    <w:p w14:paraId="0000002C">
      <w:pPr>
        <w:spacing w:line="360" w:lineRule="auto"/>
        <w:ind w:firstLine="720"/>
        <w:rPr>
          <w:rFonts w:ascii="Times New Roman" w:hAnsi="Times New Roman" w:cs="Times New Roman"/>
          <w:b/>
          <w:sz w:val="32"/>
          <w:szCs w:val="32"/>
          <w:rPrChange w:id="275" w:author="Damir Ahm" w:date="2025-03-02T13:27:39Z">
            <w:rPr>
              <w:b/>
              <w:sz w:val="32"/>
              <w:szCs w:val="32"/>
            </w:rPr>
          </w:rPrChange>
        </w:rPr>
      </w:pPr>
      <w:r>
        <w:rPr>
          <w:rFonts w:ascii="Times New Roman" w:hAnsi="Times New Roman" w:cs="Times New Roman"/>
          <w:b/>
          <w:sz w:val="32"/>
          <w:szCs w:val="32"/>
          <w:rtl w:val="0"/>
          <w:rPrChange w:id="276" w:author="Damir Ahm" w:date="2025-03-02T13:27:39Z">
            <w:rPr>
              <w:b/>
              <w:sz w:val="32"/>
              <w:szCs w:val="32"/>
              <w:rtl w:val="0"/>
            </w:rPr>
          </w:rPrChange>
        </w:rPr>
        <w:t>Ход выполнения работы.</w:t>
      </w:r>
    </w:p>
    <w:p w14:paraId="248FFFBF">
      <w:pPr>
        <w:numPr>
          <w:ilvl w:val="0"/>
          <w:numId w:val="2"/>
          <w:ins w:id="278" w:author="Damir Ahm" w:date="2025-03-02T13:09:52Z"/>
        </w:numPr>
        <w:jc w:val="left"/>
        <w:rPr>
          <w:ins w:id="279" w:author="Damir Ahm" w:date="2025-03-02T13:10:19Z"/>
          <w:rFonts w:hint="default" w:ascii="Times New Roman" w:hAnsi="Times New Roman" w:cs="Times New Roman"/>
          <w:lang w:val="ru-RU"/>
          <w:rPrChange w:id="280" w:author="Damir Ahm" w:date="2025-03-02T13:27:39Z">
            <w:rPr>
              <w:ins w:id="281" w:author="Damir Ahm" w:date="2025-03-02T13:10:19Z"/>
              <w:rFonts w:hint="default"/>
              <w:lang w:val="ru-RU"/>
            </w:rPr>
          </w:rPrChange>
        </w:rPr>
        <w:pPrChange w:id="277" w:author="Damir Ahm" w:date="2025-03-02T13:09:52Z">
          <w:pPr>
            <w:numPr>
              <w:ilvl w:val="0"/>
              <w:numId w:val="0"/>
            </w:numPr>
            <w:jc w:val="left"/>
          </w:pPr>
        </w:pPrChange>
      </w:pPr>
      <w:ins w:id="282" w:author="Damir Ahm" w:date="2025-03-02T13:10:00Z">
        <w:r>
          <w:rPr>
            <w:rFonts w:hint="default" w:ascii="Times New Roman" w:hAnsi="Times New Roman" w:cs="Times New Roman"/>
            <w:b w:val="0"/>
            <w:bCs/>
            <w:lang w:val="ru-RU"/>
            <w:rPrChange w:id="283" w:author="Damir Ahm" w:date="2025-03-02T13:27:39Z">
              <w:rPr>
                <w:rFonts w:hint="default"/>
                <w:b w:val="0"/>
                <w:bCs/>
                <w:lang w:val="ru-RU"/>
              </w:rPr>
            </w:rPrChange>
          </w:rPr>
          <w:t>Загру</w:t>
        </w:r>
      </w:ins>
      <w:ins w:id="285" w:author="Damir Ahm" w:date="2025-03-02T13:10:01Z">
        <w:r>
          <w:rPr>
            <w:rFonts w:hint="default" w:ascii="Times New Roman" w:hAnsi="Times New Roman" w:cs="Times New Roman"/>
            <w:b w:val="0"/>
            <w:bCs/>
            <w:lang w:val="ru-RU"/>
            <w:rPrChange w:id="286" w:author="Damir Ahm" w:date="2025-03-02T13:27:39Z">
              <w:rPr>
                <w:rFonts w:hint="default"/>
                <w:b w:val="0"/>
                <w:bCs/>
                <w:lang w:val="ru-RU"/>
              </w:rPr>
            </w:rPrChange>
          </w:rPr>
          <w:t xml:space="preserve">зим </w:t>
        </w:r>
      </w:ins>
      <w:ins w:id="288" w:author="Damir Ahm" w:date="2025-03-02T13:10:02Z">
        <w:r>
          <w:rPr>
            <w:rFonts w:hint="default" w:ascii="Times New Roman" w:hAnsi="Times New Roman" w:cs="Times New Roman"/>
            <w:b w:val="0"/>
            <w:bCs/>
            <w:lang w:val="ru-RU"/>
            <w:rPrChange w:id="289" w:author="Damir Ahm" w:date="2025-03-02T13:27:39Z">
              <w:rPr>
                <w:rFonts w:hint="default"/>
                <w:b w:val="0"/>
                <w:bCs/>
                <w:lang w:val="ru-RU"/>
              </w:rPr>
            </w:rPrChange>
          </w:rPr>
          <w:t>фай</w:t>
        </w:r>
      </w:ins>
      <w:ins w:id="291" w:author="Damir Ahm" w:date="2025-03-02T13:10:03Z">
        <w:r>
          <w:rPr>
            <w:rFonts w:hint="default" w:ascii="Times New Roman" w:hAnsi="Times New Roman" w:cs="Times New Roman"/>
            <w:b w:val="0"/>
            <w:bCs/>
            <w:lang w:val="ru-RU"/>
            <w:rPrChange w:id="292" w:author="Damir Ahm" w:date="2025-03-02T13:27:39Z">
              <w:rPr>
                <w:rFonts w:hint="default"/>
                <w:b w:val="0"/>
                <w:bCs/>
                <w:lang w:val="ru-RU"/>
              </w:rPr>
            </w:rPrChange>
          </w:rPr>
          <w:t>л с да</w:t>
        </w:r>
      </w:ins>
      <w:ins w:id="294" w:author="Damir Ahm" w:date="2025-03-02T13:10:04Z">
        <w:r>
          <w:rPr>
            <w:rFonts w:hint="default" w:ascii="Times New Roman" w:hAnsi="Times New Roman" w:cs="Times New Roman"/>
            <w:b w:val="0"/>
            <w:bCs/>
            <w:lang w:val="ru-RU"/>
            <w:rPrChange w:id="295" w:author="Damir Ahm" w:date="2025-03-02T13:27:39Z">
              <w:rPr>
                <w:rFonts w:hint="default"/>
                <w:b w:val="0"/>
                <w:bCs/>
                <w:lang w:val="ru-RU"/>
              </w:rPr>
            </w:rPrChange>
          </w:rPr>
          <w:t>нны</w:t>
        </w:r>
      </w:ins>
      <w:ins w:id="297" w:author="Damir Ahm" w:date="2025-03-02T13:10:05Z">
        <w:r>
          <w:rPr>
            <w:rFonts w:hint="default" w:ascii="Times New Roman" w:hAnsi="Times New Roman" w:cs="Times New Roman"/>
            <w:b w:val="0"/>
            <w:bCs/>
            <w:lang w:val="ru-RU"/>
            <w:rPrChange w:id="298" w:author="Damir Ahm" w:date="2025-03-02T13:27:39Z">
              <w:rPr>
                <w:rFonts w:hint="default"/>
                <w:b w:val="0"/>
                <w:bCs/>
                <w:lang w:val="ru-RU"/>
              </w:rPr>
            </w:rPrChange>
          </w:rPr>
          <w:t>ми</w:t>
        </w:r>
      </w:ins>
      <w:ins w:id="300" w:author="Damir Ahm" w:date="2025-03-02T13:10:07Z">
        <w:r>
          <w:rPr>
            <w:rFonts w:hint="default" w:ascii="Times New Roman" w:hAnsi="Times New Roman" w:cs="Times New Roman"/>
            <w:b w:val="0"/>
            <w:bCs/>
            <w:lang w:val="ru-RU"/>
            <w:rPrChange w:id="301" w:author="Damir Ahm" w:date="2025-03-02T13:27:39Z">
              <w:rPr>
                <w:rFonts w:hint="default"/>
                <w:b w:val="0"/>
                <w:bCs/>
                <w:lang w:val="ru-RU"/>
              </w:rPr>
            </w:rPrChange>
          </w:rPr>
          <w:t xml:space="preserve"> в в</w:t>
        </w:r>
      </w:ins>
      <w:ins w:id="303" w:author="Damir Ahm" w:date="2025-03-02T13:10:08Z">
        <w:r>
          <w:rPr>
            <w:rFonts w:hint="default" w:ascii="Times New Roman" w:hAnsi="Times New Roman" w:cs="Times New Roman"/>
            <w:b w:val="0"/>
            <w:bCs/>
            <w:lang w:val="ru-RU"/>
            <w:rPrChange w:id="304" w:author="Damir Ahm" w:date="2025-03-02T13:27:39Z">
              <w:rPr>
                <w:rFonts w:hint="default"/>
                <w:b w:val="0"/>
                <w:bCs/>
                <w:lang w:val="ru-RU"/>
              </w:rPr>
            </w:rPrChange>
          </w:rPr>
          <w:t xml:space="preserve">иде </w:t>
        </w:r>
      </w:ins>
      <w:ins w:id="306" w:author="Damir Ahm" w:date="2025-03-02T13:10:10Z">
        <w:r>
          <w:rPr>
            <w:rFonts w:hint="default" w:ascii="Times New Roman" w:hAnsi="Times New Roman" w:cs="Times New Roman"/>
            <w:b w:val="0"/>
            <w:bCs/>
            <w:lang w:val="en-US"/>
            <w:rPrChange w:id="307" w:author="Damir Ahm" w:date="2025-03-02T13:27:39Z">
              <w:rPr>
                <w:rFonts w:hint="default"/>
                <w:b w:val="0"/>
                <w:bCs/>
                <w:lang w:val="en-US"/>
              </w:rPr>
            </w:rPrChange>
          </w:rPr>
          <w:t>exel</w:t>
        </w:r>
      </w:ins>
      <w:ins w:id="309" w:author="Damir Ahm" w:date="2025-03-02T13:10:11Z">
        <w:r>
          <w:rPr>
            <w:rFonts w:hint="default" w:ascii="Times New Roman" w:hAnsi="Times New Roman" w:cs="Times New Roman"/>
            <w:b w:val="0"/>
            <w:bCs/>
            <w:lang w:val="en-US"/>
            <w:rPrChange w:id="310" w:author="Damir Ahm" w:date="2025-03-02T13:27:39Z">
              <w:rPr>
                <w:rFonts w:hint="default"/>
                <w:b w:val="0"/>
                <w:bCs/>
                <w:lang w:val="en-US"/>
              </w:rPr>
            </w:rPrChange>
          </w:rPr>
          <w:t xml:space="preserve"> </w:t>
        </w:r>
      </w:ins>
      <w:ins w:id="312" w:author="Damir Ahm" w:date="2025-03-02T13:10:12Z">
        <w:r>
          <w:rPr>
            <w:rFonts w:hint="default" w:ascii="Times New Roman" w:hAnsi="Times New Roman" w:cs="Times New Roman"/>
            <w:b w:val="0"/>
            <w:bCs/>
            <w:lang w:val="ru-RU"/>
            <w:rPrChange w:id="313" w:author="Damir Ahm" w:date="2025-03-02T13:27:39Z">
              <w:rPr>
                <w:rFonts w:hint="default"/>
                <w:b w:val="0"/>
                <w:bCs/>
                <w:lang w:val="ru-RU"/>
              </w:rPr>
            </w:rPrChange>
          </w:rPr>
          <w:t>таблиц</w:t>
        </w:r>
      </w:ins>
      <w:ins w:id="315" w:author="Damir Ahm" w:date="2025-03-02T13:10:13Z">
        <w:r>
          <w:rPr>
            <w:rFonts w:hint="default" w:ascii="Times New Roman" w:hAnsi="Times New Roman" w:cs="Times New Roman"/>
            <w:b w:val="0"/>
            <w:bCs/>
            <w:lang w:val="ru-RU"/>
            <w:rPrChange w:id="316" w:author="Damir Ahm" w:date="2025-03-02T13:27:39Z">
              <w:rPr>
                <w:rFonts w:hint="default"/>
                <w:b w:val="0"/>
                <w:bCs/>
                <w:lang w:val="ru-RU"/>
              </w:rPr>
            </w:rPrChange>
          </w:rPr>
          <w:t>ы</w:t>
        </w:r>
      </w:ins>
    </w:p>
    <w:p w14:paraId="10B4CA50">
      <w:pPr>
        <w:numPr>
          <w:ilvl w:val="0"/>
          <w:numId w:val="2"/>
          <w:ins w:id="319" w:author="Damir Ahm" w:date="2025-03-02T13:09:52Z"/>
        </w:numPr>
        <w:jc w:val="left"/>
        <w:rPr>
          <w:ins w:id="320" w:author="Damir Ahm" w:date="2025-03-02T13:18:33Z"/>
          <w:rFonts w:hint="default" w:ascii="Times New Roman" w:hAnsi="Times New Roman" w:cs="Times New Roman"/>
          <w:lang w:val="ru-RU"/>
          <w:rPrChange w:id="321" w:author="Damir Ahm" w:date="2025-03-02T13:27:39Z">
            <w:rPr>
              <w:ins w:id="322" w:author="Damir Ahm" w:date="2025-03-02T13:18:33Z"/>
              <w:rFonts w:hint="default"/>
              <w:lang w:val="ru-RU"/>
            </w:rPr>
          </w:rPrChange>
        </w:rPr>
        <w:pPrChange w:id="318" w:author="Damir Ahm" w:date="2025-03-02T13:09:52Z">
          <w:pPr>
            <w:numPr>
              <w:ilvl w:val="0"/>
              <w:numId w:val="0"/>
            </w:numPr>
            <w:jc w:val="left"/>
          </w:pPr>
        </w:pPrChange>
      </w:pPr>
      <w:ins w:id="323" w:author="Damir Ahm" w:date="2025-03-02T13:10:54Z">
        <w:r>
          <w:rPr>
            <w:rFonts w:hint="default" w:ascii="Times New Roman" w:hAnsi="Times New Roman" w:cs="Times New Roman"/>
            <w:b w:val="0"/>
            <w:bCs/>
            <w:lang w:val="ru-RU"/>
            <w:rPrChange w:id="324" w:author="Damir Ahm" w:date="2025-03-02T13:27:39Z">
              <w:rPr>
                <w:rFonts w:hint="default"/>
                <w:b w:val="0"/>
                <w:bCs/>
                <w:lang w:val="ru-RU"/>
              </w:rPr>
            </w:rPrChange>
          </w:rPr>
          <w:t>Про</w:t>
        </w:r>
      </w:ins>
      <w:ins w:id="326" w:author="Damir Ahm" w:date="2025-03-02T13:10:55Z">
        <w:r>
          <w:rPr>
            <w:rFonts w:hint="default" w:ascii="Times New Roman" w:hAnsi="Times New Roman" w:cs="Times New Roman"/>
            <w:b w:val="0"/>
            <w:bCs/>
            <w:lang w:val="ru-RU"/>
            <w:rPrChange w:id="327" w:author="Damir Ahm" w:date="2025-03-02T13:27:39Z">
              <w:rPr>
                <w:rFonts w:hint="default"/>
                <w:b w:val="0"/>
                <w:bCs/>
                <w:lang w:val="ru-RU"/>
              </w:rPr>
            </w:rPrChange>
          </w:rPr>
          <w:t>читаем</w:t>
        </w:r>
      </w:ins>
      <w:ins w:id="329" w:author="Damir Ahm" w:date="2025-03-02T13:10:56Z">
        <w:r>
          <w:rPr>
            <w:rFonts w:hint="default" w:ascii="Times New Roman" w:hAnsi="Times New Roman" w:cs="Times New Roman"/>
            <w:b w:val="0"/>
            <w:bCs/>
            <w:lang w:val="ru-RU"/>
            <w:rPrChange w:id="330" w:author="Damir Ahm" w:date="2025-03-02T13:27:39Z">
              <w:rPr>
                <w:rFonts w:hint="default"/>
                <w:b w:val="0"/>
                <w:bCs/>
                <w:lang w:val="ru-RU"/>
              </w:rPr>
            </w:rPrChange>
          </w:rPr>
          <w:t xml:space="preserve"> ф</w:t>
        </w:r>
      </w:ins>
      <w:ins w:id="332" w:author="Damir Ahm" w:date="2025-03-02T13:10:57Z">
        <w:r>
          <w:rPr>
            <w:rFonts w:hint="default" w:ascii="Times New Roman" w:hAnsi="Times New Roman" w:cs="Times New Roman"/>
            <w:b w:val="0"/>
            <w:bCs/>
            <w:lang w:val="ru-RU"/>
            <w:rPrChange w:id="333" w:author="Damir Ahm" w:date="2025-03-02T13:27:39Z">
              <w:rPr>
                <w:rFonts w:hint="default"/>
                <w:b w:val="0"/>
                <w:bCs/>
                <w:lang w:val="ru-RU"/>
              </w:rPr>
            </w:rPrChange>
          </w:rPr>
          <w:t xml:space="preserve">айл </w:t>
        </w:r>
      </w:ins>
      <w:ins w:id="335" w:author="Damir Ahm" w:date="2025-03-02T13:10:59Z">
        <w:r>
          <w:rPr>
            <w:rFonts w:hint="default" w:ascii="Times New Roman" w:hAnsi="Times New Roman" w:cs="Times New Roman"/>
            <w:b w:val="0"/>
            <w:bCs/>
            <w:lang w:val="ru-RU"/>
            <w:rPrChange w:id="336" w:author="Damir Ahm" w:date="2025-03-02T13:27:39Z">
              <w:rPr>
                <w:rFonts w:hint="default"/>
                <w:b w:val="0"/>
                <w:bCs/>
                <w:lang w:val="ru-RU"/>
              </w:rPr>
            </w:rPrChange>
          </w:rPr>
          <w:t>с пом</w:t>
        </w:r>
      </w:ins>
      <w:ins w:id="338" w:author="Damir Ahm" w:date="2025-03-02T13:11:00Z">
        <w:r>
          <w:rPr>
            <w:rFonts w:hint="default" w:ascii="Times New Roman" w:hAnsi="Times New Roman" w:cs="Times New Roman"/>
            <w:b w:val="0"/>
            <w:bCs/>
            <w:lang w:val="ru-RU"/>
            <w:rPrChange w:id="339" w:author="Damir Ahm" w:date="2025-03-02T13:27:39Z">
              <w:rPr>
                <w:rFonts w:hint="default"/>
                <w:b w:val="0"/>
                <w:bCs/>
                <w:lang w:val="ru-RU"/>
              </w:rPr>
            </w:rPrChange>
          </w:rPr>
          <w:t>ощь</w:t>
        </w:r>
      </w:ins>
      <w:ins w:id="341" w:author="Damir Ahm" w:date="2025-03-02T13:11:01Z">
        <w:r>
          <w:rPr>
            <w:rFonts w:hint="default" w:ascii="Times New Roman" w:hAnsi="Times New Roman" w:cs="Times New Roman"/>
            <w:b w:val="0"/>
            <w:bCs/>
            <w:lang w:val="ru-RU"/>
            <w:rPrChange w:id="342" w:author="Damir Ahm" w:date="2025-03-02T13:27:39Z">
              <w:rPr>
                <w:rFonts w:hint="default"/>
                <w:b w:val="0"/>
                <w:bCs/>
                <w:lang w:val="ru-RU"/>
              </w:rPr>
            </w:rPrChange>
          </w:rPr>
          <w:t xml:space="preserve">ю </w:t>
        </w:r>
      </w:ins>
      <w:ins w:id="344" w:author="Damir Ahm" w:date="2025-03-02T13:11:01Z">
        <w:r>
          <w:rPr>
            <w:rFonts w:hint="default" w:ascii="Times New Roman" w:hAnsi="Times New Roman" w:cs="Times New Roman"/>
            <w:b w:val="0"/>
            <w:bCs/>
            <w:lang w:val="en-US"/>
            <w:rPrChange w:id="345" w:author="Damir Ahm" w:date="2025-03-02T13:27:39Z">
              <w:rPr>
                <w:rFonts w:hint="default"/>
                <w:b w:val="0"/>
                <w:bCs/>
                <w:lang w:val="en-US"/>
              </w:rPr>
            </w:rPrChange>
          </w:rPr>
          <w:t>py</w:t>
        </w:r>
      </w:ins>
      <w:ins w:id="347" w:author="Damir Ahm" w:date="2025-03-02T13:11:02Z">
        <w:r>
          <w:rPr>
            <w:rFonts w:hint="default" w:ascii="Times New Roman" w:hAnsi="Times New Roman" w:cs="Times New Roman"/>
            <w:b w:val="0"/>
            <w:bCs/>
            <w:lang w:val="en-US"/>
            <w:rPrChange w:id="348" w:author="Damir Ahm" w:date="2025-03-02T13:27:39Z">
              <w:rPr>
                <w:rFonts w:hint="default"/>
                <w:b w:val="0"/>
                <w:bCs/>
                <w:lang w:val="en-US"/>
              </w:rPr>
            </w:rPrChange>
          </w:rPr>
          <w:t xml:space="preserve">thon </w:t>
        </w:r>
      </w:ins>
      <w:ins w:id="350" w:author="Damir Ahm" w:date="2025-03-02T13:11:07Z">
        <w:r>
          <w:rPr>
            <w:rFonts w:hint="default" w:ascii="Times New Roman" w:hAnsi="Times New Roman" w:cs="Times New Roman"/>
            <w:b w:val="0"/>
            <w:bCs/>
            <w:lang w:val="ru-RU"/>
            <w:rPrChange w:id="351" w:author="Damir Ahm" w:date="2025-03-02T13:27:39Z">
              <w:rPr>
                <w:rFonts w:hint="default"/>
                <w:b w:val="0"/>
                <w:bCs/>
                <w:lang w:val="ru-RU"/>
              </w:rPr>
            </w:rPrChange>
          </w:rPr>
          <w:t>и</w:t>
        </w:r>
      </w:ins>
      <w:ins w:id="353" w:author="Damir Ahm" w:date="2025-03-02T13:11:08Z">
        <w:r>
          <w:rPr>
            <w:rFonts w:hint="default" w:ascii="Times New Roman" w:hAnsi="Times New Roman" w:cs="Times New Roman"/>
            <w:b w:val="0"/>
            <w:bCs/>
            <w:lang w:val="ru-RU"/>
            <w:rPrChange w:id="354" w:author="Damir Ahm" w:date="2025-03-02T13:27:39Z">
              <w:rPr>
                <w:rFonts w:hint="default"/>
                <w:b w:val="0"/>
                <w:bCs/>
                <w:lang w:val="ru-RU"/>
              </w:rPr>
            </w:rPrChange>
          </w:rPr>
          <w:t xml:space="preserve"> вы</w:t>
        </w:r>
      </w:ins>
      <w:ins w:id="356" w:author="Damir Ahm" w:date="2025-03-02T13:11:09Z">
        <w:r>
          <w:rPr>
            <w:rFonts w:hint="default" w:ascii="Times New Roman" w:hAnsi="Times New Roman" w:cs="Times New Roman"/>
            <w:b w:val="0"/>
            <w:bCs/>
            <w:lang w:val="ru-RU"/>
            <w:rPrChange w:id="357" w:author="Damir Ahm" w:date="2025-03-02T13:27:39Z">
              <w:rPr>
                <w:rFonts w:hint="default"/>
                <w:b w:val="0"/>
                <w:bCs/>
                <w:lang w:val="ru-RU"/>
              </w:rPr>
            </w:rPrChange>
          </w:rPr>
          <w:t>вед</w:t>
        </w:r>
      </w:ins>
      <w:ins w:id="359" w:author="Damir Ahm" w:date="2025-03-02T13:11:10Z">
        <w:r>
          <w:rPr>
            <w:rFonts w:hint="default" w:ascii="Times New Roman" w:hAnsi="Times New Roman" w:cs="Times New Roman"/>
            <w:b w:val="0"/>
            <w:bCs/>
            <w:lang w:val="ru-RU"/>
            <w:rPrChange w:id="360" w:author="Damir Ahm" w:date="2025-03-02T13:27:39Z">
              <w:rPr>
                <w:rFonts w:hint="default"/>
                <w:b w:val="0"/>
                <w:bCs/>
                <w:lang w:val="ru-RU"/>
              </w:rPr>
            </w:rPrChange>
          </w:rPr>
          <w:t xml:space="preserve">ем его </w:t>
        </w:r>
      </w:ins>
      <w:ins w:id="362" w:author="Damir Ahm" w:date="2025-03-02T13:11:11Z">
        <w:r>
          <w:rPr>
            <w:rFonts w:hint="default" w:ascii="Times New Roman" w:hAnsi="Times New Roman" w:cs="Times New Roman"/>
            <w:b w:val="0"/>
            <w:bCs/>
            <w:lang w:val="ru-RU"/>
            <w:rPrChange w:id="363" w:author="Damir Ahm" w:date="2025-03-02T13:27:39Z">
              <w:rPr>
                <w:rFonts w:hint="default"/>
                <w:b w:val="0"/>
                <w:bCs/>
                <w:lang w:val="ru-RU"/>
              </w:rPr>
            </w:rPrChange>
          </w:rPr>
          <w:t>соде</w:t>
        </w:r>
      </w:ins>
      <w:ins w:id="365" w:author="Damir Ahm" w:date="2025-03-02T13:11:12Z">
        <w:r>
          <w:rPr>
            <w:rFonts w:hint="default" w:ascii="Times New Roman" w:hAnsi="Times New Roman" w:cs="Times New Roman"/>
            <w:b w:val="0"/>
            <w:bCs/>
            <w:lang w:val="ru-RU"/>
            <w:rPrChange w:id="366" w:author="Damir Ahm" w:date="2025-03-02T13:27:39Z">
              <w:rPr>
                <w:rFonts w:hint="default"/>
                <w:b w:val="0"/>
                <w:bCs/>
                <w:lang w:val="ru-RU"/>
              </w:rPr>
            </w:rPrChange>
          </w:rPr>
          <w:t>ржимое</w:t>
        </w:r>
      </w:ins>
    </w:p>
    <w:p w14:paraId="7A89ECD3">
      <w:pPr>
        <w:numPr>
          <w:ilvl w:val="0"/>
          <w:numId w:val="0"/>
        </w:numPr>
        <w:jc w:val="left"/>
        <w:rPr>
          <w:ins w:id="369" w:author="Damir Ahm" w:date="2025-03-02T13:18:34Z"/>
          <w:rFonts w:hint="default" w:ascii="Times New Roman" w:hAnsi="Times New Roman" w:cs="Times New Roman"/>
          <w:b w:val="0"/>
          <w:bCs/>
          <w:lang w:val="ru-RU"/>
          <w:rPrChange w:id="370" w:author="Damir Ahm" w:date="2025-03-02T13:27:39Z">
            <w:rPr>
              <w:ins w:id="371" w:author="Damir Ahm" w:date="2025-03-02T13:18:34Z"/>
              <w:rFonts w:hint="default"/>
              <w:b w:val="0"/>
              <w:bCs/>
              <w:lang w:val="ru-RU"/>
            </w:rPr>
          </w:rPrChange>
        </w:rPr>
        <w:pPrChange w:id="368" w:author="Damir Ahm" w:date="2025-03-02T13:09:52Z">
          <w:pPr>
            <w:numPr>
              <w:ilvl w:val="0"/>
              <w:numId w:val="0"/>
            </w:numPr>
            <w:jc w:val="left"/>
          </w:pPr>
        </w:pPrChange>
      </w:pPr>
    </w:p>
    <w:p w14:paraId="23CDE610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72" w:author="Damir Ahm" w:date="2025-03-02T13:18:35Z"/>
          <w:rFonts w:ascii="Times New Roman" w:hAnsi="Times New Roman" w:eastAsia="Consolas" w:cs="Times New Roman"/>
          <w:b w:val="0"/>
          <w:bCs w:val="0"/>
          <w:color w:val="ABB2BF"/>
          <w:sz w:val="21"/>
          <w:szCs w:val="21"/>
          <w:rPrChange w:id="373" w:author="Damir Ahm" w:date="2025-03-02T13:27:39Z">
            <w:rPr>
              <w:ins w:id="374" w:author="Damir Ahm" w:date="2025-03-02T13:18:35Z"/>
              <w:rFonts w:ascii="Consolas" w:hAnsi="Consolas" w:eastAsia="Consolas" w:cs="Consolas"/>
              <w:b w:val="0"/>
              <w:bCs w:val="0"/>
              <w:color w:val="ABB2BF"/>
              <w:sz w:val="21"/>
              <w:szCs w:val="21"/>
            </w:rPr>
          </w:rPrChange>
        </w:rPr>
      </w:pPr>
      <w:ins w:id="375" w:author="Damir Ahm" w:date="2025-03-02T13:18:35Z">
        <w:r>
          <w:rPr>
            <w:rFonts w:hint="default" w:ascii="Times New Roman" w:hAnsi="Times New Roman" w:eastAsia="Consolas" w:cs="Times New Roman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  <w:rPrChange w:id="376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import</w:t>
        </w:r>
      </w:ins>
      <w:ins w:id="378" w:author="Damir Ahm" w:date="2025-03-02T13:18:3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379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381" w:author="Damir Ahm" w:date="2025-03-02T13:18:35Z">
        <w:r>
          <w:rPr>
            <w:rFonts w:hint="default" w:ascii="Times New Roman" w:hAnsi="Times New Roman" w:eastAsia="Consolas" w:cs="Times New Roman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  <w:rPrChange w:id="382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5C07B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csv</w:t>
        </w:r>
      </w:ins>
    </w:p>
    <w:p w14:paraId="0747A8FD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84" w:author="Damir Ahm" w:date="2025-03-02T13:18:35Z"/>
          <w:rFonts w:hint="default" w:ascii="Times New Roman" w:hAnsi="Times New Roman" w:eastAsia="Consolas" w:cs="Times New Roman"/>
          <w:b w:val="0"/>
          <w:bCs w:val="0"/>
          <w:color w:val="ABB2BF"/>
          <w:sz w:val="21"/>
          <w:szCs w:val="21"/>
          <w:rPrChange w:id="385" w:author="Damir Ahm" w:date="2025-03-02T13:27:39Z">
            <w:rPr>
              <w:ins w:id="386" w:author="Damir Ahm" w:date="2025-03-02T13:18:35Z"/>
              <w:rFonts w:hint="default" w:ascii="Consolas" w:hAnsi="Consolas" w:eastAsia="Consolas" w:cs="Consolas"/>
              <w:b w:val="0"/>
              <w:bCs w:val="0"/>
              <w:color w:val="ABB2BF"/>
              <w:sz w:val="21"/>
              <w:szCs w:val="21"/>
            </w:rPr>
          </w:rPrChange>
        </w:rPr>
      </w:pPr>
    </w:p>
    <w:p w14:paraId="1872E81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87" w:author="Damir Ahm" w:date="2025-03-02T13:18:35Z"/>
          <w:rFonts w:hint="default" w:ascii="Times New Roman" w:hAnsi="Times New Roman" w:eastAsia="Consolas" w:cs="Times New Roman"/>
          <w:b w:val="0"/>
          <w:bCs w:val="0"/>
          <w:color w:val="ABB2BF"/>
          <w:sz w:val="21"/>
          <w:szCs w:val="21"/>
          <w:rPrChange w:id="388" w:author="Damir Ahm" w:date="2025-03-02T13:27:39Z">
            <w:rPr>
              <w:ins w:id="389" w:author="Damir Ahm" w:date="2025-03-02T13:18:35Z"/>
              <w:rFonts w:hint="default" w:ascii="Consolas" w:hAnsi="Consolas" w:eastAsia="Consolas" w:cs="Consolas"/>
              <w:b w:val="0"/>
              <w:bCs w:val="0"/>
              <w:color w:val="ABB2BF"/>
              <w:sz w:val="21"/>
              <w:szCs w:val="21"/>
            </w:rPr>
          </w:rPrChange>
        </w:rPr>
      </w:pPr>
      <w:ins w:id="390" w:author="Damir Ahm" w:date="2025-03-02T13:18:35Z">
        <w:r>
          <w:rPr>
            <w:rFonts w:hint="default" w:ascii="Times New Roman" w:hAnsi="Times New Roman" w:eastAsia="Consolas" w:cs="Times New Roman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  <w:rPrChange w:id="391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with</w:t>
        </w:r>
      </w:ins>
      <w:ins w:id="393" w:author="Damir Ahm" w:date="2025-03-02T13:18:3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394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396" w:author="Damir Ahm" w:date="2025-03-02T13:18:35Z">
        <w:r>
          <w:rPr>
            <w:rFonts w:hint="default" w:ascii="Times New Roman" w:hAnsi="Times New Roman" w:eastAsia="Consolas" w:cs="Times New Roman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  <w:rPrChange w:id="397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61AFE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open</w:t>
        </w:r>
      </w:ins>
      <w:ins w:id="399" w:author="Damir Ahm" w:date="2025-03-02T13:18:3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400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(</w:t>
        </w:r>
      </w:ins>
      <w:ins w:id="402" w:author="Damir Ahm" w:date="2025-03-02T13:18:35Z">
        <w:r>
          <w:rPr>
            <w:rFonts w:hint="default" w:ascii="Times New Roman" w:hAnsi="Times New Roman" w:eastAsia="Consolas" w:cs="Times New Roman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  <w:rPrChange w:id="403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'diabetes_data_upload.csv'</w:t>
        </w:r>
      </w:ins>
      <w:ins w:id="405" w:author="Damir Ahm" w:date="2025-03-02T13:18:3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406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, </w:t>
        </w:r>
      </w:ins>
      <w:ins w:id="408" w:author="Damir Ahm" w:date="2025-03-02T13:18:35Z">
        <w:r>
          <w:rPr>
            <w:rFonts w:hint="default" w:ascii="Times New Roman" w:hAnsi="Times New Roman" w:eastAsia="Consolas" w:cs="Times New Roman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409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newline</w:t>
        </w:r>
      </w:ins>
      <w:ins w:id="411" w:author="Damir Ahm" w:date="2025-03-02T13:18:35Z">
        <w:r>
          <w:rPr>
            <w:rFonts w:hint="default" w:ascii="Times New Roman" w:hAnsi="Times New Roman" w:eastAsia="Consolas" w:cs="Times New Roman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  <w:rPrChange w:id="412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=</w:t>
        </w:r>
      </w:ins>
      <w:ins w:id="414" w:author="Damir Ahm" w:date="2025-03-02T13:18:35Z">
        <w:r>
          <w:rPr>
            <w:rFonts w:hint="default" w:ascii="Times New Roman" w:hAnsi="Times New Roman" w:eastAsia="Consolas" w:cs="Times New Roman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  <w:rPrChange w:id="415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''</w:t>
        </w:r>
      </w:ins>
      <w:ins w:id="417" w:author="Damir Ahm" w:date="2025-03-02T13:18:3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418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) </w:t>
        </w:r>
      </w:ins>
      <w:ins w:id="420" w:author="Damir Ahm" w:date="2025-03-02T13:18:35Z">
        <w:r>
          <w:rPr>
            <w:rFonts w:hint="default" w:ascii="Times New Roman" w:hAnsi="Times New Roman" w:eastAsia="Consolas" w:cs="Times New Roman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  <w:rPrChange w:id="421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as</w:t>
        </w:r>
      </w:ins>
      <w:ins w:id="423" w:author="Damir Ahm" w:date="2025-03-02T13:18:3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424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426" w:author="Damir Ahm" w:date="2025-03-02T13:18:3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427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csvfile</w:t>
        </w:r>
      </w:ins>
      <w:ins w:id="429" w:author="Damir Ahm" w:date="2025-03-02T13:18:3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430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:</w:t>
        </w:r>
      </w:ins>
    </w:p>
    <w:p w14:paraId="04779AE0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33" w:author="Damir Ahm" w:date="2025-03-02T13:18:35Z"/>
          <w:rFonts w:ascii="Times New Roman" w:hAnsi="Times New Roman" w:cs="Times New Roman"/>
          <w:rPrChange w:id="434" w:author="Damir Ahm" w:date="2025-03-02T13:27:39Z">
            <w:rPr>
              <w:ins w:id="435" w:author="Damir Ahm" w:date="2025-03-02T13:18:35Z"/>
            </w:rPr>
          </w:rPrChange>
        </w:rPr>
        <w:pPrChange w:id="432" w:author="Damir Ahm" w:date="2025-03-02T20:00:00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436" w:author="Damir Ahm" w:date="2025-03-02T13:18:3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437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 </w:t>
        </w:r>
      </w:ins>
      <w:ins w:id="439" w:author="Damir Ahm" w:date="2025-03-02T13:18:3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440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data</w:t>
        </w:r>
      </w:ins>
      <w:ins w:id="442" w:author="Damir Ahm" w:date="2025-03-02T13:18:3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443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445" w:author="Damir Ahm" w:date="2025-03-02T13:18:35Z">
        <w:r>
          <w:rPr>
            <w:rFonts w:hint="default" w:ascii="Times New Roman" w:hAnsi="Times New Roman" w:eastAsia="Consolas" w:cs="Times New Roman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  <w:rPrChange w:id="446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=</w:t>
        </w:r>
      </w:ins>
      <w:ins w:id="448" w:author="Damir Ahm" w:date="2025-03-02T13:18:3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449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451" w:author="Damir Ahm" w:date="2025-03-02T13:18:35Z">
        <w:r>
          <w:rPr>
            <w:rFonts w:hint="default" w:ascii="Times New Roman" w:hAnsi="Times New Roman" w:eastAsia="Consolas" w:cs="Times New Roman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  <w:rPrChange w:id="452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5C07B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list</w:t>
        </w:r>
      </w:ins>
      <w:ins w:id="454" w:author="Damir Ahm" w:date="2025-03-02T13:18:3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455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(</w:t>
        </w:r>
      </w:ins>
      <w:ins w:id="457" w:author="Damir Ahm" w:date="2025-03-02T13:18:35Z">
        <w:r>
          <w:rPr>
            <w:rFonts w:hint="default" w:ascii="Times New Roman" w:hAnsi="Times New Roman" w:eastAsia="Consolas" w:cs="Times New Roman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  <w:rPrChange w:id="458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5C07B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csv</w:t>
        </w:r>
      </w:ins>
      <w:ins w:id="460" w:author="Damir Ahm" w:date="2025-03-02T13:18:3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461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.</w:t>
        </w:r>
      </w:ins>
      <w:ins w:id="463" w:author="Damir Ahm" w:date="2025-03-02T13:18:35Z">
        <w:r>
          <w:rPr>
            <w:rFonts w:hint="default" w:ascii="Times New Roman" w:hAnsi="Times New Roman" w:eastAsia="Consolas" w:cs="Times New Roman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  <w:rPrChange w:id="464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61AFE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reader</w:t>
        </w:r>
      </w:ins>
      <w:ins w:id="466" w:author="Damir Ahm" w:date="2025-03-02T13:18:3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467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(</w:t>
        </w:r>
      </w:ins>
      <w:ins w:id="469" w:author="Damir Ahm" w:date="2025-03-02T13:18:3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470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csvfile</w:t>
        </w:r>
      </w:ins>
      <w:ins w:id="472" w:author="Damir Ahm" w:date="2025-03-02T13:18:3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473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))</w:t>
        </w:r>
      </w:ins>
    </w:p>
    <w:p w14:paraId="64CE399D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75" w:author="Damir Ahm" w:date="2025-03-02T13:18:35Z"/>
          <w:rFonts w:hint="default" w:ascii="Times New Roman" w:hAnsi="Times New Roman" w:eastAsia="Consolas" w:cs="Times New Roman"/>
          <w:b w:val="0"/>
          <w:bCs w:val="0"/>
          <w:color w:val="ABB2BF"/>
          <w:sz w:val="21"/>
          <w:szCs w:val="21"/>
          <w:rPrChange w:id="476" w:author="Damir Ahm" w:date="2025-03-02T13:27:39Z">
            <w:rPr>
              <w:ins w:id="477" w:author="Damir Ahm" w:date="2025-03-02T13:18:35Z"/>
              <w:rFonts w:hint="default" w:ascii="Consolas" w:hAnsi="Consolas" w:eastAsia="Consolas" w:cs="Consolas"/>
              <w:b w:val="0"/>
              <w:bCs w:val="0"/>
              <w:color w:val="ABB2BF"/>
              <w:sz w:val="21"/>
              <w:szCs w:val="21"/>
            </w:rPr>
          </w:rPrChange>
        </w:rPr>
      </w:pPr>
      <w:ins w:id="478" w:author="Damir Ahm" w:date="2025-03-02T13:18:35Z">
        <w:r>
          <w:rPr>
            <w:rFonts w:hint="default" w:ascii="Times New Roman" w:hAnsi="Times New Roman" w:eastAsia="Consolas" w:cs="Times New Roman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  <w:rPrChange w:id="479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for</w:t>
        </w:r>
      </w:ins>
      <w:ins w:id="481" w:author="Damir Ahm" w:date="2025-03-02T13:18:3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482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484" w:author="Damir Ahm" w:date="2025-03-02T13:18:3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485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row</w:t>
        </w:r>
      </w:ins>
      <w:ins w:id="487" w:author="Damir Ahm" w:date="2025-03-02T13:18:3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488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490" w:author="Damir Ahm" w:date="2025-03-02T13:18:35Z">
        <w:r>
          <w:rPr>
            <w:rFonts w:hint="default" w:ascii="Times New Roman" w:hAnsi="Times New Roman" w:eastAsia="Consolas" w:cs="Times New Roman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  <w:rPrChange w:id="491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in</w:t>
        </w:r>
      </w:ins>
      <w:ins w:id="493" w:author="Damir Ahm" w:date="2025-03-02T13:18:3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494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496" w:author="Damir Ahm" w:date="2025-03-02T13:18:3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497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data</w:t>
        </w:r>
      </w:ins>
      <w:ins w:id="499" w:author="Damir Ahm" w:date="2025-03-02T13:18:3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500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:</w:t>
        </w:r>
      </w:ins>
    </w:p>
    <w:p w14:paraId="4A7C119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02" w:author="Damir Ahm" w:date="2025-03-02T13:18:35Z"/>
          <w:rFonts w:hint="default" w:ascii="Times New Roman" w:hAnsi="Times New Roman" w:eastAsia="Consolas" w:cs="Times New Roman"/>
          <w:b w:val="0"/>
          <w:bCs w:val="0"/>
          <w:color w:val="ABB2BF"/>
          <w:sz w:val="21"/>
          <w:szCs w:val="21"/>
          <w:rPrChange w:id="503" w:author="Damir Ahm" w:date="2025-03-02T13:27:39Z">
            <w:rPr>
              <w:ins w:id="504" w:author="Damir Ahm" w:date="2025-03-02T13:18:35Z"/>
              <w:rFonts w:hint="default" w:ascii="Consolas" w:hAnsi="Consolas" w:eastAsia="Consolas" w:cs="Consolas"/>
              <w:b w:val="0"/>
              <w:bCs w:val="0"/>
              <w:color w:val="ABB2BF"/>
              <w:sz w:val="21"/>
              <w:szCs w:val="21"/>
            </w:rPr>
          </w:rPrChange>
        </w:rPr>
      </w:pPr>
      <w:ins w:id="505" w:author="Damir Ahm" w:date="2025-03-02T13:18:3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506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  </w:t>
        </w:r>
      </w:ins>
      <w:ins w:id="508" w:author="Damir Ahm" w:date="2025-03-02T13:18:35Z">
        <w:r>
          <w:rPr>
            <w:rFonts w:hint="default" w:ascii="Times New Roman" w:hAnsi="Times New Roman" w:eastAsia="Consolas" w:cs="Times New Roman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  <w:rPrChange w:id="509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61AFE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print</w:t>
        </w:r>
      </w:ins>
      <w:ins w:id="511" w:author="Damir Ahm" w:date="2025-03-02T13:18:3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512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(</w:t>
        </w:r>
      </w:ins>
      <w:ins w:id="514" w:author="Damir Ahm" w:date="2025-03-02T13:18:3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515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row</w:t>
        </w:r>
      </w:ins>
      <w:ins w:id="517" w:author="Damir Ahm" w:date="2025-03-02T13:18:3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518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)</w:t>
        </w:r>
      </w:ins>
    </w:p>
    <w:p w14:paraId="0BB8B335">
      <w:pPr>
        <w:numPr>
          <w:ilvl w:val="0"/>
          <w:numId w:val="0"/>
        </w:numPr>
        <w:jc w:val="left"/>
        <w:rPr>
          <w:ins w:id="521" w:author="Damir Ahm" w:date="2025-03-02T13:10:14Z"/>
          <w:rFonts w:hint="default" w:ascii="Times New Roman" w:hAnsi="Times New Roman" w:cs="Times New Roman"/>
          <w:b w:val="0"/>
          <w:bCs/>
          <w:lang w:val="ru-RU"/>
          <w:rPrChange w:id="522" w:author="Damir Ahm" w:date="2025-03-02T13:27:39Z">
            <w:rPr>
              <w:ins w:id="523" w:author="Damir Ahm" w:date="2025-03-02T13:10:14Z"/>
              <w:rFonts w:hint="default"/>
              <w:b w:val="0"/>
              <w:bCs/>
              <w:lang w:val="ru-RU"/>
            </w:rPr>
          </w:rPrChange>
        </w:rPr>
        <w:pPrChange w:id="520" w:author="Damir Ahm" w:date="2025-03-02T13:09:52Z">
          <w:pPr>
            <w:numPr>
              <w:ilvl w:val="0"/>
              <w:numId w:val="0"/>
            </w:numPr>
            <w:jc w:val="left"/>
          </w:pPr>
        </w:pPrChange>
      </w:pPr>
    </w:p>
    <w:p w14:paraId="54119085">
      <w:pPr>
        <w:numPr>
          <w:ilvl w:val="0"/>
          <w:numId w:val="2"/>
          <w:ins w:id="525" w:author="Damir Ahm" w:date="2025-03-02T13:09:52Z"/>
        </w:numPr>
        <w:jc w:val="left"/>
        <w:rPr>
          <w:del w:id="526" w:author="Damir Ahm" w:date="2025-03-02T13:09:51Z"/>
          <w:rFonts w:hint="default" w:ascii="Times New Roman" w:hAnsi="Times New Roman" w:cs="Times New Roman"/>
          <w:lang w:val="ru-RU"/>
          <w:rPrChange w:id="527" w:author="Damir Ahm" w:date="2025-03-02T13:27:39Z">
            <w:rPr>
              <w:del w:id="528" w:author="Damir Ahm" w:date="2025-03-02T13:09:51Z"/>
              <w:rFonts w:hint="default"/>
              <w:lang w:val="ru-RU"/>
            </w:rPr>
          </w:rPrChange>
        </w:rPr>
        <w:pPrChange w:id="524" w:author="Damir Ahm" w:date="2025-03-02T13:09:52Z">
          <w:pPr>
            <w:numPr>
              <w:ilvl w:val="0"/>
              <w:numId w:val="0"/>
            </w:numPr>
            <w:jc w:val="left"/>
          </w:pPr>
        </w:pPrChange>
      </w:pPr>
      <w:del w:id="529" w:author="Damir Ahm" w:date="2025-03-02T13:09:51Z">
        <w:r>
          <w:rPr>
            <w:rFonts w:hint="default" w:ascii="Times New Roman" w:hAnsi="Times New Roman" w:cs="Times New Roman"/>
            <w:b w:val="0"/>
            <w:bCs/>
            <w:lang w:val="ru-RU"/>
            <w:rPrChange w:id="530" w:author="Damir Ahm" w:date="2025-03-02T13:27:39Z">
              <w:rPr>
                <w:rFonts w:hint="default"/>
                <w:b w:val="0"/>
                <w:bCs/>
                <w:lang w:val="ru-RU"/>
              </w:rPr>
            </w:rPrChange>
          </w:rPr>
          <w:delText xml:space="preserve">Добавим предложенные шаблоны в программу, это можно сделать поместив файлы шаблонов в папку </w:delText>
        </w:r>
      </w:del>
      <w:del w:id="532" w:author="Damir Ahm" w:date="2025-03-02T13:09:51Z">
        <w:r>
          <w:rPr>
            <w:rFonts w:hint="default" w:ascii="Times New Roman" w:hAnsi="Times New Roman" w:cs="Times New Roman"/>
            <w:b w:val="0"/>
            <w:bCs/>
            <w:lang w:val="en-US"/>
            <w:rPrChange w:id="533" w:author="Damir Ahm" w:date="2025-03-02T13:27:39Z">
              <w:rPr>
                <w:rFonts w:hint="default"/>
                <w:b w:val="0"/>
                <w:bCs/>
                <w:lang w:val="en-US"/>
              </w:rPr>
            </w:rPrChange>
          </w:rPr>
          <w:delText>AD/Templates</w:delText>
        </w:r>
      </w:del>
    </w:p>
    <w:p w14:paraId="0F32563C">
      <w:pPr>
        <w:numPr>
          <w:ilvl w:val="0"/>
          <w:numId w:val="0"/>
        </w:numPr>
        <w:jc w:val="left"/>
        <w:rPr>
          <w:del w:id="535" w:author="Damir Ahm" w:date="2025-03-02T13:09:51Z"/>
          <w:rFonts w:hint="default" w:ascii="Times New Roman" w:hAnsi="Times New Roman" w:cs="Times New Roman"/>
          <w:b w:val="0"/>
          <w:bCs/>
          <w:lang w:val="ru-RU"/>
          <w:rPrChange w:id="536" w:author="Damir Ahm" w:date="2025-03-02T13:27:39Z">
            <w:rPr>
              <w:del w:id="537" w:author="Damir Ahm" w:date="2025-03-02T13:09:51Z"/>
              <w:rFonts w:hint="default"/>
              <w:b w:val="0"/>
              <w:bCs/>
              <w:lang w:val="ru-RU"/>
            </w:rPr>
          </w:rPrChange>
        </w:rPr>
      </w:pPr>
    </w:p>
    <w:p w14:paraId="53D837B8">
      <w:pPr>
        <w:numPr>
          <w:ilvl w:val="0"/>
          <w:numId w:val="0"/>
        </w:numPr>
        <w:jc w:val="left"/>
        <w:rPr>
          <w:ins w:id="538" w:author="Damir Ahm" w:date="2025-03-02T13:12:51Z"/>
          <w:rFonts w:hint="default" w:ascii="Times New Roman" w:hAnsi="Times New Roman" w:cs="Times New Roman"/>
          <w:b w:val="0"/>
          <w:bCs w:val="0"/>
          <w:lang w:val="en-US"/>
          <w:rPrChange w:id="539" w:author="Damir Ahm" w:date="2025-03-02T13:27:39Z">
            <w:rPr>
              <w:ins w:id="540" w:author="Damir Ahm" w:date="2025-03-02T13:12:51Z"/>
              <w:rFonts w:hint="default"/>
              <w:b w:val="0"/>
              <w:bCs w:val="0"/>
              <w:lang w:val="en-US"/>
            </w:rPr>
          </w:rPrChange>
        </w:rPr>
      </w:pPr>
    </w:p>
    <w:p w14:paraId="47CADDC7">
      <w:pPr>
        <w:numPr>
          <w:ilvl w:val="0"/>
          <w:numId w:val="0"/>
        </w:numPr>
        <w:jc w:val="center"/>
        <w:rPr>
          <w:ins w:id="542" w:author="Damir Ahm" w:date="2025-03-02T13:14:27Z"/>
          <w:rFonts w:ascii="Times New Roman" w:hAnsi="Times New Roman" w:cs="Times New Roman"/>
          <w:rPrChange w:id="543" w:author="Damir Ahm" w:date="2025-03-02T13:27:39Z">
            <w:rPr>
              <w:ins w:id="544" w:author="Damir Ahm" w:date="2025-03-02T13:14:27Z"/>
            </w:rPr>
          </w:rPrChange>
        </w:rPr>
        <w:pPrChange w:id="541" w:author="Damir Ahm" w:date="2025-03-02T13:13:47Z">
          <w:pPr>
            <w:numPr>
              <w:ilvl w:val="0"/>
              <w:numId w:val="0"/>
            </w:numPr>
            <w:jc w:val="left"/>
          </w:pPr>
        </w:pPrChange>
      </w:pPr>
      <w:ins w:id="545" w:author="Damir Ahm" w:date="2025-03-02T13:14:13Z">
        <w:r>
          <w:rPr>
            <w:rFonts w:ascii="Times New Roman" w:hAnsi="Times New Roman" w:cs="Times New Roman"/>
            <w:rPrChange w:id="549" w:author="Damir Ahm" w:date="2025-03-02T13:27:39Z">
              <w:rPr/>
            </w:rPrChange>
          </w:rPr>
          <w:drawing>
            <wp:inline distT="0" distB="0" distL="114300" distR="114300">
              <wp:extent cx="5355590" cy="3051175"/>
              <wp:effectExtent l="0" t="0" r="16510" b="15875"/>
              <wp:docPr id="1" name="Изображение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Изображение 1"/>
                      <pic:cNvPicPr>
                        <a:picLocks noChangeAspect="1"/>
                      </pic:cNvPicPr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55590" cy="3051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DDBB504">
      <w:pPr>
        <w:pStyle w:val="10"/>
        <w:jc w:val="center"/>
        <w:rPr>
          <w:ins w:id="552" w:author="Damir Ahm" w:date="2025-03-02T13:15:48Z"/>
          <w:rFonts w:ascii="Times New Roman" w:hAnsi="Times New Roman" w:cs="Times New Roman"/>
          <w:lang w:val="ru-RU"/>
          <w:rPrChange w:id="553" w:author="Damir Ahm" w:date="2025-03-02T13:27:39Z">
            <w:rPr>
              <w:ins w:id="554" w:author="Damir Ahm" w:date="2025-03-02T13:15:48Z"/>
              <w:lang w:val="ru-RU"/>
            </w:rPr>
          </w:rPrChange>
        </w:rPr>
        <w:pPrChange w:id="551" w:author="Damir Ahm" w:date="2025-03-02T13:14:27Z">
          <w:pPr>
            <w:numPr>
              <w:ilvl w:val="0"/>
              <w:numId w:val="0"/>
            </w:numPr>
            <w:jc w:val="left"/>
          </w:pPr>
        </w:pPrChange>
      </w:pPr>
      <w:ins w:id="555" w:author="Damir Ahm" w:date="2025-03-02T13:14:27Z">
        <w:r>
          <w:rPr>
            <w:rFonts w:ascii="Times New Roman" w:hAnsi="Times New Roman" w:cs="Times New Roman"/>
            <w:rPrChange w:id="556" w:author="Damir Ahm" w:date="2025-03-02T13:27:39Z">
              <w:rPr/>
            </w:rPrChange>
          </w:rPr>
          <w:t xml:space="preserve">Рис. </w:t>
        </w:r>
      </w:ins>
      <w:ins w:id="558" w:author="Damir Ahm" w:date="2025-03-02T13:14:27Z">
        <w:r>
          <w:rPr>
            <w:rFonts w:ascii="Times New Roman" w:hAnsi="Times New Roman" w:cs="Times New Roman"/>
            <w:rPrChange w:id="559" w:author="Damir Ahm" w:date="2025-03-02T13:27:39Z">
              <w:rPr/>
            </w:rPrChange>
          </w:rPr>
          <w:fldChar w:fldCharType="begin"/>
        </w:r>
      </w:ins>
      <w:ins w:id="561" w:author="Damir Ahm" w:date="2025-03-02T13:14:27Z">
        <w:r>
          <w:rPr>
            <w:rFonts w:ascii="Times New Roman" w:hAnsi="Times New Roman" w:cs="Times New Roman"/>
            <w:rPrChange w:id="562" w:author="Damir Ahm" w:date="2025-03-02T13:27:39Z">
              <w:rPr/>
            </w:rPrChange>
          </w:rPr>
          <w:instrText xml:space="preserve"> SEQ Рис. \* ARABIC </w:instrText>
        </w:r>
      </w:ins>
      <w:ins w:id="564" w:author="Damir Ahm" w:date="2025-03-02T13:14:27Z">
        <w:r>
          <w:rPr>
            <w:rFonts w:ascii="Times New Roman" w:hAnsi="Times New Roman" w:cs="Times New Roman"/>
            <w:rPrChange w:id="565" w:author="Damir Ahm" w:date="2025-03-02T13:27:39Z">
              <w:rPr/>
            </w:rPrChange>
          </w:rPr>
          <w:fldChar w:fldCharType="separate"/>
        </w:r>
      </w:ins>
      <w:ins w:id="567" w:author="Damir Ahm" w:date="2025-03-02T19:52:30Z">
        <w:r>
          <w:rPr>
            <w:rFonts w:ascii="Times New Roman" w:hAnsi="Times New Roman" w:cs="Times New Roman"/>
          </w:rPr>
          <w:t>1</w:t>
        </w:r>
      </w:ins>
      <w:ins w:id="568" w:author="Damir Ahm" w:date="2025-03-02T13:14:27Z">
        <w:r>
          <w:rPr>
            <w:rFonts w:ascii="Times New Roman" w:hAnsi="Times New Roman" w:cs="Times New Roman"/>
            <w:rPrChange w:id="569" w:author="Damir Ahm" w:date="2025-03-02T13:27:39Z">
              <w:rPr/>
            </w:rPrChange>
          </w:rPr>
          <w:fldChar w:fldCharType="end"/>
        </w:r>
      </w:ins>
      <w:ins w:id="571" w:author="Damir Ahm" w:date="2025-03-02T13:14:27Z">
        <w:r>
          <w:rPr>
            <w:rFonts w:ascii="Times New Roman" w:hAnsi="Times New Roman" w:cs="Times New Roman"/>
            <w:lang w:val="ru-RU"/>
            <w:rPrChange w:id="572" w:author="Damir Ahm" w:date="2025-03-02T13:27:39Z">
              <w:rPr>
                <w:lang w:val="ru-RU"/>
              </w:rPr>
            </w:rPrChange>
          </w:rPr>
          <w:t xml:space="preserve"> Вывод </w:t>
        </w:r>
      </w:ins>
      <w:ins w:id="574" w:author="Damir Ahm" w:date="2025-03-02T13:19:04Z">
        <w:r>
          <w:rPr>
            <w:rFonts w:ascii="Times New Roman" w:hAnsi="Times New Roman" w:cs="Times New Roman"/>
            <w:lang w:val="ru-RU"/>
            <w:rPrChange w:id="575" w:author="Damir Ahm" w:date="2025-03-02T13:27:39Z">
              <w:rPr>
                <w:lang w:val="ru-RU"/>
              </w:rPr>
            </w:rPrChange>
          </w:rPr>
          <w:t>табл</w:t>
        </w:r>
      </w:ins>
      <w:ins w:id="577" w:author="Damir Ahm" w:date="2025-03-02T13:19:05Z">
        <w:r>
          <w:rPr>
            <w:rFonts w:ascii="Times New Roman" w:hAnsi="Times New Roman" w:cs="Times New Roman"/>
            <w:lang w:val="ru-RU"/>
            <w:rPrChange w:id="578" w:author="Damir Ahm" w:date="2025-03-02T13:27:39Z">
              <w:rPr>
                <w:lang w:val="ru-RU"/>
              </w:rPr>
            </w:rPrChange>
          </w:rPr>
          <w:t>ицы</w:t>
        </w:r>
      </w:ins>
    </w:p>
    <w:p w14:paraId="6011E18F">
      <w:pPr>
        <w:numPr>
          <w:ilvl w:val="0"/>
          <w:numId w:val="0"/>
        </w:numPr>
        <w:jc w:val="left"/>
        <w:rPr>
          <w:ins w:id="581" w:author="Damir Ahm" w:date="2025-03-02T13:16:12Z"/>
          <w:rFonts w:ascii="Times New Roman" w:hAnsi="Times New Roman" w:cs="Times New Roman"/>
          <w:rPrChange w:id="582" w:author="Damir Ahm" w:date="2025-03-02T13:27:39Z">
            <w:rPr>
              <w:ins w:id="583" w:author="Damir Ahm" w:date="2025-03-02T13:16:12Z"/>
            </w:rPr>
          </w:rPrChange>
        </w:rPr>
        <w:pPrChange w:id="580" w:author="Damir Ahm" w:date="2025-03-02T13:16:08Z">
          <w:pPr>
            <w:numPr>
              <w:ilvl w:val="0"/>
              <w:numId w:val="0"/>
            </w:numPr>
            <w:jc w:val="left"/>
          </w:pPr>
        </w:pPrChange>
      </w:pPr>
    </w:p>
    <w:p w14:paraId="5E1CB3CF">
      <w:pPr>
        <w:numPr>
          <w:ilvl w:val="0"/>
          <w:numId w:val="3"/>
          <w:ins w:id="585" w:author="Damir Ahm" w:date="2025-03-02T13:16:14Z"/>
        </w:numPr>
        <w:jc w:val="left"/>
        <w:rPr>
          <w:ins w:id="586" w:author="Damir Ahm" w:date="2025-03-02T13:16:26Z"/>
          <w:rFonts w:hint="default" w:ascii="Times New Roman" w:hAnsi="Times New Roman" w:cs="Times New Roman"/>
          <w:lang w:val="en-US"/>
          <w:rPrChange w:id="587" w:author="Damir Ahm" w:date="2025-03-02T13:27:39Z">
            <w:rPr>
              <w:ins w:id="588" w:author="Damir Ahm" w:date="2025-03-02T13:16:26Z"/>
              <w:rFonts w:hint="default"/>
              <w:lang w:val="en-US"/>
            </w:rPr>
          </w:rPrChange>
        </w:rPr>
        <w:pPrChange w:id="584" w:author="Damir Ahm" w:date="2025-03-02T13:16:14Z">
          <w:pPr>
            <w:numPr>
              <w:ilvl w:val="0"/>
              <w:numId w:val="0"/>
            </w:numPr>
            <w:jc w:val="left"/>
          </w:pPr>
        </w:pPrChange>
      </w:pPr>
      <w:ins w:id="589" w:author="Damir Ahm" w:date="2025-03-02T13:15:50Z">
        <w:r>
          <w:rPr>
            <w:rFonts w:ascii="Times New Roman" w:hAnsi="Times New Roman" w:cs="Times New Roman"/>
            <w:rPrChange w:id="590" w:author="Damir Ahm" w:date="2025-03-02T13:27:39Z">
              <w:rPr/>
            </w:rPrChange>
          </w:rPr>
          <w:t>Расчет среднего значения по колонке Age с помощью цикла for</w:t>
        </w:r>
      </w:ins>
    </w:p>
    <w:p w14:paraId="51867C93">
      <w:pPr>
        <w:numPr>
          <w:ilvl w:val="0"/>
          <w:numId w:val="0"/>
        </w:numPr>
        <w:jc w:val="both"/>
        <w:rPr>
          <w:ins w:id="593" w:author="Damir Ahm" w:date="2025-03-02T13:18:43Z"/>
          <w:rFonts w:ascii="Times New Roman" w:hAnsi="Times New Roman" w:cs="Times New Roman"/>
          <w:rPrChange w:id="594" w:author="Damir Ahm" w:date="2025-03-02T13:27:39Z">
            <w:rPr>
              <w:ins w:id="595" w:author="Damir Ahm" w:date="2025-03-02T13:18:43Z"/>
            </w:rPr>
          </w:rPrChange>
        </w:rPr>
        <w:pPrChange w:id="592" w:author="Damir Ahm" w:date="2025-03-02T13:16:14Z">
          <w:pPr>
            <w:numPr>
              <w:ilvl w:val="0"/>
              <w:numId w:val="0"/>
            </w:numPr>
            <w:jc w:val="left"/>
          </w:pPr>
        </w:pPrChange>
      </w:pPr>
    </w:p>
    <w:p w14:paraId="54EA012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96" w:author="Damir Ahm" w:date="2025-03-02T13:18:44Z"/>
          <w:rFonts w:ascii="Times New Roman" w:hAnsi="Times New Roman" w:eastAsia="Consolas" w:cs="Times New Roman"/>
          <w:b w:val="0"/>
          <w:bCs w:val="0"/>
          <w:color w:val="ABB2BF"/>
          <w:sz w:val="21"/>
          <w:szCs w:val="21"/>
          <w:rPrChange w:id="597" w:author="Damir Ahm" w:date="2025-03-02T13:27:39Z">
            <w:rPr>
              <w:ins w:id="598" w:author="Damir Ahm" w:date="2025-03-02T13:18:44Z"/>
              <w:rFonts w:ascii="Consolas" w:hAnsi="Consolas" w:eastAsia="Consolas" w:cs="Consolas"/>
              <w:b w:val="0"/>
              <w:bCs w:val="0"/>
              <w:color w:val="ABB2BF"/>
              <w:sz w:val="21"/>
              <w:szCs w:val="21"/>
            </w:rPr>
          </w:rPrChange>
        </w:rPr>
      </w:pPr>
      <w:ins w:id="599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600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header</w:t>
        </w:r>
      </w:ins>
      <w:ins w:id="602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603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605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  <w:rPrChange w:id="606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=</w:t>
        </w:r>
      </w:ins>
      <w:ins w:id="608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609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611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612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data</w:t>
        </w:r>
      </w:ins>
      <w:ins w:id="614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615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[</w:t>
        </w:r>
      </w:ins>
      <w:ins w:id="617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  <w:rPrChange w:id="618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0</w:t>
        </w:r>
      </w:ins>
      <w:ins w:id="620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621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]</w:t>
        </w:r>
      </w:ins>
    </w:p>
    <w:p w14:paraId="59BE3192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23" w:author="Damir Ahm" w:date="2025-03-02T13:18:44Z"/>
          <w:rFonts w:hint="default" w:ascii="Times New Roman" w:hAnsi="Times New Roman" w:eastAsia="Consolas" w:cs="Times New Roman"/>
          <w:b w:val="0"/>
          <w:bCs w:val="0"/>
          <w:color w:val="ABB2BF"/>
          <w:sz w:val="21"/>
          <w:szCs w:val="21"/>
          <w:rPrChange w:id="624" w:author="Damir Ahm" w:date="2025-03-02T13:27:39Z">
            <w:rPr>
              <w:ins w:id="625" w:author="Damir Ahm" w:date="2025-03-02T13:18:44Z"/>
              <w:rFonts w:hint="default" w:ascii="Consolas" w:hAnsi="Consolas" w:eastAsia="Consolas" w:cs="Consolas"/>
              <w:b w:val="0"/>
              <w:bCs w:val="0"/>
              <w:color w:val="ABB2BF"/>
              <w:sz w:val="21"/>
              <w:szCs w:val="21"/>
            </w:rPr>
          </w:rPrChange>
        </w:rPr>
      </w:pPr>
      <w:ins w:id="626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  <w:rPrChange w:id="627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61AFE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print</w:t>
        </w:r>
      </w:ins>
      <w:ins w:id="629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630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(</w:t>
        </w:r>
      </w:ins>
      <w:ins w:id="632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  <w:rPrChange w:id="633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"Header:"</w:t>
        </w:r>
      </w:ins>
      <w:ins w:id="635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636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, </w:t>
        </w:r>
      </w:ins>
      <w:ins w:id="638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639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header</w:t>
        </w:r>
      </w:ins>
      <w:ins w:id="641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642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)</w:t>
        </w:r>
      </w:ins>
    </w:p>
    <w:p w14:paraId="1AA0F8E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44" w:author="Damir Ahm" w:date="2025-03-02T13:18:44Z"/>
          <w:rFonts w:hint="default" w:ascii="Times New Roman" w:hAnsi="Times New Roman" w:eastAsia="Consolas" w:cs="Times New Roman"/>
          <w:b w:val="0"/>
          <w:bCs w:val="0"/>
          <w:color w:val="ABB2BF"/>
          <w:sz w:val="21"/>
          <w:szCs w:val="21"/>
          <w:rPrChange w:id="645" w:author="Damir Ahm" w:date="2025-03-02T13:27:39Z">
            <w:rPr>
              <w:ins w:id="646" w:author="Damir Ahm" w:date="2025-03-02T13:18:44Z"/>
              <w:rFonts w:hint="default" w:ascii="Consolas" w:hAnsi="Consolas" w:eastAsia="Consolas" w:cs="Consolas"/>
              <w:b w:val="0"/>
              <w:bCs w:val="0"/>
              <w:color w:val="ABB2BF"/>
              <w:sz w:val="21"/>
              <w:szCs w:val="21"/>
            </w:rPr>
          </w:rPrChange>
        </w:rPr>
      </w:pPr>
    </w:p>
    <w:p w14:paraId="41FCD33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47" w:author="Damir Ahm" w:date="2025-03-02T13:18:44Z"/>
          <w:rFonts w:hint="default" w:ascii="Times New Roman" w:hAnsi="Times New Roman" w:eastAsia="Consolas" w:cs="Times New Roman"/>
          <w:b w:val="0"/>
          <w:bCs w:val="0"/>
          <w:color w:val="ABB2BF"/>
          <w:sz w:val="21"/>
          <w:szCs w:val="21"/>
          <w:rPrChange w:id="648" w:author="Damir Ahm" w:date="2025-03-02T13:27:39Z">
            <w:rPr>
              <w:ins w:id="649" w:author="Damir Ahm" w:date="2025-03-02T13:18:44Z"/>
              <w:rFonts w:hint="default" w:ascii="Consolas" w:hAnsi="Consolas" w:eastAsia="Consolas" w:cs="Consolas"/>
              <w:b w:val="0"/>
              <w:bCs w:val="0"/>
              <w:color w:val="ABB2BF"/>
              <w:sz w:val="21"/>
              <w:szCs w:val="21"/>
            </w:rPr>
          </w:rPrChange>
        </w:rPr>
      </w:pPr>
      <w:ins w:id="650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651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age_column_index</w:t>
        </w:r>
      </w:ins>
      <w:ins w:id="653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654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656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  <w:rPrChange w:id="657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=</w:t>
        </w:r>
      </w:ins>
      <w:ins w:id="659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660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662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  <w:rPrChange w:id="663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None</w:t>
        </w:r>
      </w:ins>
    </w:p>
    <w:p w14:paraId="66A59CE0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65" w:author="Damir Ahm" w:date="2025-03-02T13:18:44Z"/>
          <w:rFonts w:hint="default" w:ascii="Times New Roman" w:hAnsi="Times New Roman" w:eastAsia="Consolas" w:cs="Times New Roman"/>
          <w:b w:val="0"/>
          <w:bCs w:val="0"/>
          <w:color w:val="ABB2BF"/>
          <w:sz w:val="21"/>
          <w:szCs w:val="21"/>
          <w:rPrChange w:id="666" w:author="Damir Ahm" w:date="2025-03-02T13:27:39Z">
            <w:rPr>
              <w:ins w:id="667" w:author="Damir Ahm" w:date="2025-03-02T13:18:44Z"/>
              <w:rFonts w:hint="default" w:ascii="Consolas" w:hAnsi="Consolas" w:eastAsia="Consolas" w:cs="Consolas"/>
              <w:b w:val="0"/>
              <w:bCs w:val="0"/>
              <w:color w:val="ABB2BF"/>
              <w:sz w:val="21"/>
              <w:szCs w:val="21"/>
            </w:rPr>
          </w:rPrChange>
        </w:rPr>
      </w:pPr>
      <w:ins w:id="668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  <w:rPrChange w:id="669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for</w:t>
        </w:r>
      </w:ins>
      <w:ins w:id="671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672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674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675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i</w:t>
        </w:r>
      </w:ins>
      <w:ins w:id="677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678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, </w:t>
        </w:r>
      </w:ins>
      <w:ins w:id="680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681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column_name</w:t>
        </w:r>
      </w:ins>
      <w:ins w:id="683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684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686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  <w:rPrChange w:id="687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in</w:t>
        </w:r>
      </w:ins>
      <w:ins w:id="689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690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692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  <w:rPrChange w:id="693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5C07B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enumerate</w:t>
        </w:r>
      </w:ins>
      <w:ins w:id="695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696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(</w:t>
        </w:r>
      </w:ins>
      <w:ins w:id="698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699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header</w:t>
        </w:r>
      </w:ins>
      <w:ins w:id="701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702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):</w:t>
        </w:r>
      </w:ins>
    </w:p>
    <w:p w14:paraId="1CAB8D12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04" w:author="Damir Ahm" w:date="2025-03-02T13:18:44Z"/>
          <w:rFonts w:hint="default" w:ascii="Times New Roman" w:hAnsi="Times New Roman" w:eastAsia="Consolas" w:cs="Times New Roman"/>
          <w:b w:val="0"/>
          <w:bCs w:val="0"/>
          <w:color w:val="ABB2BF"/>
          <w:sz w:val="21"/>
          <w:szCs w:val="21"/>
          <w:rPrChange w:id="705" w:author="Damir Ahm" w:date="2025-03-02T13:27:39Z">
            <w:rPr>
              <w:ins w:id="706" w:author="Damir Ahm" w:date="2025-03-02T13:18:44Z"/>
              <w:rFonts w:hint="default" w:ascii="Consolas" w:hAnsi="Consolas" w:eastAsia="Consolas" w:cs="Consolas"/>
              <w:b w:val="0"/>
              <w:bCs w:val="0"/>
              <w:color w:val="ABB2BF"/>
              <w:sz w:val="21"/>
              <w:szCs w:val="21"/>
            </w:rPr>
          </w:rPrChange>
        </w:rPr>
      </w:pPr>
      <w:ins w:id="707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708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    </w:t>
        </w:r>
      </w:ins>
      <w:ins w:id="710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  <w:rPrChange w:id="711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if</w:t>
        </w:r>
      </w:ins>
      <w:ins w:id="713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714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716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  <w:rPrChange w:id="717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'age'</w:t>
        </w:r>
      </w:ins>
      <w:ins w:id="719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720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722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  <w:rPrChange w:id="723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in</w:t>
        </w:r>
      </w:ins>
      <w:ins w:id="725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726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728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729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column_name</w:t>
        </w:r>
      </w:ins>
      <w:ins w:id="731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732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.</w:t>
        </w:r>
      </w:ins>
      <w:ins w:id="734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  <w:rPrChange w:id="735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61AFE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lower</w:t>
        </w:r>
      </w:ins>
      <w:ins w:id="737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738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():</w:t>
        </w:r>
      </w:ins>
    </w:p>
    <w:p w14:paraId="651DA13D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40" w:author="Damir Ahm" w:date="2025-03-02T13:18:44Z"/>
          <w:rFonts w:hint="default" w:ascii="Times New Roman" w:hAnsi="Times New Roman" w:eastAsia="Consolas" w:cs="Times New Roman"/>
          <w:b w:val="0"/>
          <w:bCs w:val="0"/>
          <w:color w:val="ABB2BF"/>
          <w:sz w:val="21"/>
          <w:szCs w:val="21"/>
          <w:rPrChange w:id="741" w:author="Damir Ahm" w:date="2025-03-02T13:27:39Z">
            <w:rPr>
              <w:ins w:id="742" w:author="Damir Ahm" w:date="2025-03-02T13:18:44Z"/>
              <w:rFonts w:hint="default" w:ascii="Consolas" w:hAnsi="Consolas" w:eastAsia="Consolas" w:cs="Consolas"/>
              <w:b w:val="0"/>
              <w:bCs w:val="0"/>
              <w:color w:val="ABB2BF"/>
              <w:sz w:val="21"/>
              <w:szCs w:val="21"/>
            </w:rPr>
          </w:rPrChange>
        </w:rPr>
      </w:pPr>
      <w:ins w:id="743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744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        </w:t>
        </w:r>
      </w:ins>
      <w:ins w:id="746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747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age_column_index</w:t>
        </w:r>
      </w:ins>
      <w:ins w:id="749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750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752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  <w:rPrChange w:id="753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=</w:t>
        </w:r>
      </w:ins>
      <w:ins w:id="755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756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758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759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i</w:t>
        </w:r>
      </w:ins>
    </w:p>
    <w:p w14:paraId="001378EF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62" w:author="Damir Ahm" w:date="2025-03-02T13:18:44Z"/>
          <w:rFonts w:ascii="Times New Roman" w:hAnsi="Times New Roman" w:cs="Times New Roman"/>
          <w:rPrChange w:id="763" w:author="Damir Ahm" w:date="2025-03-02T13:27:39Z">
            <w:rPr>
              <w:ins w:id="764" w:author="Damir Ahm" w:date="2025-03-02T13:18:44Z"/>
            </w:rPr>
          </w:rPrChange>
        </w:rPr>
        <w:pPrChange w:id="761" w:author="Damir Ahm" w:date="2025-03-02T19:59:58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765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766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        </w:t>
        </w:r>
      </w:ins>
      <w:ins w:id="768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  <w:rPrChange w:id="769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break</w:t>
        </w:r>
      </w:ins>
    </w:p>
    <w:p w14:paraId="2C9E9E05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71" w:author="Damir Ahm" w:date="2025-03-02T13:18:44Z"/>
          <w:rFonts w:hint="default" w:ascii="Times New Roman" w:hAnsi="Times New Roman" w:eastAsia="Consolas" w:cs="Times New Roman"/>
          <w:b w:val="0"/>
          <w:bCs w:val="0"/>
          <w:color w:val="ABB2BF"/>
          <w:sz w:val="21"/>
          <w:szCs w:val="21"/>
          <w:rPrChange w:id="772" w:author="Damir Ahm" w:date="2025-03-02T13:27:39Z">
            <w:rPr>
              <w:ins w:id="773" w:author="Damir Ahm" w:date="2025-03-02T13:18:44Z"/>
              <w:rFonts w:hint="default" w:ascii="Consolas" w:hAnsi="Consolas" w:eastAsia="Consolas" w:cs="Consolas"/>
              <w:b w:val="0"/>
              <w:bCs w:val="0"/>
              <w:color w:val="ABB2BF"/>
              <w:sz w:val="21"/>
              <w:szCs w:val="21"/>
            </w:rPr>
          </w:rPrChange>
        </w:rPr>
      </w:pPr>
      <w:ins w:id="774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775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ages</w:t>
        </w:r>
      </w:ins>
      <w:ins w:id="777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778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780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  <w:rPrChange w:id="781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=</w:t>
        </w:r>
      </w:ins>
      <w:ins w:id="783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784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[]</w:t>
        </w:r>
      </w:ins>
    </w:p>
    <w:p w14:paraId="7233D5A8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86" w:author="Damir Ahm" w:date="2025-03-02T13:18:44Z"/>
          <w:rFonts w:hint="default" w:ascii="Times New Roman" w:hAnsi="Times New Roman" w:eastAsia="Consolas" w:cs="Times New Roman"/>
          <w:b w:val="0"/>
          <w:bCs w:val="0"/>
          <w:color w:val="ABB2BF"/>
          <w:sz w:val="21"/>
          <w:szCs w:val="21"/>
          <w:rPrChange w:id="787" w:author="Damir Ahm" w:date="2025-03-02T13:27:39Z">
            <w:rPr>
              <w:ins w:id="788" w:author="Damir Ahm" w:date="2025-03-02T13:18:44Z"/>
              <w:rFonts w:hint="default" w:ascii="Consolas" w:hAnsi="Consolas" w:eastAsia="Consolas" w:cs="Consolas"/>
              <w:b w:val="0"/>
              <w:bCs w:val="0"/>
              <w:color w:val="ABB2BF"/>
              <w:sz w:val="21"/>
              <w:szCs w:val="21"/>
            </w:rPr>
          </w:rPrChange>
        </w:rPr>
      </w:pPr>
      <w:ins w:id="789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  <w:rPrChange w:id="790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for</w:t>
        </w:r>
      </w:ins>
      <w:ins w:id="792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793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795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796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i</w:t>
        </w:r>
      </w:ins>
      <w:ins w:id="798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799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801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  <w:rPrChange w:id="802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in</w:t>
        </w:r>
      </w:ins>
      <w:ins w:id="804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805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807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  <w:rPrChange w:id="808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5C07B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range</w:t>
        </w:r>
      </w:ins>
      <w:ins w:id="810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811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(</w:t>
        </w:r>
      </w:ins>
      <w:ins w:id="813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  <w:rPrChange w:id="814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1</w:t>
        </w:r>
      </w:ins>
      <w:ins w:id="816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817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, </w:t>
        </w:r>
      </w:ins>
      <w:ins w:id="819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  <w:rPrChange w:id="820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61AFE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len</w:t>
        </w:r>
      </w:ins>
      <w:ins w:id="822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823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(</w:t>
        </w:r>
      </w:ins>
      <w:ins w:id="825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826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data</w:t>
        </w:r>
      </w:ins>
      <w:ins w:id="828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829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)):</w:t>
        </w:r>
      </w:ins>
    </w:p>
    <w:p w14:paraId="1711311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832" w:author="Damir Ahm" w:date="2025-03-02T13:18:44Z"/>
          <w:rFonts w:ascii="Times New Roman" w:hAnsi="Times New Roman" w:cs="Times New Roman"/>
          <w:rPrChange w:id="833" w:author="Damir Ahm" w:date="2025-03-02T13:27:39Z">
            <w:rPr>
              <w:ins w:id="834" w:author="Damir Ahm" w:date="2025-03-02T13:18:44Z"/>
            </w:rPr>
          </w:rPrChange>
        </w:rPr>
        <w:pPrChange w:id="831" w:author="Damir Ahm" w:date="2025-03-02T19:59:58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835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836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    </w:t>
        </w:r>
      </w:ins>
      <w:ins w:id="838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839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ages</w:t>
        </w:r>
      </w:ins>
      <w:ins w:id="841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842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.</w:t>
        </w:r>
      </w:ins>
      <w:ins w:id="844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  <w:rPrChange w:id="845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61AFE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append</w:t>
        </w:r>
      </w:ins>
      <w:ins w:id="847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848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(</w:t>
        </w:r>
      </w:ins>
      <w:ins w:id="850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  <w:rPrChange w:id="851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5C07B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float</w:t>
        </w:r>
      </w:ins>
      <w:ins w:id="853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854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(</w:t>
        </w:r>
      </w:ins>
      <w:ins w:id="856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857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data</w:t>
        </w:r>
      </w:ins>
      <w:ins w:id="859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860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[</w:t>
        </w:r>
      </w:ins>
      <w:ins w:id="862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863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i</w:t>
        </w:r>
      </w:ins>
      <w:ins w:id="865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866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][</w:t>
        </w:r>
      </w:ins>
      <w:ins w:id="868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869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age_column_index</w:t>
        </w:r>
      </w:ins>
      <w:ins w:id="871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872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]))</w:t>
        </w:r>
      </w:ins>
    </w:p>
    <w:p w14:paraId="20D24B3B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874" w:author="Damir Ahm" w:date="2025-03-02T13:18:44Z"/>
          <w:rFonts w:hint="default" w:ascii="Times New Roman" w:hAnsi="Times New Roman" w:eastAsia="Consolas" w:cs="Times New Roman"/>
          <w:b w:val="0"/>
          <w:bCs w:val="0"/>
          <w:color w:val="ABB2BF"/>
          <w:sz w:val="21"/>
          <w:szCs w:val="21"/>
          <w:rPrChange w:id="875" w:author="Damir Ahm" w:date="2025-03-02T13:27:39Z">
            <w:rPr>
              <w:ins w:id="876" w:author="Damir Ahm" w:date="2025-03-02T13:18:44Z"/>
              <w:rFonts w:hint="default" w:ascii="Consolas" w:hAnsi="Consolas" w:eastAsia="Consolas" w:cs="Consolas"/>
              <w:b w:val="0"/>
              <w:bCs w:val="0"/>
              <w:color w:val="ABB2BF"/>
              <w:sz w:val="21"/>
              <w:szCs w:val="21"/>
            </w:rPr>
          </w:rPrChange>
        </w:rPr>
      </w:pPr>
      <w:ins w:id="877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878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sum_num</w:t>
        </w:r>
      </w:ins>
      <w:ins w:id="880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881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883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  <w:rPrChange w:id="884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=</w:t>
        </w:r>
      </w:ins>
      <w:ins w:id="886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887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889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  <w:rPrChange w:id="890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0</w:t>
        </w:r>
      </w:ins>
    </w:p>
    <w:p w14:paraId="74BC74E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892" w:author="Damir Ahm" w:date="2025-03-02T13:18:44Z"/>
          <w:rFonts w:hint="default" w:ascii="Times New Roman" w:hAnsi="Times New Roman" w:eastAsia="Consolas" w:cs="Times New Roman"/>
          <w:b w:val="0"/>
          <w:bCs w:val="0"/>
          <w:color w:val="ABB2BF"/>
          <w:sz w:val="21"/>
          <w:szCs w:val="21"/>
          <w:rPrChange w:id="893" w:author="Damir Ahm" w:date="2025-03-02T13:27:39Z">
            <w:rPr>
              <w:ins w:id="894" w:author="Damir Ahm" w:date="2025-03-02T13:18:44Z"/>
              <w:rFonts w:hint="default" w:ascii="Consolas" w:hAnsi="Consolas" w:eastAsia="Consolas" w:cs="Consolas"/>
              <w:b w:val="0"/>
              <w:bCs w:val="0"/>
              <w:color w:val="ABB2BF"/>
              <w:sz w:val="21"/>
              <w:szCs w:val="21"/>
            </w:rPr>
          </w:rPrChange>
        </w:rPr>
      </w:pPr>
      <w:ins w:id="895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  <w:rPrChange w:id="896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for</w:t>
        </w:r>
      </w:ins>
      <w:ins w:id="898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899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901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902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t</w:t>
        </w:r>
      </w:ins>
      <w:ins w:id="904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905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907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  <w:rPrChange w:id="908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in</w:t>
        </w:r>
      </w:ins>
      <w:ins w:id="910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911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913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914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ages</w:t>
        </w:r>
      </w:ins>
      <w:ins w:id="916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917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:</w:t>
        </w:r>
      </w:ins>
    </w:p>
    <w:p w14:paraId="39CCA72A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919" w:author="Damir Ahm" w:date="2025-03-02T13:18:44Z"/>
          <w:rFonts w:hint="default" w:ascii="Times New Roman" w:hAnsi="Times New Roman" w:eastAsia="Consolas" w:cs="Times New Roman"/>
          <w:b w:val="0"/>
          <w:bCs w:val="0"/>
          <w:color w:val="ABB2BF"/>
          <w:sz w:val="21"/>
          <w:szCs w:val="21"/>
          <w:rPrChange w:id="920" w:author="Damir Ahm" w:date="2025-03-02T13:27:39Z">
            <w:rPr>
              <w:ins w:id="921" w:author="Damir Ahm" w:date="2025-03-02T13:18:44Z"/>
              <w:rFonts w:hint="default" w:ascii="Consolas" w:hAnsi="Consolas" w:eastAsia="Consolas" w:cs="Consolas"/>
              <w:b w:val="0"/>
              <w:bCs w:val="0"/>
              <w:color w:val="ABB2BF"/>
              <w:sz w:val="21"/>
              <w:szCs w:val="21"/>
            </w:rPr>
          </w:rPrChange>
        </w:rPr>
      </w:pPr>
      <w:ins w:id="922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923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    </w:t>
        </w:r>
      </w:ins>
      <w:ins w:id="925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926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sum_num</w:t>
        </w:r>
      </w:ins>
      <w:ins w:id="928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929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931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  <w:rPrChange w:id="932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=</w:t>
        </w:r>
      </w:ins>
      <w:ins w:id="934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935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937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938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sum_num</w:t>
        </w:r>
      </w:ins>
      <w:ins w:id="940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941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943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  <w:rPrChange w:id="944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+</w:t>
        </w:r>
      </w:ins>
      <w:ins w:id="946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947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949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950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t</w:t>
        </w:r>
      </w:ins>
    </w:p>
    <w:p w14:paraId="5E3896C8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953" w:author="Damir Ahm" w:date="2025-03-02T13:18:44Z"/>
          <w:rFonts w:ascii="Times New Roman" w:hAnsi="Times New Roman" w:cs="Times New Roman"/>
          <w:rPrChange w:id="954" w:author="Damir Ahm" w:date="2025-03-02T13:27:39Z">
            <w:rPr>
              <w:ins w:id="955" w:author="Damir Ahm" w:date="2025-03-02T13:18:44Z"/>
            </w:rPr>
          </w:rPrChange>
        </w:rPr>
        <w:pPrChange w:id="952" w:author="Damir Ahm" w:date="2025-03-02T19:59:57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956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957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avg</w:t>
        </w:r>
      </w:ins>
      <w:ins w:id="959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960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962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  <w:rPrChange w:id="963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=</w:t>
        </w:r>
      </w:ins>
      <w:ins w:id="965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966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968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969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sum_num</w:t>
        </w:r>
      </w:ins>
      <w:ins w:id="971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972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974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  <w:rPrChange w:id="975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/</w:t>
        </w:r>
      </w:ins>
      <w:ins w:id="977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978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980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  <w:rPrChange w:id="981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61AFE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len</w:t>
        </w:r>
      </w:ins>
      <w:ins w:id="983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984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(</w:t>
        </w:r>
      </w:ins>
      <w:ins w:id="986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987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ages</w:t>
        </w:r>
      </w:ins>
      <w:ins w:id="989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990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)</w:t>
        </w:r>
      </w:ins>
    </w:p>
    <w:p w14:paraId="7685438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992" w:author="Damir Ahm" w:date="2025-03-02T13:18:44Z"/>
          <w:rFonts w:hint="default" w:ascii="Times New Roman" w:hAnsi="Times New Roman" w:eastAsia="Consolas" w:cs="Times New Roman"/>
          <w:b w:val="0"/>
          <w:bCs w:val="0"/>
          <w:color w:val="ABB2BF"/>
          <w:sz w:val="21"/>
          <w:szCs w:val="21"/>
          <w:rPrChange w:id="993" w:author="Damir Ahm" w:date="2025-03-02T13:27:39Z">
            <w:rPr>
              <w:ins w:id="994" w:author="Damir Ahm" w:date="2025-03-02T13:18:44Z"/>
              <w:rFonts w:hint="default" w:ascii="Consolas" w:hAnsi="Consolas" w:eastAsia="Consolas" w:cs="Consolas"/>
              <w:b w:val="0"/>
              <w:bCs w:val="0"/>
              <w:color w:val="ABB2BF"/>
              <w:sz w:val="21"/>
              <w:szCs w:val="21"/>
            </w:rPr>
          </w:rPrChange>
        </w:rPr>
      </w:pPr>
      <w:ins w:id="995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  <w:rPrChange w:id="996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61AFE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print</w:t>
        </w:r>
      </w:ins>
      <w:ins w:id="998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999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(</w:t>
        </w:r>
      </w:ins>
      <w:ins w:id="1001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  <w:rPrChange w:id="1002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f</w:t>
        </w:r>
      </w:ins>
      <w:ins w:id="1004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  <w:rPrChange w:id="1005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"Average age: </w:t>
        </w:r>
      </w:ins>
      <w:ins w:id="1007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  <w:rPrChange w:id="1008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{</w:t>
        </w:r>
      </w:ins>
      <w:ins w:id="1010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1011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avg</w:t>
        </w:r>
      </w:ins>
      <w:ins w:id="1013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  <w:rPrChange w:id="1014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}</w:t>
        </w:r>
      </w:ins>
      <w:ins w:id="1016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  <w:rPrChange w:id="1017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"</w:t>
        </w:r>
      </w:ins>
      <w:ins w:id="1019" w:author="Damir Ahm" w:date="2025-03-02T13:18:44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020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)</w:t>
        </w:r>
      </w:ins>
    </w:p>
    <w:p w14:paraId="54AB8D5D">
      <w:pPr>
        <w:numPr>
          <w:ilvl w:val="0"/>
          <w:numId w:val="0"/>
        </w:numPr>
        <w:jc w:val="both"/>
        <w:rPr>
          <w:ins w:id="1023" w:author="Damir Ahm" w:date="2025-03-02T13:16:27Z"/>
          <w:rFonts w:ascii="Times New Roman" w:hAnsi="Times New Roman" w:cs="Times New Roman"/>
          <w:rPrChange w:id="1024" w:author="Damir Ahm" w:date="2025-03-02T13:27:39Z">
            <w:rPr>
              <w:ins w:id="1025" w:author="Damir Ahm" w:date="2025-03-02T13:16:27Z"/>
            </w:rPr>
          </w:rPrChange>
        </w:rPr>
        <w:pPrChange w:id="1022" w:author="Damir Ahm" w:date="2025-03-02T13:16:14Z">
          <w:pPr>
            <w:numPr>
              <w:ilvl w:val="0"/>
              <w:numId w:val="0"/>
            </w:numPr>
            <w:jc w:val="left"/>
          </w:pPr>
        </w:pPrChange>
      </w:pPr>
    </w:p>
    <w:p w14:paraId="2067B3CA">
      <w:pPr>
        <w:numPr>
          <w:ilvl w:val="0"/>
          <w:numId w:val="0"/>
        </w:numPr>
        <w:jc w:val="center"/>
        <w:rPr>
          <w:ins w:id="1027" w:author="Damir Ahm" w:date="2025-03-02T13:19:02Z"/>
          <w:rFonts w:ascii="Times New Roman" w:hAnsi="Times New Roman" w:cs="Times New Roman"/>
          <w:rPrChange w:id="1028" w:author="Damir Ahm" w:date="2025-03-02T13:27:39Z">
            <w:rPr>
              <w:ins w:id="1029" w:author="Damir Ahm" w:date="2025-03-02T13:19:02Z"/>
            </w:rPr>
          </w:rPrChange>
        </w:rPr>
        <w:pPrChange w:id="1026" w:author="Damir Ahm" w:date="2025-03-02T13:18:52Z">
          <w:pPr>
            <w:numPr>
              <w:ilvl w:val="0"/>
              <w:numId w:val="0"/>
            </w:numPr>
            <w:jc w:val="left"/>
          </w:pPr>
        </w:pPrChange>
      </w:pPr>
      <w:ins w:id="1030" w:author="Damir Ahm" w:date="2025-03-02T13:18:52Z">
        <w:r>
          <w:rPr>
            <w:rFonts w:ascii="Times New Roman" w:hAnsi="Times New Roman" w:cs="Times New Roman"/>
            <w:rPrChange w:id="1034" w:author="Damir Ahm" w:date="2025-03-02T13:27:39Z">
              <w:rPr/>
            </w:rPrChange>
          </w:rPr>
          <w:drawing>
            <wp:inline distT="0" distB="0" distL="114300" distR="114300">
              <wp:extent cx="2847975" cy="266700"/>
              <wp:effectExtent l="0" t="0" r="9525" b="0"/>
              <wp:docPr id="2" name="Изображение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Изображение 2"/>
                      <pic:cNvPicPr>
                        <a:picLocks noChangeAspect="1"/>
                      </pic:cNvPicPr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479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A0893DB">
      <w:pPr>
        <w:pStyle w:val="10"/>
        <w:numPr>
          <w:ilvl w:val="0"/>
          <w:numId w:val="0"/>
        </w:numPr>
        <w:jc w:val="center"/>
        <w:rPr>
          <w:ins w:id="1037" w:author="Damir Ahm" w:date="2025-03-02T13:19:08Z"/>
          <w:rFonts w:ascii="Times New Roman" w:hAnsi="Times New Roman" w:cs="Times New Roman"/>
          <w:lang w:val="ru-RU"/>
          <w:rPrChange w:id="1038" w:author="Damir Ahm" w:date="2025-03-02T13:27:39Z">
            <w:rPr>
              <w:ins w:id="1039" w:author="Damir Ahm" w:date="2025-03-02T13:19:08Z"/>
              <w:lang w:val="ru-RU"/>
            </w:rPr>
          </w:rPrChange>
        </w:rPr>
        <w:pPrChange w:id="1036" w:author="Damir Ahm" w:date="2025-03-02T13:19:02Z">
          <w:pPr>
            <w:numPr>
              <w:ilvl w:val="0"/>
              <w:numId w:val="0"/>
            </w:numPr>
            <w:jc w:val="left"/>
          </w:pPr>
        </w:pPrChange>
      </w:pPr>
      <w:ins w:id="1040" w:author="Damir Ahm" w:date="2025-03-02T13:19:02Z">
        <w:r>
          <w:rPr>
            <w:rFonts w:ascii="Times New Roman" w:hAnsi="Times New Roman" w:cs="Times New Roman"/>
            <w:rPrChange w:id="1041" w:author="Damir Ahm" w:date="2025-03-02T13:27:39Z">
              <w:rPr/>
            </w:rPrChange>
          </w:rPr>
          <w:t xml:space="preserve">Рис. </w:t>
        </w:r>
      </w:ins>
      <w:ins w:id="1043" w:author="Damir Ahm" w:date="2025-03-02T13:19:02Z">
        <w:r>
          <w:rPr>
            <w:rFonts w:ascii="Times New Roman" w:hAnsi="Times New Roman" w:cs="Times New Roman"/>
            <w:rPrChange w:id="1044" w:author="Damir Ahm" w:date="2025-03-02T13:27:39Z">
              <w:rPr/>
            </w:rPrChange>
          </w:rPr>
          <w:fldChar w:fldCharType="begin"/>
        </w:r>
      </w:ins>
      <w:ins w:id="1046" w:author="Damir Ahm" w:date="2025-03-02T13:19:02Z">
        <w:r>
          <w:rPr>
            <w:rFonts w:ascii="Times New Roman" w:hAnsi="Times New Roman" w:cs="Times New Roman"/>
            <w:rPrChange w:id="1047" w:author="Damir Ahm" w:date="2025-03-02T13:27:39Z">
              <w:rPr/>
            </w:rPrChange>
          </w:rPr>
          <w:instrText xml:space="preserve"> SEQ Рис. \* ARABIC </w:instrText>
        </w:r>
      </w:ins>
      <w:ins w:id="1049" w:author="Damir Ahm" w:date="2025-03-02T13:19:02Z">
        <w:r>
          <w:rPr>
            <w:rFonts w:ascii="Times New Roman" w:hAnsi="Times New Roman" w:cs="Times New Roman"/>
            <w:rPrChange w:id="1050" w:author="Damir Ahm" w:date="2025-03-02T13:27:39Z">
              <w:rPr/>
            </w:rPrChange>
          </w:rPr>
          <w:fldChar w:fldCharType="separate"/>
        </w:r>
      </w:ins>
      <w:ins w:id="1052" w:author="Damir Ahm" w:date="2025-03-02T19:52:30Z">
        <w:r>
          <w:rPr>
            <w:rFonts w:ascii="Times New Roman" w:hAnsi="Times New Roman" w:cs="Times New Roman"/>
          </w:rPr>
          <w:t>2</w:t>
        </w:r>
      </w:ins>
      <w:ins w:id="1053" w:author="Damir Ahm" w:date="2025-03-02T13:19:02Z">
        <w:r>
          <w:rPr>
            <w:rFonts w:ascii="Times New Roman" w:hAnsi="Times New Roman" w:cs="Times New Roman"/>
            <w:rPrChange w:id="1054" w:author="Damir Ahm" w:date="2025-03-02T13:27:39Z">
              <w:rPr/>
            </w:rPrChange>
          </w:rPr>
          <w:fldChar w:fldCharType="end"/>
        </w:r>
      </w:ins>
      <w:ins w:id="1056" w:author="Damir Ahm" w:date="2025-03-02T13:19:02Z">
        <w:r>
          <w:rPr>
            <w:rFonts w:ascii="Times New Roman" w:hAnsi="Times New Roman" w:cs="Times New Roman"/>
            <w:lang w:val="ru-RU"/>
            <w:rPrChange w:id="1057" w:author="Damir Ahm" w:date="2025-03-02T13:27:39Z">
              <w:rPr>
                <w:lang w:val="ru-RU"/>
              </w:rPr>
            </w:rPrChange>
          </w:rPr>
          <w:t xml:space="preserve"> Вывод среднего возраста</w:t>
        </w:r>
      </w:ins>
    </w:p>
    <w:p w14:paraId="3534E6FF">
      <w:pPr>
        <w:numPr>
          <w:ilvl w:val="0"/>
          <w:numId w:val="0"/>
        </w:numPr>
        <w:jc w:val="left"/>
        <w:rPr>
          <w:ins w:id="1060" w:author="Damir Ahm" w:date="2025-03-02T13:19:08Z"/>
          <w:rFonts w:ascii="Times New Roman" w:hAnsi="Times New Roman" w:cs="Times New Roman"/>
          <w:lang w:val="ru-RU"/>
          <w:rPrChange w:id="1061" w:author="Damir Ahm" w:date="2025-03-02T13:27:39Z">
            <w:rPr>
              <w:ins w:id="1062" w:author="Damir Ahm" w:date="2025-03-02T13:19:08Z"/>
              <w:lang w:val="ru-RU"/>
            </w:rPr>
          </w:rPrChange>
        </w:rPr>
        <w:pPrChange w:id="1059" w:author="Damir Ahm" w:date="2025-03-02T13:19:02Z">
          <w:pPr>
            <w:numPr>
              <w:ilvl w:val="0"/>
              <w:numId w:val="0"/>
            </w:numPr>
            <w:jc w:val="left"/>
          </w:pPr>
        </w:pPrChange>
      </w:pPr>
    </w:p>
    <w:p w14:paraId="297CE285">
      <w:pPr>
        <w:numPr>
          <w:ilvl w:val="0"/>
          <w:numId w:val="3"/>
          <w:ins w:id="1064" w:author="Damir Ahm" w:date="2025-03-02T13:19:24Z"/>
        </w:numPr>
        <w:jc w:val="left"/>
        <w:rPr>
          <w:ins w:id="1065" w:author="Damir Ahm" w:date="2025-03-02T13:19:56Z"/>
          <w:rFonts w:hint="default" w:ascii="Times New Roman" w:hAnsi="Times New Roman" w:cs="Times New Roman"/>
          <w:lang w:val="ru-RU"/>
          <w:rPrChange w:id="1066" w:author="Damir Ahm" w:date="2025-03-02T13:27:39Z">
            <w:rPr>
              <w:ins w:id="1067" w:author="Damir Ahm" w:date="2025-03-02T13:19:56Z"/>
              <w:rFonts w:hint="default"/>
              <w:lang w:val="ru-RU"/>
            </w:rPr>
          </w:rPrChange>
        </w:rPr>
        <w:pPrChange w:id="1063" w:author="Damir Ahm" w:date="2025-03-02T13:19:24Z">
          <w:pPr>
            <w:numPr>
              <w:ilvl w:val="0"/>
              <w:numId w:val="0"/>
            </w:numPr>
            <w:jc w:val="left"/>
          </w:pPr>
        </w:pPrChange>
      </w:pPr>
      <w:ins w:id="1068" w:author="Damir Ahm" w:date="2025-03-02T13:19:17Z">
        <w:r>
          <w:rPr>
            <w:rFonts w:ascii="Times New Roman" w:hAnsi="Times New Roman" w:cs="Times New Roman"/>
            <w:rPrChange w:id="1069" w:author="Damir Ahm" w:date="2025-03-02T13:27:39Z">
              <w:rPr/>
            </w:rPrChange>
          </w:rPr>
          <w:t>Расчет среднего значения по колонке Age отдельно для мужчин и женщин с помощью условий if-else</w:t>
        </w:r>
      </w:ins>
    </w:p>
    <w:p w14:paraId="431D137E">
      <w:pPr>
        <w:numPr>
          <w:ilvl w:val="0"/>
          <w:numId w:val="0"/>
        </w:numPr>
        <w:jc w:val="both"/>
        <w:rPr>
          <w:ins w:id="1072" w:author="Damir Ahm" w:date="2025-03-02T13:19:57Z"/>
          <w:rFonts w:ascii="Times New Roman" w:hAnsi="Times New Roman" w:cs="Times New Roman"/>
          <w:rPrChange w:id="1073" w:author="Damir Ahm" w:date="2025-03-02T13:27:39Z">
            <w:rPr>
              <w:ins w:id="1074" w:author="Damir Ahm" w:date="2025-03-02T13:19:57Z"/>
            </w:rPr>
          </w:rPrChange>
        </w:rPr>
        <w:pPrChange w:id="1071" w:author="Damir Ahm" w:date="2025-03-02T13:19:24Z">
          <w:pPr>
            <w:numPr>
              <w:ilvl w:val="0"/>
              <w:numId w:val="0"/>
            </w:numPr>
            <w:jc w:val="left"/>
          </w:pPr>
        </w:pPrChange>
      </w:pPr>
    </w:p>
    <w:p w14:paraId="1C6E029E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075" w:author="Damir Ahm" w:date="2025-03-02T13:22:05Z"/>
          <w:rFonts w:ascii="Times New Roman" w:hAnsi="Times New Roman" w:eastAsia="Consolas" w:cs="Times New Roman"/>
          <w:b w:val="0"/>
          <w:bCs w:val="0"/>
          <w:color w:val="ABB2BF"/>
          <w:sz w:val="21"/>
          <w:szCs w:val="21"/>
          <w:rPrChange w:id="1076" w:author="Damir Ahm" w:date="2025-03-02T13:27:39Z">
            <w:rPr>
              <w:ins w:id="1077" w:author="Damir Ahm" w:date="2025-03-02T13:22:05Z"/>
              <w:rFonts w:ascii="Consolas" w:hAnsi="Consolas" w:eastAsia="Consolas" w:cs="Consolas"/>
              <w:b w:val="0"/>
              <w:bCs w:val="0"/>
              <w:color w:val="ABB2BF"/>
              <w:sz w:val="21"/>
              <w:szCs w:val="21"/>
            </w:rPr>
          </w:rPrChange>
        </w:rPr>
      </w:pPr>
      <w:ins w:id="1078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1079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gender_column_index</w:t>
        </w:r>
      </w:ins>
      <w:ins w:id="1081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082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1084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  <w:rPrChange w:id="1085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=</w:t>
        </w:r>
      </w:ins>
      <w:ins w:id="1087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088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1090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  <w:rPrChange w:id="1091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None</w:t>
        </w:r>
      </w:ins>
    </w:p>
    <w:p w14:paraId="1D2C7FB6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093" w:author="Damir Ahm" w:date="2025-03-02T13:22:05Z"/>
          <w:rFonts w:hint="default" w:ascii="Times New Roman" w:hAnsi="Times New Roman" w:eastAsia="Consolas" w:cs="Times New Roman"/>
          <w:b w:val="0"/>
          <w:bCs w:val="0"/>
          <w:color w:val="ABB2BF"/>
          <w:sz w:val="21"/>
          <w:szCs w:val="21"/>
          <w:rPrChange w:id="1094" w:author="Damir Ahm" w:date="2025-03-02T13:27:39Z">
            <w:rPr>
              <w:ins w:id="1095" w:author="Damir Ahm" w:date="2025-03-02T13:22:05Z"/>
              <w:rFonts w:hint="default" w:ascii="Consolas" w:hAnsi="Consolas" w:eastAsia="Consolas" w:cs="Consolas"/>
              <w:b w:val="0"/>
              <w:bCs w:val="0"/>
              <w:color w:val="ABB2BF"/>
              <w:sz w:val="21"/>
              <w:szCs w:val="21"/>
            </w:rPr>
          </w:rPrChange>
        </w:rPr>
      </w:pPr>
      <w:ins w:id="1096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  <w:rPrChange w:id="1097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for</w:t>
        </w:r>
      </w:ins>
      <w:ins w:id="1099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100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1102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1103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i</w:t>
        </w:r>
      </w:ins>
      <w:ins w:id="1105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106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, </w:t>
        </w:r>
      </w:ins>
      <w:ins w:id="1108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1109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column_name</w:t>
        </w:r>
      </w:ins>
      <w:ins w:id="1111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112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1114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  <w:rPrChange w:id="1115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in</w:t>
        </w:r>
      </w:ins>
      <w:ins w:id="1117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118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1120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  <w:rPrChange w:id="1121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5C07B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enumerate</w:t>
        </w:r>
      </w:ins>
      <w:ins w:id="1123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124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(</w:t>
        </w:r>
      </w:ins>
      <w:ins w:id="1126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1127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header</w:t>
        </w:r>
      </w:ins>
      <w:ins w:id="1129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130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):</w:t>
        </w:r>
      </w:ins>
    </w:p>
    <w:p w14:paraId="38AAD28E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132" w:author="Damir Ahm" w:date="2025-03-02T13:22:05Z"/>
          <w:rFonts w:hint="default" w:ascii="Times New Roman" w:hAnsi="Times New Roman" w:eastAsia="Consolas" w:cs="Times New Roman"/>
          <w:b w:val="0"/>
          <w:bCs w:val="0"/>
          <w:color w:val="ABB2BF"/>
          <w:sz w:val="21"/>
          <w:szCs w:val="21"/>
          <w:rPrChange w:id="1133" w:author="Damir Ahm" w:date="2025-03-02T13:27:39Z">
            <w:rPr>
              <w:ins w:id="1134" w:author="Damir Ahm" w:date="2025-03-02T13:22:05Z"/>
              <w:rFonts w:hint="default" w:ascii="Consolas" w:hAnsi="Consolas" w:eastAsia="Consolas" w:cs="Consolas"/>
              <w:b w:val="0"/>
              <w:bCs w:val="0"/>
              <w:color w:val="ABB2BF"/>
              <w:sz w:val="21"/>
              <w:szCs w:val="21"/>
            </w:rPr>
          </w:rPrChange>
        </w:rPr>
      </w:pPr>
      <w:ins w:id="1135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136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    </w:t>
        </w:r>
      </w:ins>
      <w:ins w:id="1138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  <w:rPrChange w:id="1139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if</w:t>
        </w:r>
      </w:ins>
      <w:ins w:id="1141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142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1144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  <w:rPrChange w:id="1145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'gender'</w:t>
        </w:r>
      </w:ins>
      <w:ins w:id="1147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148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1150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  <w:rPrChange w:id="1151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in</w:t>
        </w:r>
      </w:ins>
      <w:ins w:id="1153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154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1156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1157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column_name</w:t>
        </w:r>
      </w:ins>
      <w:ins w:id="1159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160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.</w:t>
        </w:r>
      </w:ins>
      <w:ins w:id="1162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  <w:rPrChange w:id="1163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61AFE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lower</w:t>
        </w:r>
      </w:ins>
      <w:ins w:id="1165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166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():</w:t>
        </w:r>
      </w:ins>
    </w:p>
    <w:p w14:paraId="4689B054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168" w:author="Damir Ahm" w:date="2025-03-02T13:22:05Z"/>
          <w:rFonts w:hint="default" w:ascii="Times New Roman" w:hAnsi="Times New Roman" w:eastAsia="Consolas" w:cs="Times New Roman"/>
          <w:b w:val="0"/>
          <w:bCs w:val="0"/>
          <w:color w:val="ABB2BF"/>
          <w:sz w:val="21"/>
          <w:szCs w:val="21"/>
          <w:rPrChange w:id="1169" w:author="Damir Ahm" w:date="2025-03-02T13:27:39Z">
            <w:rPr>
              <w:ins w:id="1170" w:author="Damir Ahm" w:date="2025-03-02T13:22:05Z"/>
              <w:rFonts w:hint="default" w:ascii="Consolas" w:hAnsi="Consolas" w:eastAsia="Consolas" w:cs="Consolas"/>
              <w:b w:val="0"/>
              <w:bCs w:val="0"/>
              <w:color w:val="ABB2BF"/>
              <w:sz w:val="21"/>
              <w:szCs w:val="21"/>
            </w:rPr>
          </w:rPrChange>
        </w:rPr>
      </w:pPr>
      <w:ins w:id="1171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172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        </w:t>
        </w:r>
      </w:ins>
      <w:ins w:id="1174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1175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gender_column_index</w:t>
        </w:r>
      </w:ins>
      <w:ins w:id="1177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178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1180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  <w:rPrChange w:id="1181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=</w:t>
        </w:r>
      </w:ins>
      <w:ins w:id="1183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184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1186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1187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i</w:t>
        </w:r>
      </w:ins>
    </w:p>
    <w:p w14:paraId="2C02749F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189" w:author="Damir Ahm" w:date="2025-03-02T13:22:05Z"/>
          <w:rFonts w:hint="default" w:ascii="Times New Roman" w:hAnsi="Times New Roman" w:eastAsia="Consolas" w:cs="Times New Roman"/>
          <w:b w:val="0"/>
          <w:bCs w:val="0"/>
          <w:color w:val="ABB2BF"/>
          <w:sz w:val="21"/>
          <w:szCs w:val="21"/>
          <w:rPrChange w:id="1190" w:author="Damir Ahm" w:date="2025-03-02T13:27:39Z">
            <w:rPr>
              <w:ins w:id="1191" w:author="Damir Ahm" w:date="2025-03-02T13:22:05Z"/>
              <w:rFonts w:hint="default" w:ascii="Consolas" w:hAnsi="Consolas" w:eastAsia="Consolas" w:cs="Consolas"/>
              <w:b w:val="0"/>
              <w:bCs w:val="0"/>
              <w:color w:val="ABB2BF"/>
              <w:sz w:val="21"/>
              <w:szCs w:val="21"/>
            </w:rPr>
          </w:rPrChange>
        </w:rPr>
      </w:pPr>
      <w:ins w:id="1192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193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        </w:t>
        </w:r>
      </w:ins>
      <w:ins w:id="1195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  <w:rPrChange w:id="1196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break</w:t>
        </w:r>
      </w:ins>
    </w:p>
    <w:p w14:paraId="711E3FBD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198" w:author="Damir Ahm" w:date="2025-03-02T13:22:05Z"/>
          <w:rFonts w:hint="default" w:ascii="Times New Roman" w:hAnsi="Times New Roman" w:eastAsia="Consolas" w:cs="Times New Roman"/>
          <w:b w:val="0"/>
          <w:bCs w:val="0"/>
          <w:color w:val="ABB2BF"/>
          <w:sz w:val="21"/>
          <w:szCs w:val="21"/>
          <w:rPrChange w:id="1199" w:author="Damir Ahm" w:date="2025-03-02T13:27:39Z">
            <w:rPr>
              <w:ins w:id="1200" w:author="Damir Ahm" w:date="2025-03-02T13:22:05Z"/>
              <w:rFonts w:hint="default" w:ascii="Consolas" w:hAnsi="Consolas" w:eastAsia="Consolas" w:cs="Consolas"/>
              <w:b w:val="0"/>
              <w:bCs w:val="0"/>
              <w:color w:val="ABB2BF"/>
              <w:sz w:val="21"/>
              <w:szCs w:val="21"/>
            </w:rPr>
          </w:rPrChange>
        </w:rPr>
      </w:pPr>
    </w:p>
    <w:p w14:paraId="0362C01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201" w:author="Damir Ahm" w:date="2025-03-02T13:22:05Z"/>
          <w:rFonts w:hint="default" w:ascii="Times New Roman" w:hAnsi="Times New Roman" w:eastAsia="Consolas" w:cs="Times New Roman"/>
          <w:b w:val="0"/>
          <w:bCs w:val="0"/>
          <w:color w:val="ABB2BF"/>
          <w:sz w:val="21"/>
          <w:szCs w:val="21"/>
          <w:rPrChange w:id="1202" w:author="Damir Ahm" w:date="2025-03-02T13:27:39Z">
            <w:rPr>
              <w:ins w:id="1203" w:author="Damir Ahm" w:date="2025-03-02T13:22:05Z"/>
              <w:rFonts w:hint="default" w:ascii="Consolas" w:hAnsi="Consolas" w:eastAsia="Consolas" w:cs="Consolas"/>
              <w:b w:val="0"/>
              <w:bCs w:val="0"/>
              <w:color w:val="ABB2BF"/>
              <w:sz w:val="21"/>
              <w:szCs w:val="21"/>
            </w:rPr>
          </w:rPrChange>
        </w:rPr>
      </w:pPr>
      <w:ins w:id="1204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1205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male_ages</w:t>
        </w:r>
      </w:ins>
      <w:ins w:id="1207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208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1210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  <w:rPrChange w:id="1211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=</w:t>
        </w:r>
      </w:ins>
      <w:ins w:id="1213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214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[]</w:t>
        </w:r>
      </w:ins>
    </w:p>
    <w:p w14:paraId="5C0431A6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217" w:author="Damir Ahm" w:date="2025-03-02T13:22:05Z"/>
          <w:rFonts w:ascii="Times New Roman" w:hAnsi="Times New Roman" w:cs="Times New Roman"/>
          <w:rPrChange w:id="1218" w:author="Damir Ahm" w:date="2025-03-02T13:27:39Z">
            <w:rPr>
              <w:ins w:id="1219" w:author="Damir Ahm" w:date="2025-03-02T13:22:05Z"/>
            </w:rPr>
          </w:rPrChange>
        </w:rPr>
        <w:pPrChange w:id="1216" w:author="Damir Ahm" w:date="2025-03-02T19:59:56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1220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1221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female_ages</w:t>
        </w:r>
      </w:ins>
      <w:ins w:id="1223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224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1226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  <w:rPrChange w:id="1227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=</w:t>
        </w:r>
      </w:ins>
      <w:ins w:id="1229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230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[]</w:t>
        </w:r>
      </w:ins>
    </w:p>
    <w:p w14:paraId="3DA518DE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232" w:author="Damir Ahm" w:date="2025-03-02T13:22:05Z"/>
          <w:rFonts w:hint="default" w:ascii="Times New Roman" w:hAnsi="Times New Roman" w:eastAsia="Consolas" w:cs="Times New Roman"/>
          <w:b w:val="0"/>
          <w:bCs w:val="0"/>
          <w:color w:val="ABB2BF"/>
          <w:sz w:val="21"/>
          <w:szCs w:val="21"/>
          <w:rPrChange w:id="1233" w:author="Damir Ahm" w:date="2025-03-02T13:27:39Z">
            <w:rPr>
              <w:ins w:id="1234" w:author="Damir Ahm" w:date="2025-03-02T13:22:05Z"/>
              <w:rFonts w:hint="default" w:ascii="Consolas" w:hAnsi="Consolas" w:eastAsia="Consolas" w:cs="Consolas"/>
              <w:b w:val="0"/>
              <w:bCs w:val="0"/>
              <w:color w:val="ABB2BF"/>
              <w:sz w:val="21"/>
              <w:szCs w:val="21"/>
            </w:rPr>
          </w:rPrChange>
        </w:rPr>
      </w:pPr>
      <w:ins w:id="1235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  <w:rPrChange w:id="1236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for</w:t>
        </w:r>
      </w:ins>
      <w:ins w:id="1238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239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1241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1242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i</w:t>
        </w:r>
      </w:ins>
      <w:ins w:id="1244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245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1247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  <w:rPrChange w:id="1248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in</w:t>
        </w:r>
      </w:ins>
      <w:ins w:id="1250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251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1253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  <w:rPrChange w:id="1254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5C07B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range</w:t>
        </w:r>
      </w:ins>
      <w:ins w:id="1256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257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(</w:t>
        </w:r>
      </w:ins>
      <w:ins w:id="1259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  <w:rPrChange w:id="1260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1</w:t>
        </w:r>
      </w:ins>
      <w:ins w:id="1262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263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, </w:t>
        </w:r>
      </w:ins>
      <w:ins w:id="1265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  <w:rPrChange w:id="1266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61AFE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len</w:t>
        </w:r>
      </w:ins>
      <w:ins w:id="1268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269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(</w:t>
        </w:r>
      </w:ins>
      <w:ins w:id="1271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1272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data</w:t>
        </w:r>
      </w:ins>
      <w:ins w:id="1274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275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)):</w:t>
        </w:r>
      </w:ins>
    </w:p>
    <w:p w14:paraId="618AF5DE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277" w:author="Damir Ahm" w:date="2025-03-02T13:22:05Z"/>
          <w:rFonts w:hint="default" w:ascii="Times New Roman" w:hAnsi="Times New Roman" w:eastAsia="Consolas" w:cs="Times New Roman"/>
          <w:b w:val="0"/>
          <w:bCs w:val="0"/>
          <w:color w:val="ABB2BF"/>
          <w:sz w:val="21"/>
          <w:szCs w:val="21"/>
          <w:rPrChange w:id="1278" w:author="Damir Ahm" w:date="2025-03-02T13:27:39Z">
            <w:rPr>
              <w:ins w:id="1279" w:author="Damir Ahm" w:date="2025-03-02T13:22:05Z"/>
              <w:rFonts w:hint="default" w:ascii="Consolas" w:hAnsi="Consolas" w:eastAsia="Consolas" w:cs="Consolas"/>
              <w:b w:val="0"/>
              <w:bCs w:val="0"/>
              <w:color w:val="ABB2BF"/>
              <w:sz w:val="21"/>
              <w:szCs w:val="21"/>
            </w:rPr>
          </w:rPrChange>
        </w:rPr>
      </w:pPr>
      <w:ins w:id="1280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281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    </w:t>
        </w:r>
      </w:ins>
      <w:ins w:id="1283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1284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age</w:t>
        </w:r>
      </w:ins>
      <w:ins w:id="1286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287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1289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  <w:rPrChange w:id="1290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=</w:t>
        </w:r>
      </w:ins>
      <w:ins w:id="1292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293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1295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  <w:rPrChange w:id="1296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5C07B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float</w:t>
        </w:r>
      </w:ins>
      <w:ins w:id="1298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299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(</w:t>
        </w:r>
      </w:ins>
      <w:ins w:id="1301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1302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data</w:t>
        </w:r>
      </w:ins>
      <w:ins w:id="1304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305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[</w:t>
        </w:r>
      </w:ins>
      <w:ins w:id="1307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1308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i</w:t>
        </w:r>
      </w:ins>
      <w:ins w:id="1310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311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][</w:t>
        </w:r>
      </w:ins>
      <w:ins w:id="1313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1314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age_column_index</w:t>
        </w:r>
      </w:ins>
      <w:ins w:id="1316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317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])</w:t>
        </w:r>
      </w:ins>
    </w:p>
    <w:p w14:paraId="20DEE735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319" w:author="Damir Ahm" w:date="2025-03-02T13:22:05Z"/>
          <w:rFonts w:hint="default" w:ascii="Times New Roman" w:hAnsi="Times New Roman" w:eastAsia="Consolas" w:cs="Times New Roman"/>
          <w:b w:val="0"/>
          <w:bCs w:val="0"/>
          <w:color w:val="ABB2BF"/>
          <w:sz w:val="21"/>
          <w:szCs w:val="21"/>
          <w:rPrChange w:id="1320" w:author="Damir Ahm" w:date="2025-03-02T13:27:39Z">
            <w:rPr>
              <w:ins w:id="1321" w:author="Damir Ahm" w:date="2025-03-02T13:22:05Z"/>
              <w:rFonts w:hint="default" w:ascii="Consolas" w:hAnsi="Consolas" w:eastAsia="Consolas" w:cs="Consolas"/>
              <w:b w:val="0"/>
              <w:bCs w:val="0"/>
              <w:color w:val="ABB2BF"/>
              <w:sz w:val="21"/>
              <w:szCs w:val="21"/>
            </w:rPr>
          </w:rPrChange>
        </w:rPr>
      </w:pPr>
      <w:ins w:id="1322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323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    </w:t>
        </w:r>
      </w:ins>
      <w:ins w:id="1325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1326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gender</w:t>
        </w:r>
      </w:ins>
      <w:ins w:id="1328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329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1331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  <w:rPrChange w:id="1332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=</w:t>
        </w:r>
      </w:ins>
      <w:ins w:id="1334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335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1337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1338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data</w:t>
        </w:r>
      </w:ins>
      <w:ins w:id="1340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341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[</w:t>
        </w:r>
      </w:ins>
      <w:ins w:id="1343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1344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i</w:t>
        </w:r>
      </w:ins>
      <w:ins w:id="1346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347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][</w:t>
        </w:r>
      </w:ins>
      <w:ins w:id="1349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1350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gender_column_index</w:t>
        </w:r>
      </w:ins>
      <w:ins w:id="1352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353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]</w:t>
        </w:r>
      </w:ins>
    </w:p>
    <w:p w14:paraId="7FCD2AF6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355" w:author="Damir Ahm" w:date="2025-03-02T13:22:05Z"/>
          <w:rFonts w:hint="default" w:ascii="Times New Roman" w:hAnsi="Times New Roman" w:eastAsia="Consolas" w:cs="Times New Roman"/>
          <w:b w:val="0"/>
          <w:bCs w:val="0"/>
          <w:color w:val="ABB2BF"/>
          <w:sz w:val="21"/>
          <w:szCs w:val="21"/>
          <w:rPrChange w:id="1356" w:author="Damir Ahm" w:date="2025-03-02T13:27:39Z">
            <w:rPr>
              <w:ins w:id="1357" w:author="Damir Ahm" w:date="2025-03-02T13:22:05Z"/>
              <w:rFonts w:hint="default" w:ascii="Consolas" w:hAnsi="Consolas" w:eastAsia="Consolas" w:cs="Consolas"/>
              <w:b w:val="0"/>
              <w:bCs w:val="0"/>
              <w:color w:val="ABB2BF"/>
              <w:sz w:val="21"/>
              <w:szCs w:val="21"/>
            </w:rPr>
          </w:rPrChange>
        </w:rPr>
      </w:pPr>
      <w:ins w:id="1358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359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    </w:t>
        </w:r>
      </w:ins>
    </w:p>
    <w:p w14:paraId="33AD9112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361" w:author="Damir Ahm" w:date="2025-03-02T13:22:05Z"/>
          <w:rFonts w:hint="default" w:ascii="Times New Roman" w:hAnsi="Times New Roman" w:eastAsia="Consolas" w:cs="Times New Roman"/>
          <w:b w:val="0"/>
          <w:bCs w:val="0"/>
          <w:color w:val="ABB2BF"/>
          <w:sz w:val="21"/>
          <w:szCs w:val="21"/>
          <w:rPrChange w:id="1362" w:author="Damir Ahm" w:date="2025-03-02T13:27:39Z">
            <w:rPr>
              <w:ins w:id="1363" w:author="Damir Ahm" w:date="2025-03-02T13:22:05Z"/>
              <w:rFonts w:hint="default" w:ascii="Consolas" w:hAnsi="Consolas" w:eastAsia="Consolas" w:cs="Consolas"/>
              <w:b w:val="0"/>
              <w:bCs w:val="0"/>
              <w:color w:val="ABB2BF"/>
              <w:sz w:val="21"/>
              <w:szCs w:val="21"/>
            </w:rPr>
          </w:rPrChange>
        </w:rPr>
      </w:pPr>
      <w:ins w:id="1364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365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    </w:t>
        </w:r>
      </w:ins>
      <w:ins w:id="1367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  <w:rPrChange w:id="1368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if</w:t>
        </w:r>
      </w:ins>
      <w:ins w:id="1370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371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1373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1374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gender</w:t>
        </w:r>
      </w:ins>
      <w:ins w:id="1376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377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1379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  <w:rPrChange w:id="1380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==</w:t>
        </w:r>
      </w:ins>
      <w:ins w:id="1382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383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1385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  <w:rPrChange w:id="1386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"Male"</w:t>
        </w:r>
      </w:ins>
      <w:ins w:id="1388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389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:</w:t>
        </w:r>
      </w:ins>
    </w:p>
    <w:p w14:paraId="26E9D96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391" w:author="Damir Ahm" w:date="2025-03-02T13:22:05Z"/>
          <w:rFonts w:hint="default" w:ascii="Times New Roman" w:hAnsi="Times New Roman" w:eastAsia="Consolas" w:cs="Times New Roman"/>
          <w:b w:val="0"/>
          <w:bCs w:val="0"/>
          <w:color w:val="ABB2BF"/>
          <w:sz w:val="21"/>
          <w:szCs w:val="21"/>
          <w:rPrChange w:id="1392" w:author="Damir Ahm" w:date="2025-03-02T13:27:39Z">
            <w:rPr>
              <w:ins w:id="1393" w:author="Damir Ahm" w:date="2025-03-02T13:22:05Z"/>
              <w:rFonts w:hint="default" w:ascii="Consolas" w:hAnsi="Consolas" w:eastAsia="Consolas" w:cs="Consolas"/>
              <w:b w:val="0"/>
              <w:bCs w:val="0"/>
              <w:color w:val="ABB2BF"/>
              <w:sz w:val="21"/>
              <w:szCs w:val="21"/>
            </w:rPr>
          </w:rPrChange>
        </w:rPr>
      </w:pPr>
      <w:ins w:id="1394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395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        </w:t>
        </w:r>
      </w:ins>
      <w:ins w:id="1397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1398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male_ages</w:t>
        </w:r>
      </w:ins>
      <w:ins w:id="1400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401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.</w:t>
        </w:r>
      </w:ins>
      <w:ins w:id="1403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  <w:rPrChange w:id="1404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61AFE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append</w:t>
        </w:r>
      </w:ins>
      <w:ins w:id="1406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407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(</w:t>
        </w:r>
      </w:ins>
      <w:ins w:id="1409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1410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age</w:t>
        </w:r>
      </w:ins>
      <w:ins w:id="1412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413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)</w:t>
        </w:r>
      </w:ins>
    </w:p>
    <w:p w14:paraId="3219CA6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415" w:author="Damir Ahm" w:date="2025-03-02T13:22:05Z"/>
          <w:rFonts w:hint="default" w:ascii="Times New Roman" w:hAnsi="Times New Roman" w:eastAsia="Consolas" w:cs="Times New Roman"/>
          <w:b w:val="0"/>
          <w:bCs w:val="0"/>
          <w:color w:val="ABB2BF"/>
          <w:sz w:val="21"/>
          <w:szCs w:val="21"/>
          <w:rPrChange w:id="1416" w:author="Damir Ahm" w:date="2025-03-02T13:27:39Z">
            <w:rPr>
              <w:ins w:id="1417" w:author="Damir Ahm" w:date="2025-03-02T13:22:05Z"/>
              <w:rFonts w:hint="default" w:ascii="Consolas" w:hAnsi="Consolas" w:eastAsia="Consolas" w:cs="Consolas"/>
              <w:b w:val="0"/>
              <w:bCs w:val="0"/>
              <w:color w:val="ABB2BF"/>
              <w:sz w:val="21"/>
              <w:szCs w:val="21"/>
            </w:rPr>
          </w:rPrChange>
        </w:rPr>
      </w:pPr>
      <w:ins w:id="1418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419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    </w:t>
        </w:r>
      </w:ins>
      <w:ins w:id="1421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  <w:rPrChange w:id="1422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elif</w:t>
        </w:r>
      </w:ins>
      <w:ins w:id="1424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425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1427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1428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gender</w:t>
        </w:r>
      </w:ins>
      <w:ins w:id="1430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431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1433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  <w:rPrChange w:id="1434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==</w:t>
        </w:r>
      </w:ins>
      <w:ins w:id="1436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437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1439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  <w:rPrChange w:id="1440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"Female"</w:t>
        </w:r>
      </w:ins>
      <w:ins w:id="1442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443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:</w:t>
        </w:r>
      </w:ins>
    </w:p>
    <w:p w14:paraId="647E06AB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446" w:author="Damir Ahm" w:date="2025-03-02T13:22:05Z"/>
          <w:rFonts w:ascii="Times New Roman" w:hAnsi="Times New Roman" w:cs="Times New Roman"/>
          <w:rPrChange w:id="1447" w:author="Damir Ahm" w:date="2025-03-02T13:27:39Z">
            <w:rPr>
              <w:ins w:id="1448" w:author="Damir Ahm" w:date="2025-03-02T13:22:05Z"/>
            </w:rPr>
          </w:rPrChange>
        </w:rPr>
        <w:pPrChange w:id="1445" w:author="Damir Ahm" w:date="2025-03-02T19:59:55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1449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450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        </w:t>
        </w:r>
      </w:ins>
      <w:ins w:id="1452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1453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female_ages</w:t>
        </w:r>
      </w:ins>
      <w:ins w:id="1455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456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.</w:t>
        </w:r>
      </w:ins>
      <w:ins w:id="1458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  <w:rPrChange w:id="1459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61AFE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append</w:t>
        </w:r>
      </w:ins>
      <w:ins w:id="1461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462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(</w:t>
        </w:r>
      </w:ins>
      <w:ins w:id="1464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1465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age</w:t>
        </w:r>
      </w:ins>
      <w:ins w:id="1467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468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)</w:t>
        </w:r>
      </w:ins>
    </w:p>
    <w:p w14:paraId="344F7F1A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470" w:author="Damir Ahm" w:date="2025-03-02T13:22:05Z"/>
          <w:rFonts w:hint="default" w:ascii="Times New Roman" w:hAnsi="Times New Roman" w:eastAsia="Consolas" w:cs="Times New Roman"/>
          <w:b w:val="0"/>
          <w:bCs w:val="0"/>
          <w:color w:val="ABB2BF"/>
          <w:sz w:val="21"/>
          <w:szCs w:val="21"/>
          <w:rPrChange w:id="1471" w:author="Damir Ahm" w:date="2025-03-02T13:27:39Z">
            <w:rPr>
              <w:ins w:id="1472" w:author="Damir Ahm" w:date="2025-03-02T13:22:05Z"/>
              <w:rFonts w:hint="default" w:ascii="Consolas" w:hAnsi="Consolas" w:eastAsia="Consolas" w:cs="Consolas"/>
              <w:b w:val="0"/>
              <w:bCs w:val="0"/>
              <w:color w:val="ABB2BF"/>
              <w:sz w:val="21"/>
              <w:szCs w:val="21"/>
            </w:rPr>
          </w:rPrChange>
        </w:rPr>
      </w:pPr>
      <w:ins w:id="1473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1474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male_sum</w:t>
        </w:r>
      </w:ins>
      <w:ins w:id="1476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477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1479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  <w:rPrChange w:id="1480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=</w:t>
        </w:r>
      </w:ins>
      <w:ins w:id="1482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483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1485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  <w:rPrChange w:id="1486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61AFE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sum</w:t>
        </w:r>
      </w:ins>
      <w:ins w:id="1488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489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(</w:t>
        </w:r>
      </w:ins>
      <w:ins w:id="1491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1492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male_ages</w:t>
        </w:r>
      </w:ins>
      <w:ins w:id="1494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495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)</w:t>
        </w:r>
      </w:ins>
    </w:p>
    <w:p w14:paraId="58E6CABA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498" w:author="Damir Ahm" w:date="2025-03-02T13:22:05Z"/>
          <w:rFonts w:ascii="Times New Roman" w:hAnsi="Times New Roman" w:cs="Times New Roman"/>
          <w:rPrChange w:id="1499" w:author="Damir Ahm" w:date="2025-03-02T13:27:39Z">
            <w:rPr>
              <w:ins w:id="1500" w:author="Damir Ahm" w:date="2025-03-02T13:22:05Z"/>
            </w:rPr>
          </w:rPrChange>
        </w:rPr>
        <w:pPrChange w:id="1497" w:author="Damir Ahm" w:date="2025-03-02T19:59:54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1501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1502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male_avg</w:t>
        </w:r>
      </w:ins>
      <w:ins w:id="1504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505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1507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  <w:rPrChange w:id="1508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=</w:t>
        </w:r>
      </w:ins>
      <w:ins w:id="1510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511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1513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1514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male_sum</w:t>
        </w:r>
      </w:ins>
      <w:ins w:id="1516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517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1519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  <w:rPrChange w:id="1520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/</w:t>
        </w:r>
      </w:ins>
      <w:ins w:id="1522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523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1525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  <w:rPrChange w:id="1526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61AFE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len</w:t>
        </w:r>
      </w:ins>
      <w:ins w:id="1528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529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(</w:t>
        </w:r>
      </w:ins>
      <w:ins w:id="1531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1532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male_ages</w:t>
        </w:r>
      </w:ins>
      <w:ins w:id="1534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535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)</w:t>
        </w:r>
      </w:ins>
    </w:p>
    <w:p w14:paraId="652825F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537" w:author="Damir Ahm" w:date="2025-03-02T13:22:05Z"/>
          <w:rFonts w:hint="default" w:ascii="Times New Roman" w:hAnsi="Times New Roman" w:eastAsia="Consolas" w:cs="Times New Roman"/>
          <w:b w:val="0"/>
          <w:bCs w:val="0"/>
          <w:color w:val="ABB2BF"/>
          <w:sz w:val="21"/>
          <w:szCs w:val="21"/>
          <w:rPrChange w:id="1538" w:author="Damir Ahm" w:date="2025-03-02T13:27:39Z">
            <w:rPr>
              <w:ins w:id="1539" w:author="Damir Ahm" w:date="2025-03-02T13:22:05Z"/>
              <w:rFonts w:hint="default" w:ascii="Consolas" w:hAnsi="Consolas" w:eastAsia="Consolas" w:cs="Consolas"/>
              <w:b w:val="0"/>
              <w:bCs w:val="0"/>
              <w:color w:val="ABB2BF"/>
              <w:sz w:val="21"/>
              <w:szCs w:val="21"/>
            </w:rPr>
          </w:rPrChange>
        </w:rPr>
      </w:pPr>
      <w:ins w:id="1540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1541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female_sum</w:t>
        </w:r>
      </w:ins>
      <w:ins w:id="1543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544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1546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  <w:rPrChange w:id="1547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=</w:t>
        </w:r>
      </w:ins>
      <w:ins w:id="1549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550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1552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  <w:rPrChange w:id="1553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61AFE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sum</w:t>
        </w:r>
      </w:ins>
      <w:ins w:id="1555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556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(</w:t>
        </w:r>
      </w:ins>
      <w:ins w:id="1558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1559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female_ages</w:t>
        </w:r>
      </w:ins>
      <w:ins w:id="1561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562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)</w:t>
        </w:r>
      </w:ins>
    </w:p>
    <w:p w14:paraId="54ACF48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565" w:author="Damir Ahm" w:date="2025-03-02T13:22:05Z"/>
          <w:rFonts w:ascii="Times New Roman" w:hAnsi="Times New Roman" w:cs="Times New Roman"/>
          <w:rPrChange w:id="1566" w:author="Damir Ahm" w:date="2025-03-02T13:27:39Z">
            <w:rPr>
              <w:ins w:id="1567" w:author="Damir Ahm" w:date="2025-03-02T13:22:05Z"/>
            </w:rPr>
          </w:rPrChange>
        </w:rPr>
        <w:pPrChange w:id="1564" w:author="Damir Ahm" w:date="2025-03-02T19:59:54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1568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1569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female_avg</w:t>
        </w:r>
      </w:ins>
      <w:ins w:id="1571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572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1574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  <w:rPrChange w:id="1575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=</w:t>
        </w:r>
      </w:ins>
      <w:ins w:id="1577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578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1580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1581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female_sum</w:t>
        </w:r>
      </w:ins>
      <w:ins w:id="1583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584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1586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  <w:rPrChange w:id="1587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/</w:t>
        </w:r>
      </w:ins>
      <w:ins w:id="1589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590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 </w:t>
        </w:r>
      </w:ins>
      <w:ins w:id="1592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  <w:rPrChange w:id="1593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61AFE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len</w:t>
        </w:r>
      </w:ins>
      <w:ins w:id="1595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596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(</w:t>
        </w:r>
      </w:ins>
      <w:ins w:id="1598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1599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female_ages</w:t>
        </w:r>
      </w:ins>
      <w:ins w:id="1601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602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)</w:t>
        </w:r>
      </w:ins>
    </w:p>
    <w:p w14:paraId="4D44A7CF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604" w:author="Damir Ahm" w:date="2025-03-02T13:22:05Z"/>
          <w:rFonts w:hint="default" w:ascii="Times New Roman" w:hAnsi="Times New Roman" w:eastAsia="Consolas" w:cs="Times New Roman"/>
          <w:b w:val="0"/>
          <w:bCs w:val="0"/>
          <w:color w:val="ABB2BF"/>
          <w:sz w:val="21"/>
          <w:szCs w:val="21"/>
          <w:rPrChange w:id="1605" w:author="Damir Ahm" w:date="2025-03-02T13:27:39Z">
            <w:rPr>
              <w:ins w:id="1606" w:author="Damir Ahm" w:date="2025-03-02T13:22:05Z"/>
              <w:rFonts w:hint="default" w:ascii="Consolas" w:hAnsi="Consolas" w:eastAsia="Consolas" w:cs="Consolas"/>
              <w:b w:val="0"/>
              <w:bCs w:val="0"/>
              <w:color w:val="ABB2BF"/>
              <w:sz w:val="21"/>
              <w:szCs w:val="21"/>
            </w:rPr>
          </w:rPrChange>
        </w:rPr>
      </w:pPr>
      <w:ins w:id="1607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  <w:rPrChange w:id="1608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61AFE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print</w:t>
        </w:r>
      </w:ins>
      <w:ins w:id="1610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611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(</w:t>
        </w:r>
      </w:ins>
      <w:ins w:id="1613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  <w:rPrChange w:id="1614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f</w:t>
        </w:r>
      </w:ins>
      <w:ins w:id="1616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  <w:rPrChange w:id="1617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"Number of males: </w:t>
        </w:r>
      </w:ins>
      <w:ins w:id="1619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  <w:rPrChange w:id="1620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{</w:t>
        </w:r>
      </w:ins>
      <w:ins w:id="1622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  <w:rPrChange w:id="1623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61AFE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len</w:t>
        </w:r>
      </w:ins>
      <w:ins w:id="1625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626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(</w:t>
        </w:r>
      </w:ins>
      <w:ins w:id="1628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1629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male_ages</w:t>
        </w:r>
      </w:ins>
      <w:ins w:id="1631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632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)</w:t>
        </w:r>
      </w:ins>
      <w:ins w:id="1634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  <w:rPrChange w:id="1635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}</w:t>
        </w:r>
      </w:ins>
      <w:ins w:id="1637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  <w:rPrChange w:id="1638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"</w:t>
        </w:r>
      </w:ins>
      <w:ins w:id="1640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641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)</w:t>
        </w:r>
      </w:ins>
    </w:p>
    <w:p w14:paraId="624F58D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643" w:author="Damir Ahm" w:date="2025-03-02T13:22:05Z"/>
          <w:rFonts w:hint="default" w:ascii="Times New Roman" w:hAnsi="Times New Roman" w:eastAsia="Consolas" w:cs="Times New Roman"/>
          <w:b w:val="0"/>
          <w:bCs w:val="0"/>
          <w:color w:val="ABB2BF"/>
          <w:sz w:val="21"/>
          <w:szCs w:val="21"/>
          <w:rPrChange w:id="1644" w:author="Damir Ahm" w:date="2025-03-02T13:27:39Z">
            <w:rPr>
              <w:ins w:id="1645" w:author="Damir Ahm" w:date="2025-03-02T13:22:05Z"/>
              <w:rFonts w:hint="default" w:ascii="Consolas" w:hAnsi="Consolas" w:eastAsia="Consolas" w:cs="Consolas"/>
              <w:b w:val="0"/>
              <w:bCs w:val="0"/>
              <w:color w:val="ABB2BF"/>
              <w:sz w:val="21"/>
              <w:szCs w:val="21"/>
            </w:rPr>
          </w:rPrChange>
        </w:rPr>
      </w:pPr>
      <w:ins w:id="1646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  <w:rPrChange w:id="1647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61AFE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print</w:t>
        </w:r>
      </w:ins>
      <w:ins w:id="1649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650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(</w:t>
        </w:r>
      </w:ins>
      <w:ins w:id="1652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  <w:rPrChange w:id="1653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f</w:t>
        </w:r>
      </w:ins>
      <w:ins w:id="1655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  <w:rPrChange w:id="1656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"Average age of males: </w:t>
        </w:r>
      </w:ins>
      <w:ins w:id="1658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  <w:rPrChange w:id="1659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{</w:t>
        </w:r>
      </w:ins>
      <w:ins w:id="1661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1662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male_avg</w:t>
        </w:r>
      </w:ins>
      <w:ins w:id="1664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  <w:rPrChange w:id="1665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:.2f</w:t>
        </w:r>
      </w:ins>
      <w:ins w:id="1667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  <w:rPrChange w:id="1668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}</w:t>
        </w:r>
      </w:ins>
      <w:ins w:id="1670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  <w:rPrChange w:id="1671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"</w:t>
        </w:r>
      </w:ins>
      <w:ins w:id="1673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674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)</w:t>
        </w:r>
      </w:ins>
    </w:p>
    <w:p w14:paraId="746F8258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676" w:author="Damir Ahm" w:date="2025-03-02T13:22:05Z"/>
          <w:rFonts w:hint="default" w:ascii="Times New Roman" w:hAnsi="Times New Roman" w:eastAsia="Consolas" w:cs="Times New Roman"/>
          <w:b w:val="0"/>
          <w:bCs w:val="0"/>
          <w:color w:val="ABB2BF"/>
          <w:sz w:val="21"/>
          <w:szCs w:val="21"/>
          <w:rPrChange w:id="1677" w:author="Damir Ahm" w:date="2025-03-02T13:27:39Z">
            <w:rPr>
              <w:ins w:id="1678" w:author="Damir Ahm" w:date="2025-03-02T13:22:05Z"/>
              <w:rFonts w:hint="default" w:ascii="Consolas" w:hAnsi="Consolas" w:eastAsia="Consolas" w:cs="Consolas"/>
              <w:b w:val="0"/>
              <w:bCs w:val="0"/>
              <w:color w:val="ABB2BF"/>
              <w:sz w:val="21"/>
              <w:szCs w:val="21"/>
            </w:rPr>
          </w:rPrChange>
        </w:rPr>
      </w:pPr>
      <w:ins w:id="1679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  <w:rPrChange w:id="1680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61AFE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print</w:t>
        </w:r>
      </w:ins>
      <w:ins w:id="1682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683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(</w:t>
        </w:r>
      </w:ins>
      <w:ins w:id="1685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  <w:rPrChange w:id="1686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f</w:t>
        </w:r>
      </w:ins>
      <w:ins w:id="1688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  <w:rPrChange w:id="1689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"Number of females: </w:t>
        </w:r>
      </w:ins>
      <w:ins w:id="1691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  <w:rPrChange w:id="1692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{</w:t>
        </w:r>
      </w:ins>
      <w:ins w:id="1694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  <w:rPrChange w:id="1695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61AFE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len</w:t>
        </w:r>
      </w:ins>
      <w:ins w:id="1697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698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(</w:t>
        </w:r>
      </w:ins>
      <w:ins w:id="1700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1701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female_ages</w:t>
        </w:r>
      </w:ins>
      <w:ins w:id="1703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704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)</w:t>
        </w:r>
      </w:ins>
      <w:ins w:id="1706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  <w:rPrChange w:id="1707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}</w:t>
        </w:r>
      </w:ins>
      <w:ins w:id="1709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  <w:rPrChange w:id="1710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"</w:t>
        </w:r>
      </w:ins>
      <w:ins w:id="1712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713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)</w:t>
        </w:r>
      </w:ins>
    </w:p>
    <w:p w14:paraId="2B0010E0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715" w:author="Damir Ahm" w:date="2025-03-02T13:22:05Z"/>
          <w:rFonts w:hint="default" w:ascii="Times New Roman" w:hAnsi="Times New Roman" w:eastAsia="Consolas" w:cs="Times New Roman"/>
          <w:b w:val="0"/>
          <w:bCs w:val="0"/>
          <w:color w:val="ABB2BF"/>
          <w:sz w:val="21"/>
          <w:szCs w:val="21"/>
          <w:rPrChange w:id="1716" w:author="Damir Ahm" w:date="2025-03-02T13:27:39Z">
            <w:rPr>
              <w:ins w:id="1717" w:author="Damir Ahm" w:date="2025-03-02T13:22:05Z"/>
              <w:rFonts w:hint="default" w:ascii="Consolas" w:hAnsi="Consolas" w:eastAsia="Consolas" w:cs="Consolas"/>
              <w:b w:val="0"/>
              <w:bCs w:val="0"/>
              <w:color w:val="ABB2BF"/>
              <w:sz w:val="21"/>
              <w:szCs w:val="21"/>
            </w:rPr>
          </w:rPrChange>
        </w:rPr>
      </w:pPr>
      <w:ins w:id="1718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  <w:rPrChange w:id="1719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61AFE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print</w:t>
        </w:r>
      </w:ins>
      <w:ins w:id="1721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722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(</w:t>
        </w:r>
      </w:ins>
      <w:ins w:id="1724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  <w:rPrChange w:id="1725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f</w:t>
        </w:r>
      </w:ins>
      <w:ins w:id="1727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  <w:rPrChange w:id="1728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 xml:space="preserve">"Average age of females: </w:t>
        </w:r>
      </w:ins>
      <w:ins w:id="1730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  <w:rPrChange w:id="1731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{</w:t>
        </w:r>
      </w:ins>
      <w:ins w:id="1733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  <w:rPrChange w:id="1734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female_avg</w:t>
        </w:r>
      </w:ins>
      <w:ins w:id="1736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  <w:rPrChange w:id="1737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:.2f</w:t>
        </w:r>
      </w:ins>
      <w:ins w:id="1739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  <w:rPrChange w:id="1740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}</w:t>
        </w:r>
      </w:ins>
      <w:ins w:id="1742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  <w:rPrChange w:id="1743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"</w:t>
        </w:r>
      </w:ins>
      <w:ins w:id="1745" w:author="Damir Ahm" w:date="2025-03-02T13:22:05Z">
        <w:r>
          <w:rPr>
            <w:rFonts w:hint="default" w:ascii="Times New Roman" w:hAnsi="Times New Roman" w:eastAsia="Consolas" w:cs="Times New Roman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  <w:rPrChange w:id="1746" w:author="Damir Ahm" w:date="2025-03-02T13:27:39Z"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</w:rPrChange>
          </w:rPr>
          <w:t>)</w:t>
        </w:r>
      </w:ins>
    </w:p>
    <w:p w14:paraId="37E87659">
      <w:pPr>
        <w:numPr>
          <w:ilvl w:val="0"/>
          <w:numId w:val="0"/>
        </w:numPr>
        <w:jc w:val="both"/>
        <w:rPr>
          <w:ins w:id="1749" w:author="Damir Ahm" w:date="2025-03-02T13:22:11Z"/>
          <w:rFonts w:hint="default" w:ascii="Times New Roman" w:hAnsi="Times New Roman" w:cs="Times New Roman"/>
          <w:lang w:val="ru-RU"/>
          <w:rPrChange w:id="1750" w:author="Damir Ahm" w:date="2025-03-02T13:27:39Z">
            <w:rPr>
              <w:ins w:id="1751" w:author="Damir Ahm" w:date="2025-03-02T13:22:11Z"/>
              <w:rFonts w:hint="default"/>
              <w:lang w:val="ru-RU"/>
            </w:rPr>
          </w:rPrChange>
        </w:rPr>
        <w:pPrChange w:id="1748" w:author="Damir Ahm" w:date="2025-03-02T13:19:24Z">
          <w:pPr>
            <w:numPr>
              <w:ilvl w:val="0"/>
              <w:numId w:val="0"/>
            </w:numPr>
            <w:jc w:val="left"/>
          </w:pPr>
        </w:pPrChange>
      </w:pPr>
    </w:p>
    <w:p w14:paraId="1A50B8D3">
      <w:pPr>
        <w:numPr>
          <w:ilvl w:val="0"/>
          <w:numId w:val="0"/>
        </w:numPr>
        <w:jc w:val="center"/>
        <w:rPr>
          <w:ins w:id="1753" w:author="Damir Ahm" w:date="2025-03-02T13:22:33Z"/>
          <w:rFonts w:ascii="Times New Roman" w:hAnsi="Times New Roman" w:cs="Times New Roman"/>
          <w:rPrChange w:id="1754" w:author="Damir Ahm" w:date="2025-03-02T13:27:39Z">
            <w:rPr>
              <w:ins w:id="1755" w:author="Damir Ahm" w:date="2025-03-02T13:22:33Z"/>
            </w:rPr>
          </w:rPrChange>
        </w:rPr>
        <w:pPrChange w:id="1752" w:author="Damir Ahm" w:date="2025-03-02T13:22:12Z">
          <w:pPr>
            <w:numPr>
              <w:ilvl w:val="0"/>
              <w:numId w:val="0"/>
            </w:numPr>
            <w:jc w:val="left"/>
          </w:pPr>
        </w:pPrChange>
      </w:pPr>
      <w:ins w:id="1756" w:author="Damir Ahm" w:date="2025-03-02T13:22:12Z">
        <w:r>
          <w:rPr>
            <w:rFonts w:ascii="Times New Roman" w:hAnsi="Times New Roman" w:cs="Times New Roman"/>
            <w:rPrChange w:id="1760" w:author="Damir Ahm" w:date="2025-03-02T13:27:39Z">
              <w:rPr/>
            </w:rPrChange>
          </w:rPr>
          <w:drawing>
            <wp:inline distT="0" distB="0" distL="114300" distR="114300">
              <wp:extent cx="2809875" cy="1028700"/>
              <wp:effectExtent l="0" t="0" r="9525" b="0"/>
              <wp:docPr id="3" name="Изображение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Изображение 3"/>
                      <pic:cNvPicPr>
                        <a:picLocks noChangeAspect="1"/>
                      </pic:cNvPicPr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09875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BBB8B92">
      <w:pPr>
        <w:pStyle w:val="10"/>
        <w:numPr>
          <w:ilvl w:val="0"/>
          <w:numId w:val="0"/>
        </w:numPr>
        <w:jc w:val="center"/>
        <w:rPr>
          <w:ins w:id="1763" w:author="Damir Ahm" w:date="2025-03-02T13:19:26Z"/>
          <w:rFonts w:hint="default" w:ascii="Times New Roman" w:hAnsi="Times New Roman" w:cs="Times New Roman"/>
          <w:lang w:val="ru-RU"/>
          <w:rPrChange w:id="1764" w:author="Damir Ahm" w:date="2025-03-02T13:27:39Z">
            <w:rPr>
              <w:ins w:id="1765" w:author="Damir Ahm" w:date="2025-03-02T13:19:26Z"/>
              <w:rFonts w:hint="default"/>
              <w:lang w:val="ru-RU"/>
            </w:rPr>
          </w:rPrChange>
        </w:rPr>
        <w:pPrChange w:id="1762" w:author="Damir Ahm" w:date="2025-03-02T13:22:33Z">
          <w:pPr>
            <w:numPr>
              <w:ilvl w:val="0"/>
              <w:numId w:val="0"/>
            </w:numPr>
            <w:jc w:val="left"/>
          </w:pPr>
        </w:pPrChange>
      </w:pPr>
      <w:ins w:id="1766" w:author="Damir Ahm" w:date="2025-03-02T13:22:33Z">
        <w:r>
          <w:rPr>
            <w:rFonts w:ascii="Times New Roman" w:hAnsi="Times New Roman" w:cs="Times New Roman"/>
            <w:rPrChange w:id="1767" w:author="Damir Ahm" w:date="2025-03-02T13:27:39Z">
              <w:rPr/>
            </w:rPrChange>
          </w:rPr>
          <w:t xml:space="preserve">Рис. </w:t>
        </w:r>
      </w:ins>
      <w:ins w:id="1769" w:author="Damir Ahm" w:date="2025-03-02T13:22:33Z">
        <w:r>
          <w:rPr>
            <w:rFonts w:ascii="Times New Roman" w:hAnsi="Times New Roman" w:cs="Times New Roman"/>
            <w:rPrChange w:id="1770" w:author="Damir Ahm" w:date="2025-03-02T13:27:39Z">
              <w:rPr/>
            </w:rPrChange>
          </w:rPr>
          <w:fldChar w:fldCharType="begin"/>
        </w:r>
      </w:ins>
      <w:ins w:id="1772" w:author="Damir Ahm" w:date="2025-03-02T13:22:33Z">
        <w:r>
          <w:rPr>
            <w:rFonts w:ascii="Times New Roman" w:hAnsi="Times New Roman" w:cs="Times New Roman"/>
            <w:rPrChange w:id="1773" w:author="Damir Ahm" w:date="2025-03-02T13:27:39Z">
              <w:rPr/>
            </w:rPrChange>
          </w:rPr>
          <w:instrText xml:space="preserve"> SEQ Рис. \* ARABIC </w:instrText>
        </w:r>
      </w:ins>
      <w:ins w:id="1775" w:author="Damir Ahm" w:date="2025-03-02T13:22:33Z">
        <w:r>
          <w:rPr>
            <w:rFonts w:ascii="Times New Roman" w:hAnsi="Times New Roman" w:cs="Times New Roman"/>
            <w:rPrChange w:id="1776" w:author="Damir Ahm" w:date="2025-03-02T13:27:39Z">
              <w:rPr/>
            </w:rPrChange>
          </w:rPr>
          <w:fldChar w:fldCharType="separate"/>
        </w:r>
      </w:ins>
      <w:ins w:id="1778" w:author="Damir Ahm" w:date="2025-03-02T19:52:30Z">
        <w:r>
          <w:rPr>
            <w:rFonts w:ascii="Times New Roman" w:hAnsi="Times New Roman" w:cs="Times New Roman"/>
          </w:rPr>
          <w:t>3</w:t>
        </w:r>
      </w:ins>
      <w:ins w:id="1779" w:author="Damir Ahm" w:date="2025-03-02T13:22:33Z">
        <w:r>
          <w:rPr>
            <w:rFonts w:ascii="Times New Roman" w:hAnsi="Times New Roman" w:cs="Times New Roman"/>
            <w:rPrChange w:id="1780" w:author="Damir Ahm" w:date="2025-03-02T13:27:39Z">
              <w:rPr/>
            </w:rPrChange>
          </w:rPr>
          <w:fldChar w:fldCharType="end"/>
        </w:r>
      </w:ins>
      <w:ins w:id="1782" w:author="Damir Ahm" w:date="2025-03-02T13:22:33Z">
        <w:r>
          <w:rPr>
            <w:rFonts w:ascii="Times New Roman" w:hAnsi="Times New Roman" w:cs="Times New Roman"/>
            <w:lang w:val="ru-RU"/>
            <w:rPrChange w:id="1783" w:author="Damir Ahm" w:date="2025-03-02T13:27:39Z">
              <w:rPr>
                <w:lang w:val="ru-RU"/>
              </w:rPr>
            </w:rPrChange>
          </w:rPr>
          <w:t xml:space="preserve"> Вывод информации о количестве представителей каждого пола и их среднем возрасте</w:t>
        </w:r>
      </w:ins>
    </w:p>
    <w:p w14:paraId="52EAD1AA">
      <w:pPr>
        <w:numPr>
          <w:ilvl w:val="0"/>
          <w:numId w:val="0"/>
        </w:numPr>
        <w:jc w:val="both"/>
        <w:rPr>
          <w:ins w:id="1786" w:author="Damir Ahm" w:date="2025-03-02T13:19:27Z"/>
          <w:rFonts w:ascii="Times New Roman" w:hAnsi="Times New Roman" w:cs="Times New Roman"/>
          <w:rPrChange w:id="1787" w:author="Damir Ahm" w:date="2025-03-02T13:27:39Z">
            <w:rPr>
              <w:ins w:id="1788" w:author="Damir Ahm" w:date="2025-03-02T13:19:27Z"/>
            </w:rPr>
          </w:rPrChange>
        </w:rPr>
        <w:pPrChange w:id="1785" w:author="Damir Ahm" w:date="2025-03-02T13:19:24Z">
          <w:pPr>
            <w:numPr>
              <w:ilvl w:val="0"/>
              <w:numId w:val="0"/>
            </w:numPr>
            <w:jc w:val="left"/>
          </w:pPr>
        </w:pPrChange>
      </w:pPr>
    </w:p>
    <w:p w14:paraId="7E3DAA0D">
      <w:pPr>
        <w:numPr>
          <w:ilvl w:val="0"/>
          <w:numId w:val="3"/>
          <w:ins w:id="1790" w:author="Damir Ahm" w:date="2025-03-02T13:19:55Z"/>
        </w:numPr>
        <w:jc w:val="left"/>
        <w:rPr>
          <w:ins w:id="1791" w:author="Damir Ahm" w:date="2025-03-02T13:23:24Z"/>
          <w:rFonts w:hint="default" w:ascii="Times New Roman" w:hAnsi="Times New Roman" w:cs="Times New Roman"/>
          <w:lang w:val="ru-RU"/>
          <w:rPrChange w:id="1792" w:author="Damir Ahm" w:date="2025-03-02T13:27:39Z">
            <w:rPr>
              <w:ins w:id="1793" w:author="Damir Ahm" w:date="2025-03-02T13:23:24Z"/>
              <w:rFonts w:hint="default"/>
              <w:lang w:val="ru-RU"/>
            </w:rPr>
          </w:rPrChange>
        </w:rPr>
        <w:pPrChange w:id="1789" w:author="Damir Ahm" w:date="2025-03-02T13:19:55Z">
          <w:pPr>
            <w:numPr>
              <w:ilvl w:val="0"/>
              <w:numId w:val="0"/>
            </w:numPr>
            <w:jc w:val="left"/>
          </w:pPr>
        </w:pPrChange>
      </w:pPr>
      <w:ins w:id="1794" w:author="Damir Ahm" w:date="2025-03-02T13:19:49Z">
        <w:r>
          <w:rPr>
            <w:rFonts w:ascii="Times New Roman" w:hAnsi="Times New Roman" w:cs="Times New Roman"/>
            <w:rPrChange w:id="1795" w:author="Damir Ahm" w:date="2025-03-02T13:27:39Z">
              <w:rPr/>
            </w:rPrChange>
          </w:rPr>
          <w:t>Построение таблицы, показывающей связь диабета и ожирения в виде связи между классами</w:t>
        </w:r>
      </w:ins>
    </w:p>
    <w:p w14:paraId="4B3F087F">
      <w:pPr>
        <w:numPr>
          <w:ilvl w:val="0"/>
          <w:numId w:val="0"/>
        </w:numPr>
        <w:jc w:val="both"/>
        <w:rPr>
          <w:ins w:id="1798" w:author="Damir Ahm" w:date="2025-03-02T13:29:39Z"/>
          <w:rFonts w:ascii="Times New Roman" w:hAnsi="Times New Roman" w:cs="Times New Roman"/>
        </w:rPr>
        <w:pPrChange w:id="1797" w:author="Damir Ahm" w:date="2025-03-02T13:19:55Z">
          <w:pPr>
            <w:numPr>
              <w:ilvl w:val="0"/>
              <w:numId w:val="0"/>
            </w:numPr>
            <w:jc w:val="left"/>
          </w:pPr>
        </w:pPrChange>
      </w:pPr>
    </w:p>
    <w:p w14:paraId="2CB06FDD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799" w:author="Damir Ahm" w:date="2025-03-02T13:29:40Z"/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1800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class_column_index</w:t>
        </w:r>
      </w:ins>
      <w:ins w:id="1801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= </w:t>
        </w:r>
      </w:ins>
      <w:ins w:id="1802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None</w:t>
        </w:r>
      </w:ins>
    </w:p>
    <w:p w14:paraId="5A9F15FF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803" w:author="Damir Ahm" w:date="2025-03-02T13:29:40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1804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for</w:t>
        </w:r>
      </w:ins>
      <w:ins w:id="1805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i, column_name </w:t>
        </w:r>
      </w:ins>
      <w:ins w:id="1806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in</w:t>
        </w:r>
      </w:ins>
      <w:ins w:id="1807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1808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enumerate</w:t>
        </w:r>
      </w:ins>
      <w:ins w:id="1809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(header):</w:t>
        </w:r>
      </w:ins>
    </w:p>
    <w:p w14:paraId="01D3404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810" w:author="Damir Ahm" w:date="2025-03-02T13:29:40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1811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1812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if</w:t>
        </w:r>
      </w:ins>
      <w:ins w:id="1813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1814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'class'</w:t>
        </w:r>
      </w:ins>
      <w:ins w:id="1815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1816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in</w:t>
        </w:r>
      </w:ins>
      <w:ins w:id="1817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column_name.</w:t>
        </w:r>
      </w:ins>
      <w:ins w:id="1818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lower</w:t>
        </w:r>
      </w:ins>
      <w:ins w:id="1819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():</w:t>
        </w:r>
      </w:ins>
    </w:p>
    <w:p w14:paraId="1B7C2EE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820" w:author="Damir Ahm" w:date="2025-03-02T13:29:40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1821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1822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class_column_index</w:t>
        </w:r>
      </w:ins>
      <w:ins w:id="1823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= i</w:t>
        </w:r>
      </w:ins>
    </w:p>
    <w:p w14:paraId="1E41EE24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824" w:author="Damir Ahm" w:date="2025-03-02T13:29:40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1825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1826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break</w:t>
        </w:r>
      </w:ins>
    </w:p>
    <w:p w14:paraId="0A05076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827" w:author="Damir Ahm" w:date="2025-03-02T13:29:40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 w14:paraId="186BCB6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828" w:author="Damir Ahm" w:date="2025-03-02T13:29:40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1829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male_positive</w:t>
        </w:r>
      </w:ins>
      <w:ins w:id="1830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= </w:t>
        </w:r>
      </w:ins>
      <w:ins w:id="1831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</w:t>
        </w:r>
      </w:ins>
    </w:p>
    <w:p w14:paraId="3BE22AFE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832" w:author="Damir Ahm" w:date="2025-03-02T13:29:40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1833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male_negative</w:t>
        </w:r>
      </w:ins>
      <w:ins w:id="1834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= </w:t>
        </w:r>
      </w:ins>
      <w:ins w:id="1835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</w:t>
        </w:r>
      </w:ins>
    </w:p>
    <w:p w14:paraId="1F99D60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836" w:author="Damir Ahm" w:date="2025-03-02T13:29:40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1837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female_positive</w:t>
        </w:r>
      </w:ins>
      <w:ins w:id="1838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= </w:t>
        </w:r>
      </w:ins>
      <w:ins w:id="1839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</w:t>
        </w:r>
      </w:ins>
    </w:p>
    <w:p w14:paraId="72BD758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841" w:author="Damir Ahm" w:date="2025-03-02T13:29:40Z"/>
        </w:rPr>
        <w:pPrChange w:id="1840" w:author="Damir Ahm" w:date="2025-03-02T19:59:49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1842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female_negative</w:t>
        </w:r>
      </w:ins>
      <w:ins w:id="1843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= </w:t>
        </w:r>
      </w:ins>
      <w:ins w:id="1844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</w:t>
        </w:r>
      </w:ins>
    </w:p>
    <w:p w14:paraId="6563657D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845" w:author="Damir Ahm" w:date="2025-03-02T13:29:40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1846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male_positive_indices</w:t>
        </w:r>
      </w:ins>
      <w:ins w:id="1847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= []</w:t>
        </w:r>
      </w:ins>
    </w:p>
    <w:p w14:paraId="7D7AC096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848" w:author="Damir Ahm" w:date="2025-03-02T13:29:40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1849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male_negative_indices</w:t>
        </w:r>
      </w:ins>
      <w:ins w:id="1850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= []</w:t>
        </w:r>
      </w:ins>
    </w:p>
    <w:p w14:paraId="78CF8A2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851" w:author="Damir Ahm" w:date="2025-03-02T13:29:40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1852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female_positive_indices</w:t>
        </w:r>
      </w:ins>
      <w:ins w:id="1853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= []</w:t>
        </w:r>
      </w:ins>
    </w:p>
    <w:p w14:paraId="04E48422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855" w:author="Damir Ahm" w:date="2025-03-02T13:29:40Z"/>
        </w:rPr>
        <w:pPrChange w:id="1854" w:author="Damir Ahm" w:date="2025-03-02T19:59:47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1856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female_negative_indices</w:t>
        </w:r>
      </w:ins>
      <w:ins w:id="1857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= []</w:t>
        </w:r>
      </w:ins>
    </w:p>
    <w:p w14:paraId="0D90467D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858" w:author="Damir Ahm" w:date="2025-03-02T13:29:40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1859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for</w:t>
        </w:r>
      </w:ins>
      <w:ins w:id="1860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i </w:t>
        </w:r>
      </w:ins>
      <w:ins w:id="1861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in</w:t>
        </w:r>
      </w:ins>
      <w:ins w:id="1862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1863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range</w:t>
        </w:r>
      </w:ins>
      <w:ins w:id="1864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1865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</w:t>
        </w:r>
      </w:ins>
      <w:ins w:id="1866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1867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len</w:t>
        </w:r>
      </w:ins>
      <w:ins w:id="1868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(data)):</w:t>
        </w:r>
      </w:ins>
    </w:p>
    <w:p w14:paraId="13F19F0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869" w:author="Damir Ahm" w:date="2025-03-02T13:29:40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1870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1871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gender</w:t>
        </w:r>
      </w:ins>
      <w:ins w:id="1872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= data[i][gender_column_index]</w:t>
        </w:r>
      </w:ins>
    </w:p>
    <w:p w14:paraId="37277CF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873" w:author="Damir Ahm" w:date="2025-03-02T13:29:40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1874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1875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diabetes_class</w:t>
        </w:r>
      </w:ins>
      <w:ins w:id="1876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= data[i][class_column_index]</w:t>
        </w:r>
      </w:ins>
    </w:p>
    <w:p w14:paraId="515EBFC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877" w:author="Damir Ahm" w:date="2025-03-02T13:29:40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1878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</w:p>
    <w:p w14:paraId="5857391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879" w:author="Damir Ahm" w:date="2025-03-02T13:29:40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1880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1881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if</w:t>
        </w:r>
      </w:ins>
      <w:ins w:id="1882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gender </w:t>
        </w:r>
      </w:ins>
      <w:ins w:id="1883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==</w:t>
        </w:r>
      </w:ins>
      <w:ins w:id="1884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1885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"Male"</w:t>
        </w:r>
      </w:ins>
      <w:ins w:id="1886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1887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and</w:t>
        </w:r>
      </w:ins>
      <w:ins w:id="1888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diabetes_class </w:t>
        </w:r>
      </w:ins>
      <w:ins w:id="1889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==</w:t>
        </w:r>
      </w:ins>
      <w:ins w:id="1890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1891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"Positive"</w:t>
        </w:r>
      </w:ins>
      <w:ins w:id="1892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:</w:t>
        </w:r>
      </w:ins>
    </w:p>
    <w:p w14:paraId="5B507204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893" w:author="Damir Ahm" w:date="2025-03-02T13:29:40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1894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1895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male_positive</w:t>
        </w:r>
      </w:ins>
      <w:ins w:id="1896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1897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+=</w:t>
        </w:r>
      </w:ins>
      <w:ins w:id="1898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1899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</w:t>
        </w:r>
      </w:ins>
    </w:p>
    <w:p w14:paraId="4F2576AF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900" w:author="Damir Ahm" w:date="2025-03-02T13:29:40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1901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        male_positive_indices.</w:t>
        </w:r>
      </w:ins>
      <w:ins w:id="1902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append</w:t>
        </w:r>
      </w:ins>
      <w:ins w:id="1903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(i)</w:t>
        </w:r>
      </w:ins>
    </w:p>
    <w:p w14:paraId="1F1931AB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904" w:author="Damir Ahm" w:date="2025-03-02T13:29:40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1905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elif gender </w:t>
        </w:r>
      </w:ins>
      <w:ins w:id="1906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==</w:t>
        </w:r>
      </w:ins>
      <w:ins w:id="1907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1908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"Male"</w:t>
        </w:r>
      </w:ins>
      <w:ins w:id="1909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1910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and</w:t>
        </w:r>
      </w:ins>
      <w:ins w:id="1911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diabetes_class </w:t>
        </w:r>
      </w:ins>
      <w:ins w:id="1912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==</w:t>
        </w:r>
      </w:ins>
      <w:ins w:id="1913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1914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"Negative"</w:t>
        </w:r>
      </w:ins>
      <w:ins w:id="1915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:</w:t>
        </w:r>
      </w:ins>
    </w:p>
    <w:p w14:paraId="33EDC5DB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916" w:author="Damir Ahm" w:date="2025-03-02T13:29:40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1917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1918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male_negative</w:t>
        </w:r>
      </w:ins>
      <w:ins w:id="1919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1920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+=</w:t>
        </w:r>
      </w:ins>
      <w:ins w:id="1921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1922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</w:t>
        </w:r>
      </w:ins>
    </w:p>
    <w:p w14:paraId="5336DD98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923" w:author="Damir Ahm" w:date="2025-03-02T13:29:40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1924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        male_negative_indices.</w:t>
        </w:r>
      </w:ins>
      <w:ins w:id="1925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append</w:t>
        </w:r>
      </w:ins>
      <w:ins w:id="1926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(i)</w:t>
        </w:r>
      </w:ins>
    </w:p>
    <w:p w14:paraId="22AE33AF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927" w:author="Damir Ahm" w:date="2025-03-02T13:29:40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1928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elif gender </w:t>
        </w:r>
      </w:ins>
      <w:ins w:id="1929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==</w:t>
        </w:r>
      </w:ins>
      <w:ins w:id="1930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1931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"Female"</w:t>
        </w:r>
      </w:ins>
      <w:ins w:id="1932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1933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and</w:t>
        </w:r>
      </w:ins>
      <w:ins w:id="1934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diabetes_class </w:t>
        </w:r>
      </w:ins>
      <w:ins w:id="1935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==</w:t>
        </w:r>
      </w:ins>
      <w:ins w:id="1936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1937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"Positive"</w:t>
        </w:r>
      </w:ins>
      <w:ins w:id="1938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:</w:t>
        </w:r>
      </w:ins>
    </w:p>
    <w:p w14:paraId="54FD219E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939" w:author="Damir Ahm" w:date="2025-03-02T13:29:40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1940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1941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female_positive</w:t>
        </w:r>
      </w:ins>
      <w:ins w:id="1942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1943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+=</w:t>
        </w:r>
      </w:ins>
      <w:ins w:id="1944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1945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</w:t>
        </w:r>
      </w:ins>
    </w:p>
    <w:p w14:paraId="7E9D596F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946" w:author="Damir Ahm" w:date="2025-03-02T13:29:40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1947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        female_positive_indices.</w:t>
        </w:r>
      </w:ins>
      <w:ins w:id="1948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append</w:t>
        </w:r>
      </w:ins>
      <w:ins w:id="1949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(i)</w:t>
        </w:r>
      </w:ins>
    </w:p>
    <w:p w14:paraId="4F9EB0CA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950" w:author="Damir Ahm" w:date="2025-03-02T13:29:40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1951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elif gender </w:t>
        </w:r>
      </w:ins>
      <w:ins w:id="1952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==</w:t>
        </w:r>
      </w:ins>
      <w:ins w:id="1953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1954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"Female"</w:t>
        </w:r>
      </w:ins>
      <w:ins w:id="1955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1956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and</w:t>
        </w:r>
      </w:ins>
      <w:ins w:id="1957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diabetes_class </w:t>
        </w:r>
      </w:ins>
      <w:ins w:id="1958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==</w:t>
        </w:r>
      </w:ins>
      <w:ins w:id="1959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1960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"Negative"</w:t>
        </w:r>
      </w:ins>
      <w:ins w:id="1961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:</w:t>
        </w:r>
      </w:ins>
    </w:p>
    <w:p w14:paraId="3178AC55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962" w:author="Damir Ahm" w:date="2025-03-02T13:29:40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1963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1964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female_negative</w:t>
        </w:r>
      </w:ins>
      <w:ins w:id="1965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1966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+=</w:t>
        </w:r>
      </w:ins>
      <w:ins w:id="1967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1968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</w:t>
        </w:r>
      </w:ins>
    </w:p>
    <w:p w14:paraId="5C4A596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970" w:author="Damir Ahm" w:date="2025-03-02T13:29:40Z"/>
        </w:rPr>
        <w:pPrChange w:id="1969" w:author="Damir Ahm" w:date="2025-03-02T19:59:46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1971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        female_negative_indices.</w:t>
        </w:r>
      </w:ins>
      <w:ins w:id="1972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append</w:t>
        </w:r>
      </w:ins>
      <w:ins w:id="1973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(i)</w:t>
        </w:r>
      </w:ins>
    </w:p>
    <w:p w14:paraId="7E393EF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974" w:author="Damir Ahm" w:date="2025-03-02T13:29:40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1975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total_patients</w:t>
        </w:r>
      </w:ins>
      <w:ins w:id="1976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= male_positive </w:t>
        </w:r>
      </w:ins>
      <w:ins w:id="1977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+</w:t>
        </w:r>
      </w:ins>
      <w:ins w:id="1978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male_negative </w:t>
        </w:r>
      </w:ins>
      <w:ins w:id="1979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+</w:t>
        </w:r>
      </w:ins>
      <w:ins w:id="1980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female_positive </w:t>
        </w:r>
      </w:ins>
      <w:ins w:id="1981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+</w:t>
        </w:r>
      </w:ins>
      <w:ins w:id="1982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female_negative</w:t>
        </w:r>
      </w:ins>
    </w:p>
    <w:p w14:paraId="29F1387D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983" w:author="Damir Ahm" w:date="2025-03-02T13:29:40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1984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male_positive_percent</w:t>
        </w:r>
      </w:ins>
      <w:ins w:id="1985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= (male_positive </w:t>
        </w:r>
      </w:ins>
      <w:ins w:id="1986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/</w:t>
        </w:r>
      </w:ins>
      <w:ins w:id="1987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total_patients) </w:t>
        </w:r>
      </w:ins>
      <w:ins w:id="1988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*</w:t>
        </w:r>
      </w:ins>
      <w:ins w:id="1989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1990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100</w:t>
        </w:r>
      </w:ins>
    </w:p>
    <w:p w14:paraId="6CAD8F5B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991" w:author="Damir Ahm" w:date="2025-03-02T13:29:40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1992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male_negative_percent</w:t>
        </w:r>
      </w:ins>
      <w:ins w:id="1993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= (male_negative </w:t>
        </w:r>
      </w:ins>
      <w:ins w:id="1994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/</w:t>
        </w:r>
      </w:ins>
      <w:ins w:id="1995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total_patients) </w:t>
        </w:r>
      </w:ins>
      <w:ins w:id="1996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*</w:t>
        </w:r>
      </w:ins>
      <w:ins w:id="1997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1998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100</w:t>
        </w:r>
      </w:ins>
    </w:p>
    <w:p w14:paraId="2F3D09DE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1999" w:author="Damir Ahm" w:date="2025-03-02T13:29:40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000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female_positive_percent</w:t>
        </w:r>
      </w:ins>
      <w:ins w:id="2001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= (female_positive </w:t>
        </w:r>
      </w:ins>
      <w:ins w:id="2002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/</w:t>
        </w:r>
      </w:ins>
      <w:ins w:id="2003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total_patients) </w:t>
        </w:r>
      </w:ins>
      <w:ins w:id="2004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*</w:t>
        </w:r>
      </w:ins>
      <w:ins w:id="2005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006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100</w:t>
        </w:r>
      </w:ins>
    </w:p>
    <w:p w14:paraId="62CB5986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008" w:author="Damir Ahm" w:date="2025-03-02T13:29:40Z"/>
        </w:rPr>
        <w:pPrChange w:id="2007" w:author="Damir Ahm" w:date="2025-03-02T19:59:45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2009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female_negative_percent</w:t>
        </w:r>
      </w:ins>
      <w:ins w:id="2010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= (female_negative </w:t>
        </w:r>
      </w:ins>
      <w:ins w:id="2011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/</w:t>
        </w:r>
      </w:ins>
      <w:ins w:id="2012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total_patients) </w:t>
        </w:r>
      </w:ins>
      <w:ins w:id="2013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*</w:t>
        </w:r>
      </w:ins>
      <w:ins w:id="2014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015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100</w:t>
        </w:r>
      </w:ins>
    </w:p>
    <w:p w14:paraId="0CE22E7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016" w:author="Damir Ahm" w:date="2025-03-02T13:29:40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017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2018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(f</w:t>
        </w:r>
      </w:ins>
      <w:ins w:id="2019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"Total number of patients: {total_patients}"</w:t>
        </w:r>
      </w:ins>
      <w:ins w:id="2020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47DC8464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021" w:author="Damir Ahm" w:date="2025-03-02T13:29:40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022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2023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2024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</w:t>
        </w:r>
      </w:ins>
      <w:ins w:id="2025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\n</w:t>
        </w:r>
      </w:ins>
      <w:ins w:id="2026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Patient distribution:"</w:t>
        </w:r>
      </w:ins>
      <w:ins w:id="2027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07596B92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028" w:author="Damir Ahm" w:date="2025-03-02T13:29:40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029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2030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(f</w:t>
        </w:r>
      </w:ins>
      <w:ins w:id="2031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"Male patients with diabetes: {male_positive} ({male_positive_percent:.2f}%)"</w:t>
        </w:r>
      </w:ins>
      <w:ins w:id="2032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34AFFFFD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033" w:author="Damir Ahm" w:date="2025-03-02T13:29:40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034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2035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(f</w:t>
        </w:r>
      </w:ins>
      <w:ins w:id="2036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"Male patients without diabetes: {male_negative} ({male_negative_percent:.2f}%)"</w:t>
        </w:r>
      </w:ins>
      <w:ins w:id="2037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7733E34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038" w:author="Damir Ahm" w:date="2025-03-02T13:29:40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039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2040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(f</w:t>
        </w:r>
      </w:ins>
      <w:ins w:id="2041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"Female patients with diabetes: {female_positive} ({female_positive_percent:.2f}%)"</w:t>
        </w:r>
      </w:ins>
      <w:ins w:id="2042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4CFA3F7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043" w:author="Damir Ahm" w:date="2025-03-02T13:29:40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044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2045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(f</w:t>
        </w:r>
      </w:ins>
      <w:ins w:id="2046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"Female patients without diabetes: {female_negative} ({female_negative_percent:.2f}%)"</w:t>
        </w:r>
      </w:ins>
      <w:ins w:id="2047" w:author="Damir Ahm" w:date="2025-03-02T13:29:4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16C4BE42">
      <w:pPr>
        <w:numPr>
          <w:ilvl w:val="0"/>
          <w:numId w:val="0"/>
        </w:numPr>
        <w:jc w:val="both"/>
        <w:rPr>
          <w:ins w:id="2049" w:author="Damir Ahm" w:date="2025-03-02T13:29:42Z"/>
          <w:rFonts w:ascii="Times New Roman" w:hAnsi="Times New Roman" w:cs="Times New Roman"/>
          <w:lang w:val="en-US"/>
        </w:rPr>
        <w:pPrChange w:id="2048" w:author="Damir Ahm" w:date="2025-03-02T13:19:55Z">
          <w:pPr>
            <w:numPr>
              <w:ilvl w:val="0"/>
              <w:numId w:val="0"/>
            </w:numPr>
            <w:jc w:val="left"/>
          </w:pPr>
        </w:pPrChange>
      </w:pPr>
    </w:p>
    <w:p w14:paraId="2EA5F7C5">
      <w:pPr>
        <w:numPr>
          <w:ilvl w:val="0"/>
          <w:numId w:val="0"/>
        </w:numPr>
        <w:jc w:val="center"/>
        <w:rPr>
          <w:ins w:id="2051" w:author="Damir Ahm" w:date="2025-03-02T13:30:26Z"/>
        </w:rPr>
        <w:pPrChange w:id="2050" w:author="Damir Ahm" w:date="2025-03-02T13:30:00Z">
          <w:pPr>
            <w:numPr>
              <w:ilvl w:val="0"/>
              <w:numId w:val="0"/>
            </w:numPr>
            <w:jc w:val="left"/>
          </w:pPr>
        </w:pPrChange>
      </w:pPr>
      <w:ins w:id="2052" w:author="Damir Ahm" w:date="2025-03-02T13:30:00Z">
        <w:r>
          <w:rPr/>
          <w:drawing>
            <wp:inline distT="0" distB="0" distL="114300" distR="114300">
              <wp:extent cx="4219575" cy="1724025"/>
              <wp:effectExtent l="0" t="0" r="9525" b="9525"/>
              <wp:docPr id="4" name="Изображение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Изображение 4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19575" cy="1724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486968F">
      <w:pPr>
        <w:pStyle w:val="10"/>
        <w:numPr>
          <w:ilvl w:val="0"/>
          <w:numId w:val="0"/>
        </w:numPr>
        <w:jc w:val="center"/>
        <w:rPr>
          <w:ins w:id="2055" w:author="Damir Ahm" w:date="2025-03-02T13:23:26Z"/>
          <w:lang w:val="en-US"/>
          <w:rPrChange w:id="2056" w:author="Damir Ahm" w:date="2025-03-02T13:27:39Z">
            <w:rPr>
              <w:ins w:id="2057" w:author="Damir Ahm" w:date="2025-03-02T13:23:26Z"/>
            </w:rPr>
          </w:rPrChange>
        </w:rPr>
        <w:pPrChange w:id="2054" w:author="Damir Ahm" w:date="2025-03-02T13:30:26Z">
          <w:pPr>
            <w:numPr>
              <w:ilvl w:val="0"/>
              <w:numId w:val="0"/>
            </w:numPr>
            <w:jc w:val="left"/>
          </w:pPr>
        </w:pPrChange>
      </w:pPr>
      <w:ins w:id="2058" w:author="Damir Ahm" w:date="2025-03-02T13:30:26Z">
        <w:r>
          <w:rPr/>
          <w:t xml:space="preserve">Рис. </w:t>
        </w:r>
      </w:ins>
      <w:ins w:id="2059" w:author="Damir Ahm" w:date="2025-03-02T13:30:26Z">
        <w:r>
          <w:rPr/>
          <w:fldChar w:fldCharType="begin"/>
        </w:r>
      </w:ins>
      <w:ins w:id="2060" w:author="Damir Ahm" w:date="2025-03-02T13:30:26Z">
        <w:r>
          <w:rPr/>
          <w:instrText xml:space="preserve"> SEQ Рис. \* ARABIC </w:instrText>
        </w:r>
      </w:ins>
      <w:ins w:id="2061" w:author="Damir Ahm" w:date="2025-03-02T13:30:26Z">
        <w:r>
          <w:rPr/>
          <w:fldChar w:fldCharType="separate"/>
        </w:r>
      </w:ins>
      <w:ins w:id="2062" w:author="Damir Ahm" w:date="2025-03-02T19:52:30Z">
        <w:r>
          <w:rPr/>
          <w:t>4</w:t>
        </w:r>
      </w:ins>
      <w:ins w:id="2063" w:author="Damir Ahm" w:date="2025-03-02T13:30:26Z">
        <w:r>
          <w:rPr/>
          <w:fldChar w:fldCharType="end"/>
        </w:r>
      </w:ins>
      <w:ins w:id="2064" w:author="Damir Ahm" w:date="2025-03-02T13:30:26Z">
        <w:r>
          <w:rPr>
            <w:lang w:val="ru-RU"/>
          </w:rPr>
          <w:t xml:space="preserve"> Вывод данных о количестве пациентов страдающих диабетом по полам</w:t>
        </w:r>
      </w:ins>
    </w:p>
    <w:p w14:paraId="253DFE02">
      <w:pPr>
        <w:numPr>
          <w:ilvl w:val="0"/>
          <w:numId w:val="0"/>
        </w:numPr>
        <w:jc w:val="both"/>
        <w:rPr>
          <w:ins w:id="2066" w:author="Damir Ahm" w:date="2025-03-02T13:27:01Z"/>
          <w:rFonts w:hint="default" w:ascii="Times New Roman" w:hAnsi="Times New Roman" w:cs="Times New Roman"/>
          <w:lang w:val="en-US"/>
          <w:rPrChange w:id="2067" w:author="Damir Ahm" w:date="2025-03-02T13:27:39Z">
            <w:rPr>
              <w:ins w:id="2068" w:author="Damir Ahm" w:date="2025-03-02T13:27:01Z"/>
              <w:rFonts w:hint="default"/>
              <w:lang w:val="en-US"/>
            </w:rPr>
          </w:rPrChange>
        </w:rPr>
        <w:pPrChange w:id="2065" w:author="Damir Ahm" w:date="2025-03-02T13:19:55Z">
          <w:pPr>
            <w:numPr>
              <w:ilvl w:val="0"/>
              <w:numId w:val="0"/>
            </w:numPr>
            <w:jc w:val="left"/>
          </w:pPr>
        </w:pPrChange>
      </w:pPr>
    </w:p>
    <w:p w14:paraId="6213DDC9">
      <w:pPr>
        <w:numPr>
          <w:ilvl w:val="-1"/>
          <w:numId w:val="0"/>
        </w:numPr>
        <w:jc w:val="both"/>
        <w:rPr>
          <w:ins w:id="2070" w:author="Damir Ahm" w:date="2025-03-02T13:31:56Z"/>
          <w:rFonts w:ascii="Times New Roman" w:hAnsi="Times New Roman" w:eastAsia="SimSun" w:cs="Times New Roman"/>
          <w:b/>
          <w:bCs/>
          <w:sz w:val="32"/>
          <w:szCs w:val="32"/>
        </w:rPr>
        <w:pPrChange w:id="2069" w:author="Damir Ahm" w:date="2025-03-02T13:32:29Z">
          <w:pPr>
            <w:numPr>
              <w:ilvl w:val="0"/>
              <w:numId w:val="0"/>
            </w:numPr>
            <w:jc w:val="left"/>
          </w:pPr>
        </w:pPrChange>
      </w:pPr>
      <w:ins w:id="2071" w:author="Damir Ahm" w:date="2025-03-02T13:32:29Z">
        <w:r>
          <w:rPr>
            <w:rFonts w:hint="default" w:ascii="Times New Roman" w:hAnsi="Times New Roman" w:eastAsia="SimSun" w:cs="Times New Roman"/>
            <w:b/>
            <w:bCs/>
            <w:sz w:val="32"/>
            <w:szCs w:val="32"/>
            <w:lang w:val="en-US"/>
          </w:rPr>
          <w:t>2.</w:t>
        </w:r>
      </w:ins>
      <w:ins w:id="2072" w:author="Damir Ahm" w:date="2025-03-02T13:32:30Z">
        <w:r>
          <w:rPr>
            <w:rFonts w:hint="default" w:ascii="Times New Roman" w:hAnsi="Times New Roman" w:eastAsia="SimSun" w:cs="Times New Roman"/>
            <w:b/>
            <w:bCs/>
            <w:sz w:val="32"/>
            <w:szCs w:val="32"/>
            <w:lang w:val="en-US"/>
          </w:rPr>
          <w:t xml:space="preserve"> </w:t>
        </w:r>
      </w:ins>
      <w:ins w:id="2073" w:author="Damir Ahm" w:date="2025-03-02T13:27:50Z">
        <w:r>
          <w:rPr>
            <w:rFonts w:ascii="Times New Roman" w:hAnsi="Times New Roman" w:eastAsia="SimSun" w:cs="Times New Roman"/>
            <w:b/>
            <w:bCs/>
            <w:sz w:val="32"/>
            <w:szCs w:val="32"/>
            <w:rPrChange w:id="2074" w:author="Damir Ahm" w:date="2025-03-02T13:28:03Z">
              <w:rPr>
                <w:rFonts w:ascii="SimSun" w:hAnsi="SimSun" w:eastAsia="SimSun" w:cs="SimSun"/>
                <w:sz w:val="24"/>
                <w:szCs w:val="24"/>
              </w:rPr>
            </w:rPrChange>
          </w:rPr>
          <w:t>ЗАГРУЗКА И НАСТРОЙКА МОДУЛЕЙ NUMPY, PANDAS, SCIKIT-LEARN, TENSORFLOW, KERAS</w:t>
        </w:r>
      </w:ins>
    </w:p>
    <w:p w14:paraId="20B0E8B3">
      <w:pPr>
        <w:numPr>
          <w:ilvl w:val="0"/>
          <w:numId w:val="0"/>
        </w:numPr>
        <w:jc w:val="both"/>
        <w:rPr>
          <w:ins w:id="2077" w:author="Damir Ahm" w:date="2025-03-02T13:31:57Z"/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  <w:pPrChange w:id="2076" w:author="Damir Ahm" w:date="2025-03-02T13:31:56Z">
          <w:pPr>
            <w:numPr>
              <w:ilvl w:val="0"/>
              <w:numId w:val="0"/>
            </w:numPr>
            <w:jc w:val="left"/>
          </w:pPr>
        </w:pPrChange>
      </w:pPr>
    </w:p>
    <w:p w14:paraId="2F77428F">
      <w:pPr>
        <w:numPr>
          <w:ilvl w:val="0"/>
          <w:numId w:val="4"/>
          <w:ins w:id="2079" w:author="Damir Ahm" w:date="2025-03-02T13:32:03Z"/>
        </w:numPr>
        <w:jc w:val="both"/>
        <w:rPr>
          <w:ins w:id="2080" w:author="Damir Ahm" w:date="2025-03-02T13:32:56Z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pPrChange w:id="2078" w:author="Damir Ahm" w:date="2025-03-02T13:32:03Z">
          <w:pPr>
            <w:numPr>
              <w:ilvl w:val="0"/>
              <w:numId w:val="0"/>
            </w:numPr>
            <w:jc w:val="left"/>
          </w:pPr>
        </w:pPrChange>
      </w:pPr>
      <w:ins w:id="2081" w:author="Damir Ahm" w:date="2025-03-02T13:32:05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За</w:t>
        </w:r>
      </w:ins>
      <w:ins w:id="2082" w:author="Damir Ahm" w:date="2025-03-02T13:32:06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грузи</w:t>
        </w:r>
      </w:ins>
      <w:ins w:id="2083" w:author="Damir Ahm" w:date="2025-03-02T13:32:07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 xml:space="preserve">м все </w:t>
        </w:r>
      </w:ins>
      <w:ins w:id="2084" w:author="Damir Ahm" w:date="2025-03-02T13:32:08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нео</w:t>
        </w:r>
      </w:ins>
      <w:ins w:id="2085" w:author="Damir Ahm" w:date="2025-03-02T13:32:09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бходи</w:t>
        </w:r>
      </w:ins>
      <w:ins w:id="2086" w:author="Damir Ahm" w:date="2025-03-02T13:32:10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мы</w:t>
        </w:r>
      </w:ins>
      <w:ins w:id="2087" w:author="Damir Ahm" w:date="2025-03-02T13:32:11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е</w:t>
        </w:r>
      </w:ins>
      <w:ins w:id="2088" w:author="Damir Ahm" w:date="2025-03-02T13:32:38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en-US"/>
          </w:rPr>
          <w:t xml:space="preserve"> </w:t>
        </w:r>
      </w:ins>
      <w:ins w:id="2089" w:author="Damir Ahm" w:date="2025-03-02T13:32:40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библио</w:t>
        </w:r>
      </w:ins>
      <w:ins w:id="2090" w:author="Damir Ahm" w:date="2025-03-02T13:32:41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теки</w:t>
        </w:r>
      </w:ins>
    </w:p>
    <w:p w14:paraId="394DB537">
      <w:pPr>
        <w:numPr>
          <w:ilvl w:val="0"/>
          <w:numId w:val="0"/>
        </w:numPr>
        <w:jc w:val="both"/>
        <w:rPr>
          <w:ins w:id="2092" w:author="Damir Ahm" w:date="2025-03-02T13:33:02Z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pPrChange w:id="2091" w:author="Damir Ahm" w:date="2025-03-02T13:32:03Z">
          <w:pPr>
            <w:numPr>
              <w:ilvl w:val="0"/>
              <w:numId w:val="0"/>
            </w:numPr>
            <w:jc w:val="left"/>
          </w:pPr>
        </w:pPrChange>
      </w:pPr>
    </w:p>
    <w:p w14:paraId="249D1243">
      <w:pPr>
        <w:numPr>
          <w:ilvl w:val="0"/>
          <w:numId w:val="0"/>
        </w:numPr>
        <w:jc w:val="center"/>
        <w:rPr>
          <w:ins w:id="2094" w:author="Damir Ahm" w:date="2025-03-02T13:33:29Z"/>
        </w:rPr>
        <w:pPrChange w:id="2093" w:author="Damir Ahm" w:date="2025-03-02T13:33:03Z">
          <w:pPr>
            <w:numPr>
              <w:ilvl w:val="0"/>
              <w:numId w:val="0"/>
            </w:numPr>
            <w:jc w:val="left"/>
          </w:pPr>
        </w:pPrChange>
      </w:pPr>
      <w:ins w:id="2095" w:author="Damir Ahm" w:date="2025-03-02T13:33:03Z">
        <w:r>
          <w:rPr/>
          <w:drawing>
            <wp:inline distT="0" distB="0" distL="114300" distR="114300">
              <wp:extent cx="6113780" cy="882015"/>
              <wp:effectExtent l="0" t="0" r="1270" b="13335"/>
              <wp:docPr id="5" name="Изображение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Изображение 5"/>
                      <pic:cNvPicPr>
                        <a:picLocks noChangeAspect="1"/>
                      </pic:cNvPicPr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13780" cy="882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A25A298">
      <w:pPr>
        <w:pStyle w:val="10"/>
        <w:numPr>
          <w:ilvl w:val="0"/>
          <w:numId w:val="0"/>
        </w:numPr>
        <w:jc w:val="center"/>
        <w:rPr>
          <w:ins w:id="2098" w:author="Damir Ahm" w:date="2025-03-02T13:37:42Z"/>
          <w:lang w:val="ru-RU"/>
        </w:rPr>
        <w:pPrChange w:id="2097" w:author="Damir Ahm" w:date="2025-03-02T13:33:29Z">
          <w:pPr>
            <w:numPr>
              <w:ilvl w:val="0"/>
              <w:numId w:val="0"/>
            </w:numPr>
            <w:jc w:val="left"/>
          </w:pPr>
        </w:pPrChange>
      </w:pPr>
      <w:ins w:id="2099" w:author="Damir Ahm" w:date="2025-03-02T13:33:29Z">
        <w:r>
          <w:rPr/>
          <w:t xml:space="preserve">Рис. </w:t>
        </w:r>
      </w:ins>
      <w:ins w:id="2100" w:author="Damir Ahm" w:date="2025-03-02T13:33:29Z">
        <w:r>
          <w:rPr/>
          <w:fldChar w:fldCharType="begin"/>
        </w:r>
      </w:ins>
      <w:ins w:id="2101" w:author="Damir Ahm" w:date="2025-03-02T13:33:29Z">
        <w:r>
          <w:rPr/>
          <w:instrText xml:space="preserve"> SEQ Рис. \* ARABIC </w:instrText>
        </w:r>
      </w:ins>
      <w:ins w:id="2102" w:author="Damir Ahm" w:date="2025-03-02T13:33:29Z">
        <w:r>
          <w:rPr/>
          <w:fldChar w:fldCharType="separate"/>
        </w:r>
      </w:ins>
      <w:ins w:id="2103" w:author="Damir Ahm" w:date="2025-03-02T19:52:30Z">
        <w:r>
          <w:rPr/>
          <w:t>5</w:t>
        </w:r>
      </w:ins>
      <w:ins w:id="2104" w:author="Damir Ahm" w:date="2025-03-02T13:33:29Z">
        <w:r>
          <w:rPr/>
          <w:fldChar w:fldCharType="end"/>
        </w:r>
      </w:ins>
      <w:ins w:id="2105" w:author="Damir Ahm" w:date="2025-03-02T13:33:29Z">
        <w:r>
          <w:rPr>
            <w:lang w:val="ru-RU"/>
          </w:rPr>
          <w:t xml:space="preserve"> Вывод консоли после установки зависимости</w:t>
        </w:r>
      </w:ins>
    </w:p>
    <w:p w14:paraId="35E979E1">
      <w:pPr>
        <w:numPr>
          <w:ilvl w:val="0"/>
          <w:numId w:val="0"/>
        </w:numPr>
        <w:jc w:val="left"/>
        <w:rPr>
          <w:ins w:id="2107" w:author="Damir Ahm" w:date="2025-03-02T13:37:29Z"/>
          <w:lang w:val="ru-RU"/>
        </w:rPr>
        <w:pPrChange w:id="2106" w:author="Damir Ahm" w:date="2025-03-02T13:33:29Z">
          <w:pPr>
            <w:numPr>
              <w:ilvl w:val="0"/>
              <w:numId w:val="0"/>
            </w:numPr>
            <w:jc w:val="left"/>
          </w:pPr>
        </w:pPrChange>
      </w:pPr>
    </w:p>
    <w:p w14:paraId="5E9CF544">
      <w:pPr>
        <w:pStyle w:val="2"/>
        <w:numPr>
          <w:ilvl w:val="0"/>
          <w:numId w:val="4"/>
          <w:ins w:id="2109" w:author="Damir Ahm" w:date="2025-03-02T13:37:39Z"/>
        </w:numPr>
        <w:jc w:val="left"/>
        <w:rPr>
          <w:ins w:id="2110" w:author="Damir Ahm" w:date="2025-03-02T13:37:44Z"/>
          <w:rFonts w:hint="default"/>
          <w:lang w:val="en-US"/>
        </w:rPr>
        <w:pPrChange w:id="2108" w:author="Damir Ahm" w:date="2025-03-02T13:37:39Z">
          <w:pPr>
            <w:numPr>
              <w:ilvl w:val="0"/>
              <w:numId w:val="0"/>
            </w:numPr>
            <w:jc w:val="left"/>
          </w:pPr>
        </w:pPrChange>
      </w:pPr>
      <w:ins w:id="2111" w:author="Damir Ahm" w:date="2025-03-02T13:37:30Z">
        <w:r>
          <w:rPr/>
          <w:t>Пошаговое написание кода</w:t>
        </w:r>
      </w:ins>
    </w:p>
    <w:p w14:paraId="7E5E3CA2">
      <w:pPr>
        <w:numPr>
          <w:ilvl w:val="0"/>
          <w:numId w:val="0"/>
        </w:numPr>
        <w:jc w:val="left"/>
        <w:rPr>
          <w:ins w:id="2113" w:author="Damir Ahm" w:date="2025-03-02T13:37:44Z"/>
        </w:rPr>
        <w:pPrChange w:id="2112" w:author="Damir Ahm" w:date="2025-03-02T13:37:39Z">
          <w:pPr>
            <w:numPr>
              <w:ilvl w:val="0"/>
              <w:numId w:val="0"/>
            </w:numPr>
            <w:jc w:val="left"/>
          </w:pPr>
        </w:pPrChange>
      </w:pPr>
    </w:p>
    <w:p w14:paraId="5F5B0DE5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114" w:author="Damir Ahm" w:date="2025-03-02T13:45:16Z"/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115" w:author="Damir Ahm" w:date="2025-03-02T13:45:16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import</w:t>
        </w:r>
      </w:ins>
      <w:ins w:id="2116" w:author="Damir Ahm" w:date="2025-03-02T13:45:1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117" w:author="Damir Ahm" w:date="2025-03-02T13:45:16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numpy</w:t>
        </w:r>
      </w:ins>
      <w:ins w:id="2118" w:author="Damir Ahm" w:date="2025-03-02T13:45:1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119" w:author="Damir Ahm" w:date="2025-03-02T13:45:16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as</w:t>
        </w:r>
      </w:ins>
      <w:ins w:id="2120" w:author="Damir Ahm" w:date="2025-03-02T13:45:1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121" w:author="Damir Ahm" w:date="2025-03-02T13:45:16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np</w:t>
        </w:r>
      </w:ins>
    </w:p>
    <w:p w14:paraId="5EBE5A5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122" w:author="Damir Ahm" w:date="2025-03-02T13:45:16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123" w:author="Damir Ahm" w:date="2025-03-02T13:45:16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import</w:t>
        </w:r>
      </w:ins>
      <w:ins w:id="2124" w:author="Damir Ahm" w:date="2025-03-02T13:45:1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125" w:author="Damir Ahm" w:date="2025-03-02T13:45:16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pandas</w:t>
        </w:r>
      </w:ins>
      <w:ins w:id="2126" w:author="Damir Ahm" w:date="2025-03-02T13:45:1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127" w:author="Damir Ahm" w:date="2025-03-02T13:45:16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as</w:t>
        </w:r>
      </w:ins>
      <w:ins w:id="2128" w:author="Damir Ahm" w:date="2025-03-02T13:45:1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129" w:author="Damir Ahm" w:date="2025-03-02T13:45:16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pd</w:t>
        </w:r>
      </w:ins>
    </w:p>
    <w:p w14:paraId="6A523512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130" w:author="Damir Ahm" w:date="2025-03-02T13:45:16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131" w:author="Damir Ahm" w:date="2025-03-02T13:45:16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import</w:t>
        </w:r>
      </w:ins>
      <w:ins w:id="2132" w:author="Damir Ahm" w:date="2025-03-02T13:45:1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133" w:author="Damir Ahm" w:date="2025-03-02T13:45:16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sklearn</w:t>
        </w:r>
      </w:ins>
    </w:p>
    <w:p w14:paraId="06CA3110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134" w:author="Damir Ahm" w:date="2025-03-02T13:45:16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135" w:author="Damir Ahm" w:date="2025-03-02T13:45:16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import</w:t>
        </w:r>
      </w:ins>
      <w:ins w:id="2136" w:author="Damir Ahm" w:date="2025-03-02T13:45:1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tensorflow </w:t>
        </w:r>
      </w:ins>
      <w:ins w:id="2137" w:author="Damir Ahm" w:date="2025-03-02T13:45:16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as</w:t>
        </w:r>
      </w:ins>
      <w:ins w:id="2138" w:author="Damir Ahm" w:date="2025-03-02T13:45:1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139" w:author="Damir Ahm" w:date="2025-03-02T13:45:16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tf</w:t>
        </w:r>
      </w:ins>
    </w:p>
    <w:p w14:paraId="06E67F38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140" w:author="Damir Ahm" w:date="2025-03-02T13:45:16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141" w:author="Damir Ahm" w:date="2025-03-02T13:45:16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import</w:t>
        </w:r>
      </w:ins>
      <w:ins w:id="2142" w:author="Damir Ahm" w:date="2025-03-02T13:45:1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143" w:author="Damir Ahm" w:date="2025-03-02T13:45:16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keras</w:t>
        </w:r>
      </w:ins>
    </w:p>
    <w:p w14:paraId="37D38C2D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144" w:author="Damir Ahm" w:date="2025-03-02T13:45:19Z"/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145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2146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2147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</w:t>
        </w:r>
      </w:ins>
      <w:ins w:id="2148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 xml:space="preserve">"NumPy version: </w:t>
        </w:r>
      </w:ins>
      <w:ins w:id="2149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{</w:t>
        </w:r>
      </w:ins>
      <w:ins w:id="2150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np</w:t>
        </w:r>
      </w:ins>
      <w:ins w:id="2151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2152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__version__</w:t>
        </w:r>
      </w:ins>
      <w:ins w:id="2153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}</w:t>
        </w:r>
      </w:ins>
      <w:ins w:id="2154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</w:t>
        </w:r>
      </w:ins>
      <w:ins w:id="2155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28FBF1A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156" w:author="Damir Ahm" w:date="2025-03-02T13:45:19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157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2158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2159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</w:t>
        </w:r>
      </w:ins>
      <w:ins w:id="2160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 xml:space="preserve">"Pandas version: </w:t>
        </w:r>
      </w:ins>
      <w:ins w:id="2161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{</w:t>
        </w:r>
      </w:ins>
      <w:ins w:id="2162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pd</w:t>
        </w:r>
      </w:ins>
      <w:ins w:id="2163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2164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__version__</w:t>
        </w:r>
      </w:ins>
      <w:ins w:id="2165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}</w:t>
        </w:r>
      </w:ins>
      <w:ins w:id="2166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</w:t>
        </w:r>
      </w:ins>
      <w:ins w:id="2167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3B572B2A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168" w:author="Damir Ahm" w:date="2025-03-02T13:45:19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169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2170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2171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</w:t>
        </w:r>
      </w:ins>
      <w:ins w:id="2172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 xml:space="preserve">"Scikit-learn version: </w:t>
        </w:r>
      </w:ins>
      <w:ins w:id="2173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{</w:t>
        </w:r>
      </w:ins>
      <w:ins w:id="2174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sklearn</w:t>
        </w:r>
      </w:ins>
      <w:ins w:id="2175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2176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__version__</w:t>
        </w:r>
      </w:ins>
      <w:ins w:id="2177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}</w:t>
        </w:r>
      </w:ins>
      <w:ins w:id="2178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</w:t>
        </w:r>
      </w:ins>
      <w:ins w:id="2179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6959CB14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180" w:author="Damir Ahm" w:date="2025-03-02T13:45:19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181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2182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2183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</w:t>
        </w:r>
      </w:ins>
      <w:ins w:id="2184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 xml:space="preserve">"TensorFlow version: </w:t>
        </w:r>
      </w:ins>
      <w:ins w:id="2185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{</w:t>
        </w:r>
      </w:ins>
      <w:ins w:id="2186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tf</w:t>
        </w:r>
      </w:ins>
      <w:ins w:id="2187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2188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__version__</w:t>
        </w:r>
      </w:ins>
      <w:ins w:id="2189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}</w:t>
        </w:r>
      </w:ins>
      <w:ins w:id="2190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</w:t>
        </w:r>
      </w:ins>
      <w:ins w:id="2191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0D92DE9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192" w:author="Damir Ahm" w:date="2025-03-02T13:45:19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193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2194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2195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</w:t>
        </w:r>
      </w:ins>
      <w:ins w:id="2196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 xml:space="preserve">"Keras version: </w:t>
        </w:r>
      </w:ins>
      <w:ins w:id="2197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{</w:t>
        </w:r>
      </w:ins>
      <w:ins w:id="2198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keras</w:t>
        </w:r>
      </w:ins>
      <w:ins w:id="2199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2200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__version__</w:t>
        </w:r>
      </w:ins>
      <w:ins w:id="2201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}</w:t>
        </w:r>
      </w:ins>
      <w:ins w:id="2202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</w:t>
        </w:r>
      </w:ins>
      <w:ins w:id="2203" w:author="Damir Ahm" w:date="2025-03-02T13:45:1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6E2F88DB">
      <w:pPr>
        <w:numPr>
          <w:ilvl w:val="0"/>
          <w:numId w:val="0"/>
        </w:numPr>
        <w:jc w:val="left"/>
        <w:rPr>
          <w:ins w:id="2205" w:author="Damir Ahm" w:date="2025-03-02T13:45:20Z"/>
          <w:rFonts w:hint="default"/>
          <w:lang w:val="en-US"/>
        </w:rPr>
        <w:pPrChange w:id="2204" w:author="Damir Ahm" w:date="2025-03-02T13:37:39Z">
          <w:pPr>
            <w:numPr>
              <w:ilvl w:val="0"/>
              <w:numId w:val="0"/>
            </w:numPr>
            <w:jc w:val="left"/>
          </w:pPr>
        </w:pPrChange>
      </w:pPr>
    </w:p>
    <w:p w14:paraId="41F1A5A4">
      <w:pPr>
        <w:numPr>
          <w:ilvl w:val="0"/>
          <w:numId w:val="0"/>
        </w:numPr>
        <w:jc w:val="center"/>
        <w:rPr>
          <w:ins w:id="2207" w:author="Damir Ahm" w:date="2025-03-02T13:45:36Z"/>
        </w:rPr>
        <w:pPrChange w:id="2206" w:author="Damir Ahm" w:date="2025-03-02T13:45:27Z">
          <w:pPr>
            <w:numPr>
              <w:ilvl w:val="0"/>
              <w:numId w:val="0"/>
            </w:numPr>
            <w:jc w:val="left"/>
          </w:pPr>
        </w:pPrChange>
      </w:pPr>
      <w:ins w:id="2208" w:author="Damir Ahm" w:date="2025-03-02T13:45:27Z">
        <w:r>
          <w:rPr/>
          <w:drawing>
            <wp:inline distT="0" distB="0" distL="114300" distR="114300">
              <wp:extent cx="2781300" cy="1171575"/>
              <wp:effectExtent l="0" t="0" r="0" b="9525"/>
              <wp:docPr id="6" name="Изображение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Изображение 6"/>
                      <pic:cNvPicPr>
                        <a:picLocks noChangeAspect="1"/>
                      </pic:cNvPicPr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81300" cy="1171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8D169BF">
      <w:pPr>
        <w:pStyle w:val="10"/>
        <w:jc w:val="center"/>
        <w:rPr>
          <w:ins w:id="2211" w:author="Damir Ahm" w:date="2025-03-02T13:45:37Z"/>
          <w:lang w:val="ru-RU"/>
        </w:rPr>
        <w:pPrChange w:id="2210" w:author="Damir Ahm" w:date="2025-03-02T13:45:36Z">
          <w:pPr>
            <w:numPr>
              <w:ilvl w:val="0"/>
              <w:numId w:val="0"/>
            </w:numPr>
            <w:jc w:val="left"/>
          </w:pPr>
        </w:pPrChange>
      </w:pPr>
      <w:ins w:id="2212" w:author="Damir Ahm" w:date="2025-03-02T13:45:36Z">
        <w:r>
          <w:rPr/>
          <w:t xml:space="preserve">Рис. </w:t>
        </w:r>
      </w:ins>
      <w:ins w:id="2213" w:author="Damir Ahm" w:date="2025-03-02T13:45:36Z">
        <w:r>
          <w:rPr/>
          <w:fldChar w:fldCharType="begin"/>
        </w:r>
      </w:ins>
      <w:ins w:id="2214" w:author="Damir Ahm" w:date="2025-03-02T13:45:36Z">
        <w:r>
          <w:rPr/>
          <w:instrText xml:space="preserve"> SEQ Рис. \* ARABIC </w:instrText>
        </w:r>
      </w:ins>
      <w:ins w:id="2215" w:author="Damir Ahm" w:date="2025-03-02T13:45:36Z">
        <w:r>
          <w:rPr/>
          <w:fldChar w:fldCharType="separate"/>
        </w:r>
      </w:ins>
      <w:ins w:id="2216" w:author="Damir Ahm" w:date="2025-03-02T19:52:30Z">
        <w:r>
          <w:rPr/>
          <w:t>6</w:t>
        </w:r>
      </w:ins>
      <w:ins w:id="2217" w:author="Damir Ahm" w:date="2025-03-02T13:45:36Z">
        <w:r>
          <w:rPr/>
          <w:fldChar w:fldCharType="end"/>
        </w:r>
      </w:ins>
      <w:ins w:id="2218" w:author="Damir Ahm" w:date="2025-03-02T13:45:36Z">
        <w:r>
          <w:rPr>
            <w:lang w:val="ru-RU"/>
          </w:rPr>
          <w:t xml:space="preserve"> Версии установленных пакетов</w:t>
        </w:r>
      </w:ins>
    </w:p>
    <w:p w14:paraId="7CB6D799">
      <w:pPr>
        <w:numPr>
          <w:ilvl w:val="0"/>
          <w:numId w:val="0"/>
        </w:numPr>
        <w:jc w:val="left"/>
        <w:rPr>
          <w:ins w:id="2220" w:author="Damir Ahm" w:date="2025-03-02T13:45:38Z"/>
          <w:lang w:val="ru-RU"/>
        </w:rPr>
        <w:pPrChange w:id="2219" w:author="Damir Ahm" w:date="2025-03-02T13:45:36Z">
          <w:pPr>
            <w:numPr>
              <w:ilvl w:val="0"/>
              <w:numId w:val="0"/>
            </w:numPr>
            <w:jc w:val="left"/>
          </w:pPr>
        </w:pPrChange>
      </w:pPr>
    </w:p>
    <w:p w14:paraId="370A6832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221" w:author="Damir Ahm" w:date="2025-03-02T13:46:17Z"/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222" w:author="Damir Ahm" w:date="2025-03-02T13:46:17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table</w:t>
        </w:r>
      </w:ins>
      <w:ins w:id="2223" w:author="Damir Ahm" w:date="2025-03-02T13:46:1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224" w:author="Damir Ahm" w:date="2025-03-02T13:46:17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2225" w:author="Damir Ahm" w:date="2025-03-02T13:46:1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226" w:author="Damir Ahm" w:date="2025-03-02T13:46:17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pd</w:t>
        </w:r>
      </w:ins>
      <w:ins w:id="2227" w:author="Damir Ahm" w:date="2025-03-02T13:46:1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2228" w:author="Damir Ahm" w:date="2025-03-02T13:46:17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read_csv</w:t>
        </w:r>
      </w:ins>
      <w:ins w:id="2229" w:author="Damir Ahm" w:date="2025-03-02T13:46:1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2230" w:author="Damir Ahm" w:date="2025-03-02T13:46:17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'diabetes_data_upload.csv'</w:t>
        </w:r>
      </w:ins>
      <w:ins w:id="2231" w:author="Damir Ahm" w:date="2025-03-02T13:46:1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6131D93B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232" w:author="Damir Ahm" w:date="2025-03-02T13:46:17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233" w:author="Damir Ahm" w:date="2025-03-02T13:46:17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2234" w:author="Damir Ahm" w:date="2025-03-02T13:46:1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2235" w:author="Damir Ahm" w:date="2025-03-02T13:46:17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table</w:t>
        </w:r>
      </w:ins>
      <w:ins w:id="2236" w:author="Damir Ahm" w:date="2025-03-02T13:46:1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2237" w:author="Damir Ahm" w:date="2025-03-02T13:46:17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head</w:t>
        </w:r>
      </w:ins>
      <w:ins w:id="2238" w:author="Damir Ahm" w:date="2025-03-02T13:46:1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())</w:t>
        </w:r>
      </w:ins>
    </w:p>
    <w:p w14:paraId="4608A18D">
      <w:pPr>
        <w:numPr>
          <w:ilvl w:val="0"/>
          <w:numId w:val="0"/>
        </w:numPr>
        <w:jc w:val="left"/>
        <w:rPr>
          <w:ins w:id="2240" w:author="Damir Ahm" w:date="2025-03-02T13:46:25Z"/>
          <w:rFonts w:hint="default"/>
          <w:lang w:val="en-US"/>
        </w:rPr>
        <w:pPrChange w:id="2239" w:author="Damir Ahm" w:date="2025-03-02T13:45:36Z">
          <w:pPr>
            <w:numPr>
              <w:ilvl w:val="0"/>
              <w:numId w:val="0"/>
            </w:numPr>
            <w:jc w:val="left"/>
          </w:pPr>
        </w:pPrChange>
      </w:pPr>
    </w:p>
    <w:p w14:paraId="060B83E1">
      <w:pPr>
        <w:numPr>
          <w:ilvl w:val="0"/>
          <w:numId w:val="0"/>
        </w:numPr>
        <w:jc w:val="left"/>
        <w:rPr>
          <w:ins w:id="2242" w:author="Damir Ahm" w:date="2025-03-02T13:46:39Z"/>
        </w:rPr>
        <w:pPrChange w:id="2241" w:author="Damir Ahm" w:date="2025-03-02T13:45:36Z">
          <w:pPr>
            <w:numPr>
              <w:ilvl w:val="0"/>
              <w:numId w:val="0"/>
            </w:numPr>
            <w:jc w:val="left"/>
          </w:pPr>
        </w:pPrChange>
      </w:pPr>
      <w:ins w:id="2243" w:author="Damir Ahm" w:date="2025-03-02T13:46:25Z">
        <w:r>
          <w:rPr/>
          <w:drawing>
            <wp:inline distT="0" distB="0" distL="114300" distR="114300">
              <wp:extent cx="6113145" cy="4432300"/>
              <wp:effectExtent l="0" t="0" r="1905" b="6350"/>
              <wp:docPr id="8" name="Изображение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Изображение 8"/>
                      <pic:cNvPicPr>
                        <a:picLocks noChangeAspect="1"/>
                      </pic:cNvPicPr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13145" cy="4432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55268B2">
      <w:pPr>
        <w:pStyle w:val="10"/>
        <w:jc w:val="center"/>
        <w:rPr>
          <w:ins w:id="2246" w:author="Damir Ahm" w:date="2025-03-02T13:47:51Z"/>
          <w:lang w:val="en-US"/>
        </w:rPr>
        <w:pPrChange w:id="2245" w:author="Damir Ahm" w:date="2025-03-02T13:46:41Z">
          <w:pPr>
            <w:numPr>
              <w:ilvl w:val="0"/>
              <w:numId w:val="0"/>
            </w:numPr>
            <w:jc w:val="left"/>
          </w:pPr>
        </w:pPrChange>
      </w:pPr>
      <w:ins w:id="2247" w:author="Damir Ahm" w:date="2025-03-02T13:46:39Z">
        <w:r>
          <w:rPr/>
          <w:t xml:space="preserve">Рис. </w:t>
        </w:r>
      </w:ins>
      <w:ins w:id="2248" w:author="Damir Ahm" w:date="2025-03-02T13:46:39Z">
        <w:r>
          <w:rPr/>
          <w:fldChar w:fldCharType="begin"/>
        </w:r>
      </w:ins>
      <w:ins w:id="2249" w:author="Damir Ahm" w:date="2025-03-02T13:46:39Z">
        <w:r>
          <w:rPr/>
          <w:instrText xml:space="preserve"> SEQ Рис. \* ARABIC </w:instrText>
        </w:r>
      </w:ins>
      <w:ins w:id="2250" w:author="Damir Ahm" w:date="2025-03-02T13:46:39Z">
        <w:r>
          <w:rPr/>
          <w:fldChar w:fldCharType="separate"/>
        </w:r>
      </w:ins>
      <w:ins w:id="2251" w:author="Damir Ahm" w:date="2025-03-02T19:52:30Z">
        <w:r>
          <w:rPr/>
          <w:t>7</w:t>
        </w:r>
      </w:ins>
      <w:ins w:id="2252" w:author="Damir Ahm" w:date="2025-03-02T13:46:39Z">
        <w:r>
          <w:rPr/>
          <w:fldChar w:fldCharType="end"/>
        </w:r>
      </w:ins>
      <w:ins w:id="2253" w:author="Damir Ahm" w:date="2025-03-02T13:46:39Z">
        <w:r>
          <w:rPr>
            <w:lang w:val="en-US"/>
          </w:rPr>
          <w:t xml:space="preserve"> Вывод загруженных данных, прочитанных с помощью pandas</w:t>
        </w:r>
      </w:ins>
    </w:p>
    <w:p w14:paraId="7407FB37">
      <w:pPr>
        <w:numPr>
          <w:ilvl w:val="0"/>
          <w:numId w:val="0"/>
        </w:numPr>
        <w:jc w:val="left"/>
        <w:rPr>
          <w:ins w:id="2255" w:author="Damir Ahm" w:date="2025-03-02T13:47:52Z"/>
          <w:lang w:val="en-US"/>
        </w:rPr>
        <w:pPrChange w:id="2254" w:author="Damir Ahm" w:date="2025-03-02T13:46:41Z">
          <w:pPr>
            <w:numPr>
              <w:ilvl w:val="0"/>
              <w:numId w:val="0"/>
            </w:numPr>
            <w:jc w:val="left"/>
          </w:pPr>
        </w:pPrChange>
      </w:pPr>
    </w:p>
    <w:p w14:paraId="30A9A9D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256" w:author="Damir Ahm" w:date="2025-03-02T13:47:54Z"/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257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mean_age_all</w:t>
        </w:r>
      </w:ins>
      <w:ins w:id="2258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259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2260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261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table</w:t>
        </w:r>
      </w:ins>
      <w:ins w:id="2262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</w:t>
        </w:r>
      </w:ins>
      <w:ins w:id="2263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'Age'</w:t>
        </w:r>
      </w:ins>
      <w:ins w:id="2264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].</w:t>
        </w:r>
      </w:ins>
      <w:ins w:id="2265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mean</w:t>
        </w:r>
      </w:ins>
      <w:ins w:id="2266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5019DD45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267" w:author="Damir Ahm" w:date="2025-03-02T13:47:54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 w14:paraId="4A7EA7F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269" w:author="Damir Ahm" w:date="2025-03-02T13:47:54Z"/>
        </w:rPr>
        <w:pPrChange w:id="2268" w:author="Damir Ahm" w:date="2025-03-02T19:59:42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2270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mean_age_by_gender</w:t>
        </w:r>
      </w:ins>
      <w:ins w:id="2271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272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2273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274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table</w:t>
        </w:r>
      </w:ins>
      <w:ins w:id="2275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2276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groupby</w:t>
        </w:r>
      </w:ins>
      <w:ins w:id="2277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2278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'Gender'</w:t>
        </w:r>
      </w:ins>
      <w:ins w:id="2279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)[</w:t>
        </w:r>
      </w:ins>
      <w:ins w:id="2280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'Age'</w:t>
        </w:r>
      </w:ins>
      <w:ins w:id="2281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].</w:t>
        </w:r>
      </w:ins>
      <w:ins w:id="2282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mean</w:t>
        </w:r>
      </w:ins>
      <w:ins w:id="2283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7BC009C6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284" w:author="Damir Ahm" w:date="2025-03-02T13:47:54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285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2286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2287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"Using pandas:"</w:t>
        </w:r>
      </w:ins>
      <w:ins w:id="2288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49E28A6F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289" w:author="Damir Ahm" w:date="2025-03-02T13:47:54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290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2291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2292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</w:t>
        </w:r>
      </w:ins>
      <w:ins w:id="2293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 xml:space="preserve">"Mean age (all): </w:t>
        </w:r>
      </w:ins>
      <w:ins w:id="2294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{</w:t>
        </w:r>
      </w:ins>
      <w:ins w:id="2295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mean_age_all</w:t>
        </w:r>
      </w:ins>
      <w:ins w:id="2296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:.2f</w:t>
        </w:r>
      </w:ins>
      <w:ins w:id="2297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}</w:t>
        </w:r>
      </w:ins>
      <w:ins w:id="2298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</w:t>
        </w:r>
      </w:ins>
      <w:ins w:id="2299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12A8EAE0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300" w:author="Damir Ahm" w:date="2025-03-02T13:47:54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301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2302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2303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</w:t>
        </w:r>
      </w:ins>
      <w:ins w:id="2304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"Mean age by gender:</w:t>
        </w:r>
      </w:ins>
      <w:ins w:id="2305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\n</w:t>
        </w:r>
      </w:ins>
      <w:ins w:id="2306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{</w:t>
        </w:r>
      </w:ins>
      <w:ins w:id="2307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mean_age_by_gender</w:t>
        </w:r>
      </w:ins>
      <w:ins w:id="2308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}</w:t>
        </w:r>
      </w:ins>
      <w:ins w:id="2309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</w:t>
        </w:r>
      </w:ins>
      <w:ins w:id="2310" w:author="Damir Ahm" w:date="2025-03-02T13:47:5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01A64FB8">
      <w:pPr>
        <w:numPr>
          <w:ilvl w:val="0"/>
          <w:numId w:val="0"/>
        </w:numPr>
        <w:jc w:val="left"/>
        <w:rPr>
          <w:ins w:id="2312" w:author="Damir Ahm" w:date="2025-03-02T13:48:19Z"/>
          <w:rFonts w:hint="default"/>
          <w:lang w:val="en-US"/>
        </w:rPr>
        <w:pPrChange w:id="2311" w:author="Damir Ahm" w:date="2025-03-02T13:46:41Z">
          <w:pPr>
            <w:numPr>
              <w:ilvl w:val="0"/>
              <w:numId w:val="0"/>
            </w:numPr>
            <w:jc w:val="left"/>
          </w:pPr>
        </w:pPrChange>
      </w:pPr>
    </w:p>
    <w:p w14:paraId="4A46F85B">
      <w:pPr>
        <w:numPr>
          <w:ilvl w:val="0"/>
          <w:numId w:val="0"/>
        </w:numPr>
        <w:jc w:val="center"/>
        <w:rPr>
          <w:ins w:id="2314" w:author="Damir Ahm" w:date="2025-03-02T13:48:32Z"/>
        </w:rPr>
        <w:pPrChange w:id="2313" w:author="Damir Ahm" w:date="2025-03-02T13:48:34Z">
          <w:pPr>
            <w:numPr>
              <w:ilvl w:val="0"/>
              <w:numId w:val="0"/>
            </w:numPr>
            <w:jc w:val="left"/>
          </w:pPr>
        </w:pPrChange>
      </w:pPr>
      <w:ins w:id="2315" w:author="Damir Ahm" w:date="2025-03-02T13:48:19Z">
        <w:r>
          <w:rPr/>
          <w:drawing>
            <wp:inline distT="0" distB="0" distL="114300" distR="114300">
              <wp:extent cx="2562225" cy="1743075"/>
              <wp:effectExtent l="0" t="0" r="9525" b="9525"/>
              <wp:docPr id="9" name="Изображение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Изображение 9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62225" cy="1743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1A58B6C">
      <w:pPr>
        <w:pStyle w:val="10"/>
        <w:jc w:val="center"/>
        <w:rPr>
          <w:ins w:id="2318" w:author="Damir Ahm" w:date="2025-03-02T13:48:36Z"/>
          <w:lang w:val="en-US"/>
        </w:rPr>
        <w:pPrChange w:id="2317" w:author="Damir Ahm" w:date="2025-03-02T13:48:33Z">
          <w:pPr>
            <w:numPr>
              <w:ilvl w:val="0"/>
              <w:numId w:val="0"/>
            </w:numPr>
            <w:jc w:val="left"/>
          </w:pPr>
        </w:pPrChange>
      </w:pPr>
      <w:ins w:id="2319" w:author="Damir Ahm" w:date="2025-03-02T13:48:32Z">
        <w:r>
          <w:rPr/>
          <w:t xml:space="preserve">Рис. </w:t>
        </w:r>
      </w:ins>
      <w:ins w:id="2320" w:author="Damir Ahm" w:date="2025-03-02T13:48:32Z">
        <w:r>
          <w:rPr/>
          <w:fldChar w:fldCharType="begin"/>
        </w:r>
      </w:ins>
      <w:ins w:id="2321" w:author="Damir Ahm" w:date="2025-03-02T13:48:32Z">
        <w:r>
          <w:rPr/>
          <w:instrText xml:space="preserve"> SEQ Рис. \* ARABIC </w:instrText>
        </w:r>
      </w:ins>
      <w:ins w:id="2322" w:author="Damir Ahm" w:date="2025-03-02T13:48:32Z">
        <w:r>
          <w:rPr/>
          <w:fldChar w:fldCharType="separate"/>
        </w:r>
      </w:ins>
      <w:ins w:id="2323" w:author="Damir Ahm" w:date="2025-03-02T19:52:30Z">
        <w:r>
          <w:rPr/>
          <w:t>8</w:t>
        </w:r>
      </w:ins>
      <w:ins w:id="2324" w:author="Damir Ahm" w:date="2025-03-02T13:48:32Z">
        <w:r>
          <w:rPr/>
          <w:fldChar w:fldCharType="end"/>
        </w:r>
      </w:ins>
      <w:ins w:id="2325" w:author="Damir Ahm" w:date="2025-03-02T13:48:32Z">
        <w:r>
          <w:rPr>
            <w:lang w:val="en-US"/>
          </w:rPr>
          <w:t xml:space="preserve"> Данные о пациентах полученные с помощью pandas</w:t>
        </w:r>
      </w:ins>
    </w:p>
    <w:p w14:paraId="7274DB4B">
      <w:pPr>
        <w:numPr>
          <w:ilvl w:val="0"/>
          <w:numId w:val="0"/>
        </w:numPr>
        <w:jc w:val="left"/>
        <w:rPr>
          <w:ins w:id="2327" w:author="Damir Ahm" w:date="2025-03-02T13:48:36Z"/>
          <w:lang w:val="en-US"/>
        </w:rPr>
        <w:pPrChange w:id="2326" w:author="Damir Ahm" w:date="2025-03-02T13:48:33Z">
          <w:pPr>
            <w:numPr>
              <w:ilvl w:val="0"/>
              <w:numId w:val="0"/>
            </w:numPr>
            <w:jc w:val="left"/>
          </w:pPr>
        </w:pPrChange>
      </w:pPr>
    </w:p>
    <w:p w14:paraId="20CCA15D">
      <w:pPr>
        <w:numPr>
          <w:ilvl w:val="0"/>
          <w:numId w:val="0"/>
        </w:numPr>
        <w:jc w:val="left"/>
        <w:rPr>
          <w:ins w:id="2329" w:author="Damir Ahm" w:date="2025-03-02T13:48:49Z"/>
          <w:rFonts w:hint="default"/>
          <w:lang w:val="en-US"/>
        </w:rPr>
        <w:pPrChange w:id="2328" w:author="Damir Ahm" w:date="2025-03-02T13:48:33Z">
          <w:pPr>
            <w:numPr>
              <w:ilvl w:val="0"/>
              <w:numId w:val="0"/>
            </w:numPr>
            <w:jc w:val="left"/>
          </w:pPr>
        </w:pPrChange>
      </w:pPr>
      <w:ins w:id="2330" w:author="Damir Ahm" w:date="2025-03-02T13:48:36Z">
        <w:r>
          <w:rPr>
            <w:rFonts w:hint="default"/>
            <w:lang w:val="ru-RU"/>
          </w:rPr>
          <w:t>Да</w:t>
        </w:r>
      </w:ins>
      <w:ins w:id="2331" w:author="Damir Ahm" w:date="2025-03-02T13:48:37Z">
        <w:r>
          <w:rPr>
            <w:rFonts w:hint="default"/>
            <w:lang w:val="ru-RU"/>
          </w:rPr>
          <w:t>нные сов</w:t>
        </w:r>
      </w:ins>
      <w:ins w:id="2332" w:author="Damir Ahm" w:date="2025-03-02T13:48:38Z">
        <w:r>
          <w:rPr>
            <w:rFonts w:hint="default"/>
            <w:lang w:val="ru-RU"/>
          </w:rPr>
          <w:t>падаю</w:t>
        </w:r>
      </w:ins>
      <w:ins w:id="2333" w:author="Damir Ahm" w:date="2025-03-02T13:48:39Z">
        <w:r>
          <w:rPr>
            <w:rFonts w:hint="default"/>
            <w:lang w:val="ru-RU"/>
          </w:rPr>
          <w:t>т с рас</w:t>
        </w:r>
      </w:ins>
      <w:ins w:id="2334" w:author="Damir Ahm" w:date="2025-03-02T13:48:40Z">
        <w:r>
          <w:rPr>
            <w:rFonts w:hint="default"/>
            <w:lang w:val="ru-RU"/>
          </w:rPr>
          <w:t>считан</w:t>
        </w:r>
      </w:ins>
      <w:ins w:id="2335" w:author="Damir Ahm" w:date="2025-03-02T13:48:41Z">
        <w:r>
          <w:rPr>
            <w:rFonts w:hint="default"/>
            <w:lang w:val="ru-RU"/>
          </w:rPr>
          <w:t xml:space="preserve">ными </w:t>
        </w:r>
      </w:ins>
      <w:ins w:id="2336" w:author="Damir Ahm" w:date="2025-03-02T13:48:42Z">
        <w:r>
          <w:rPr>
            <w:rFonts w:hint="default"/>
            <w:lang w:val="ru-RU"/>
          </w:rPr>
          <w:t xml:space="preserve">ранее </w:t>
        </w:r>
      </w:ins>
      <w:ins w:id="2337" w:author="Damir Ahm" w:date="2025-03-02T13:48:43Z">
        <w:r>
          <w:rPr>
            <w:rFonts w:hint="default"/>
            <w:lang w:val="ru-RU"/>
          </w:rPr>
          <w:t>с помо</w:t>
        </w:r>
      </w:ins>
      <w:ins w:id="2338" w:author="Damir Ahm" w:date="2025-03-02T13:48:44Z">
        <w:r>
          <w:rPr>
            <w:rFonts w:hint="default"/>
            <w:lang w:val="ru-RU"/>
          </w:rPr>
          <w:t xml:space="preserve">щью </w:t>
        </w:r>
      </w:ins>
      <w:ins w:id="2339" w:author="Damir Ahm" w:date="2025-03-02T13:48:45Z">
        <w:r>
          <w:rPr>
            <w:rFonts w:hint="default"/>
            <w:lang w:val="ru-RU"/>
          </w:rPr>
          <w:t>нативны</w:t>
        </w:r>
      </w:ins>
      <w:ins w:id="2340" w:author="Damir Ahm" w:date="2025-03-02T13:48:46Z">
        <w:r>
          <w:rPr>
            <w:rFonts w:hint="default"/>
            <w:lang w:val="ru-RU"/>
          </w:rPr>
          <w:t>х средс</w:t>
        </w:r>
      </w:ins>
      <w:ins w:id="2341" w:author="Damir Ahm" w:date="2025-03-02T13:48:47Z">
        <w:r>
          <w:rPr>
            <w:rFonts w:hint="default"/>
            <w:lang w:val="ru-RU"/>
          </w:rPr>
          <w:t xml:space="preserve">тв </w:t>
        </w:r>
      </w:ins>
      <w:ins w:id="2342" w:author="Damir Ahm" w:date="2025-03-02T13:48:47Z">
        <w:r>
          <w:rPr>
            <w:rFonts w:hint="default"/>
            <w:lang w:val="en-US"/>
          </w:rPr>
          <w:t>py</w:t>
        </w:r>
      </w:ins>
      <w:ins w:id="2343" w:author="Damir Ahm" w:date="2025-03-02T13:48:48Z">
        <w:r>
          <w:rPr>
            <w:rFonts w:hint="default"/>
            <w:lang w:val="en-US"/>
          </w:rPr>
          <w:t>thon.</w:t>
        </w:r>
      </w:ins>
    </w:p>
    <w:p w14:paraId="58610B88">
      <w:pPr>
        <w:numPr>
          <w:ilvl w:val="0"/>
          <w:numId w:val="0"/>
        </w:numPr>
        <w:jc w:val="left"/>
        <w:rPr>
          <w:ins w:id="2345" w:author="Damir Ahm" w:date="2025-03-02T13:48:50Z"/>
          <w:rFonts w:hint="default"/>
          <w:lang w:val="en-US"/>
        </w:rPr>
        <w:pPrChange w:id="2344" w:author="Damir Ahm" w:date="2025-03-02T13:48:33Z">
          <w:pPr>
            <w:numPr>
              <w:ilvl w:val="0"/>
              <w:numId w:val="0"/>
            </w:numPr>
            <w:jc w:val="left"/>
          </w:pPr>
        </w:pPrChange>
      </w:pPr>
    </w:p>
    <w:p w14:paraId="1608B878">
      <w:pPr>
        <w:numPr>
          <w:ilvl w:val="0"/>
          <w:numId w:val="0"/>
        </w:numPr>
        <w:jc w:val="left"/>
        <w:rPr>
          <w:ins w:id="2347" w:author="Damir Ahm" w:date="2025-03-02T13:52:23Z"/>
          <w:rFonts w:hint="default"/>
          <w:lang w:val="en-US"/>
        </w:rPr>
        <w:pPrChange w:id="2346" w:author="Damir Ahm" w:date="2025-03-02T13:48:33Z">
          <w:pPr>
            <w:numPr>
              <w:ilvl w:val="0"/>
              <w:numId w:val="0"/>
            </w:numPr>
            <w:jc w:val="left"/>
          </w:pPr>
        </w:pPrChange>
      </w:pPr>
    </w:p>
    <w:p w14:paraId="0CE44021">
      <w:pPr>
        <w:numPr>
          <w:ilvl w:val="0"/>
          <w:numId w:val="0"/>
        </w:numPr>
        <w:jc w:val="left"/>
        <w:rPr>
          <w:ins w:id="2349" w:author="Damir Ahm" w:date="2025-03-02T13:52:23Z"/>
          <w:rFonts w:hint="default"/>
          <w:lang w:val="en-US"/>
        </w:rPr>
        <w:pPrChange w:id="2348" w:author="Damir Ahm" w:date="2025-03-02T13:48:33Z">
          <w:pPr>
            <w:numPr>
              <w:ilvl w:val="0"/>
              <w:numId w:val="0"/>
            </w:numPr>
            <w:jc w:val="left"/>
          </w:pPr>
        </w:pPrChange>
      </w:pPr>
      <w:ins w:id="2350" w:author="Damir Ahm" w:date="2025-03-02T13:52:24Z">
        <w:r>
          <w:rPr>
            <w:rFonts w:hint="default"/>
            <w:lang w:val="ru-RU"/>
          </w:rPr>
          <w:t xml:space="preserve">С </w:t>
        </w:r>
      </w:ins>
      <w:ins w:id="2351" w:author="Damir Ahm" w:date="2025-03-02T13:52:25Z">
        <w:r>
          <w:rPr>
            <w:rFonts w:hint="default"/>
            <w:lang w:val="ru-RU"/>
          </w:rPr>
          <w:t>помощ</w:t>
        </w:r>
      </w:ins>
      <w:ins w:id="2352" w:author="Damir Ahm" w:date="2025-03-02T13:52:26Z">
        <w:r>
          <w:rPr>
            <w:rFonts w:hint="default"/>
            <w:lang w:val="ru-RU"/>
          </w:rPr>
          <w:t>ь</w:t>
        </w:r>
      </w:ins>
      <w:ins w:id="2353" w:author="Damir Ahm" w:date="2025-03-02T13:52:27Z">
        <w:r>
          <w:rPr>
            <w:rFonts w:hint="default"/>
            <w:lang w:val="ru-RU"/>
          </w:rPr>
          <w:t>ю мо</w:t>
        </w:r>
      </w:ins>
      <w:ins w:id="2354" w:author="Damir Ahm" w:date="2025-03-02T13:52:28Z">
        <w:r>
          <w:rPr>
            <w:rFonts w:hint="default"/>
            <w:lang w:val="ru-RU"/>
          </w:rPr>
          <w:t xml:space="preserve">дуля </w:t>
        </w:r>
      </w:ins>
      <w:ins w:id="2355" w:author="Damir Ahm" w:date="2025-03-02T13:52:29Z">
        <w:r>
          <w:rPr>
            <w:rFonts w:hint="default"/>
            <w:lang w:val="en-US"/>
          </w:rPr>
          <w:t>time</w:t>
        </w:r>
      </w:ins>
      <w:ins w:id="2356" w:author="Damir Ahm" w:date="2025-03-02T13:52:30Z">
        <w:r>
          <w:rPr>
            <w:rFonts w:hint="default"/>
            <w:lang w:val="ru-RU"/>
          </w:rPr>
          <w:t xml:space="preserve"> изм</w:t>
        </w:r>
      </w:ins>
      <w:ins w:id="2357" w:author="Damir Ahm" w:date="2025-03-02T13:52:33Z">
        <w:r>
          <w:rPr>
            <w:rFonts w:hint="default"/>
            <w:lang w:val="ru-RU"/>
          </w:rPr>
          <w:t xml:space="preserve">ерим </w:t>
        </w:r>
      </w:ins>
      <w:ins w:id="2358" w:author="Damir Ahm" w:date="2025-03-02T13:52:34Z">
        <w:r>
          <w:rPr>
            <w:rFonts w:hint="default"/>
            <w:lang w:val="ru-RU"/>
          </w:rPr>
          <w:t xml:space="preserve">время </w:t>
        </w:r>
      </w:ins>
      <w:ins w:id="2359" w:author="Damir Ahm" w:date="2025-03-02T13:52:35Z">
        <w:r>
          <w:rPr>
            <w:rFonts w:hint="default"/>
            <w:lang w:val="ru-RU"/>
          </w:rPr>
          <w:t>затраченн</w:t>
        </w:r>
      </w:ins>
      <w:ins w:id="2360" w:author="Damir Ahm" w:date="2025-03-02T13:52:36Z">
        <w:r>
          <w:rPr>
            <w:rFonts w:hint="default"/>
            <w:lang w:val="ru-RU"/>
          </w:rPr>
          <w:t>ое на</w:t>
        </w:r>
      </w:ins>
      <w:ins w:id="2361" w:author="Damir Ahm" w:date="2025-03-02T13:52:37Z">
        <w:r>
          <w:rPr>
            <w:rFonts w:hint="default"/>
            <w:lang w:val="ru-RU"/>
          </w:rPr>
          <w:t xml:space="preserve"> рассчет</w:t>
        </w:r>
      </w:ins>
      <w:ins w:id="2362" w:author="Damir Ahm" w:date="2025-03-02T13:52:38Z">
        <w:r>
          <w:rPr>
            <w:rFonts w:hint="default"/>
            <w:lang w:val="ru-RU"/>
          </w:rPr>
          <w:t>ы с помо</w:t>
        </w:r>
      </w:ins>
      <w:ins w:id="2363" w:author="Damir Ahm" w:date="2025-03-02T13:52:39Z">
        <w:r>
          <w:rPr>
            <w:rFonts w:hint="default"/>
            <w:lang w:val="ru-RU"/>
          </w:rPr>
          <w:t xml:space="preserve">щью </w:t>
        </w:r>
      </w:ins>
      <w:ins w:id="2364" w:author="Damir Ahm" w:date="2025-03-02T13:52:40Z">
        <w:r>
          <w:rPr>
            <w:rFonts w:hint="default"/>
            <w:lang w:val="en-US"/>
          </w:rPr>
          <w:t>pandas</w:t>
        </w:r>
      </w:ins>
      <w:ins w:id="2365" w:author="Damir Ahm" w:date="2025-03-02T13:52:41Z">
        <w:r>
          <w:rPr>
            <w:rFonts w:hint="default"/>
            <w:lang w:val="ru-RU"/>
          </w:rPr>
          <w:t xml:space="preserve"> и без е</w:t>
        </w:r>
      </w:ins>
      <w:ins w:id="2366" w:author="Damir Ahm" w:date="2025-03-02T13:52:42Z">
        <w:r>
          <w:rPr>
            <w:rFonts w:hint="default"/>
            <w:lang w:val="ru-RU"/>
          </w:rPr>
          <w:t>го испол</w:t>
        </w:r>
      </w:ins>
      <w:ins w:id="2367" w:author="Damir Ahm" w:date="2025-03-02T13:52:43Z">
        <w:r>
          <w:rPr>
            <w:rFonts w:hint="default"/>
            <w:lang w:val="ru-RU"/>
          </w:rPr>
          <w:t>ьзования</w:t>
        </w:r>
      </w:ins>
    </w:p>
    <w:p w14:paraId="47586429">
      <w:pPr>
        <w:numPr>
          <w:ilvl w:val="0"/>
          <w:numId w:val="0"/>
        </w:numPr>
        <w:jc w:val="left"/>
        <w:rPr>
          <w:ins w:id="2369" w:author="Damir Ahm" w:date="2025-03-02T13:51:04Z"/>
          <w:rFonts w:hint="default"/>
          <w:lang w:val="en-US"/>
        </w:rPr>
        <w:pPrChange w:id="2368" w:author="Damir Ahm" w:date="2025-03-02T13:48:33Z">
          <w:pPr>
            <w:numPr>
              <w:ilvl w:val="0"/>
              <w:numId w:val="0"/>
            </w:numPr>
            <w:jc w:val="left"/>
          </w:pPr>
        </w:pPrChange>
      </w:pPr>
    </w:p>
    <w:p w14:paraId="3458951F">
      <w:pPr>
        <w:numPr>
          <w:ilvl w:val="0"/>
          <w:numId w:val="0"/>
        </w:numPr>
        <w:jc w:val="center"/>
        <w:rPr>
          <w:ins w:id="2371" w:author="Damir Ahm" w:date="2025-03-02T13:51:26Z"/>
        </w:rPr>
        <w:pPrChange w:id="2370" w:author="Damir Ahm" w:date="2025-03-02T13:51:10Z">
          <w:pPr>
            <w:numPr>
              <w:ilvl w:val="0"/>
              <w:numId w:val="0"/>
            </w:numPr>
            <w:jc w:val="left"/>
          </w:pPr>
        </w:pPrChange>
      </w:pPr>
      <w:ins w:id="2372" w:author="Damir Ahm" w:date="2025-03-02T13:51:09Z">
        <w:r>
          <w:rPr/>
          <w:drawing>
            <wp:inline distT="0" distB="0" distL="114300" distR="114300">
              <wp:extent cx="4848225" cy="1914525"/>
              <wp:effectExtent l="0" t="0" r="9525" b="9525"/>
              <wp:docPr id="10" name="Изображение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Изображение 10"/>
                      <pic:cNvPicPr>
                        <a:picLocks noChangeAspect="1"/>
                      </pic:cNvPicPr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48225" cy="1914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BEFE1DA">
      <w:pPr>
        <w:pStyle w:val="10"/>
        <w:jc w:val="center"/>
        <w:rPr>
          <w:ins w:id="2375" w:author="Damir Ahm" w:date="2025-03-02T13:52:16Z"/>
          <w:lang w:val="en-US"/>
        </w:rPr>
        <w:pPrChange w:id="2374" w:author="Damir Ahm" w:date="2025-03-02T13:51:26Z">
          <w:pPr>
            <w:numPr>
              <w:ilvl w:val="0"/>
              <w:numId w:val="0"/>
            </w:numPr>
            <w:jc w:val="left"/>
          </w:pPr>
        </w:pPrChange>
      </w:pPr>
      <w:ins w:id="2376" w:author="Damir Ahm" w:date="2025-03-02T13:51:26Z">
        <w:r>
          <w:rPr/>
          <w:t xml:space="preserve">Рис. </w:t>
        </w:r>
      </w:ins>
      <w:ins w:id="2377" w:author="Damir Ahm" w:date="2025-03-02T13:51:26Z">
        <w:r>
          <w:rPr/>
          <w:fldChar w:fldCharType="begin"/>
        </w:r>
      </w:ins>
      <w:ins w:id="2378" w:author="Damir Ahm" w:date="2025-03-02T13:51:26Z">
        <w:r>
          <w:rPr/>
          <w:instrText xml:space="preserve"> SEQ Рис. \* ARABIC </w:instrText>
        </w:r>
      </w:ins>
      <w:ins w:id="2379" w:author="Damir Ahm" w:date="2025-03-02T13:51:26Z">
        <w:r>
          <w:rPr/>
          <w:fldChar w:fldCharType="separate"/>
        </w:r>
      </w:ins>
      <w:ins w:id="2380" w:author="Damir Ahm" w:date="2025-03-02T19:52:30Z">
        <w:r>
          <w:rPr/>
          <w:t>9</w:t>
        </w:r>
      </w:ins>
      <w:ins w:id="2381" w:author="Damir Ahm" w:date="2025-03-02T13:51:26Z">
        <w:r>
          <w:rPr/>
          <w:fldChar w:fldCharType="end"/>
        </w:r>
      </w:ins>
      <w:ins w:id="2382" w:author="Damir Ahm" w:date="2025-03-02T13:51:26Z">
        <w:r>
          <w:rPr>
            <w:lang w:val="en-US"/>
          </w:rPr>
          <w:t xml:space="preserve"> Время затраченное на рассчеты с помощью pandas</w:t>
        </w:r>
      </w:ins>
    </w:p>
    <w:p w14:paraId="65C7F52E">
      <w:pPr>
        <w:numPr>
          <w:ilvl w:val="0"/>
          <w:numId w:val="0"/>
        </w:numPr>
        <w:jc w:val="left"/>
        <w:rPr>
          <w:ins w:id="2384" w:author="Damir Ahm" w:date="2025-03-02T13:52:16Z"/>
          <w:lang w:val="en-US"/>
        </w:rPr>
        <w:pPrChange w:id="2383" w:author="Damir Ahm" w:date="2025-03-02T13:51:26Z">
          <w:pPr>
            <w:numPr>
              <w:ilvl w:val="0"/>
              <w:numId w:val="0"/>
            </w:numPr>
            <w:jc w:val="left"/>
          </w:pPr>
        </w:pPrChange>
      </w:pPr>
    </w:p>
    <w:p w14:paraId="19E8D29A">
      <w:pPr>
        <w:numPr>
          <w:ilvl w:val="0"/>
          <w:numId w:val="0"/>
        </w:numPr>
        <w:jc w:val="center"/>
        <w:rPr>
          <w:ins w:id="2386" w:author="Damir Ahm" w:date="2025-03-02T13:53:04Z"/>
        </w:rPr>
        <w:pPrChange w:id="2385" w:author="Damir Ahm" w:date="2025-03-02T13:52:50Z">
          <w:pPr>
            <w:numPr>
              <w:ilvl w:val="0"/>
              <w:numId w:val="0"/>
            </w:numPr>
            <w:jc w:val="left"/>
          </w:pPr>
        </w:pPrChange>
      </w:pPr>
      <w:ins w:id="2387" w:author="Damir Ahm" w:date="2025-03-02T13:52:49Z">
        <w:r>
          <w:rPr/>
          <w:drawing>
            <wp:inline distT="0" distB="0" distL="114300" distR="114300">
              <wp:extent cx="3238500" cy="1447800"/>
              <wp:effectExtent l="0" t="0" r="0" b="0"/>
              <wp:docPr id="11" name="Изображение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Изображение 11"/>
                      <pic:cNvPicPr>
                        <a:picLocks noChangeAspect="1"/>
                      </pic:cNvPicPr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38500" cy="144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B26AB98">
      <w:pPr>
        <w:pStyle w:val="10"/>
        <w:jc w:val="center"/>
        <w:rPr>
          <w:ins w:id="2390" w:author="Damir Ahm" w:date="2025-03-02T13:53:10Z"/>
          <w:lang w:val="en-US"/>
        </w:rPr>
        <w:pPrChange w:id="2389" w:author="Damir Ahm" w:date="2025-03-02T13:53:04Z">
          <w:pPr>
            <w:numPr>
              <w:ilvl w:val="0"/>
              <w:numId w:val="0"/>
            </w:numPr>
            <w:jc w:val="left"/>
          </w:pPr>
        </w:pPrChange>
      </w:pPr>
      <w:ins w:id="2391" w:author="Damir Ahm" w:date="2025-03-02T13:53:04Z">
        <w:r>
          <w:rPr/>
          <w:t xml:space="preserve">Рис. </w:t>
        </w:r>
      </w:ins>
      <w:ins w:id="2392" w:author="Damir Ahm" w:date="2025-03-02T13:53:04Z">
        <w:r>
          <w:rPr/>
          <w:fldChar w:fldCharType="begin"/>
        </w:r>
      </w:ins>
      <w:ins w:id="2393" w:author="Damir Ahm" w:date="2025-03-02T13:53:04Z">
        <w:r>
          <w:rPr/>
          <w:instrText xml:space="preserve"> SEQ Рис. \* ARABIC </w:instrText>
        </w:r>
      </w:ins>
      <w:ins w:id="2394" w:author="Damir Ahm" w:date="2025-03-02T13:53:04Z">
        <w:r>
          <w:rPr/>
          <w:fldChar w:fldCharType="separate"/>
        </w:r>
      </w:ins>
      <w:ins w:id="2395" w:author="Damir Ahm" w:date="2025-03-02T19:52:30Z">
        <w:r>
          <w:rPr/>
          <w:t>10</w:t>
        </w:r>
      </w:ins>
      <w:ins w:id="2396" w:author="Damir Ahm" w:date="2025-03-02T13:53:04Z">
        <w:r>
          <w:rPr/>
          <w:fldChar w:fldCharType="end"/>
        </w:r>
      </w:ins>
      <w:ins w:id="2397" w:author="Damir Ahm" w:date="2025-03-02T13:53:04Z">
        <w:r>
          <w:rPr>
            <w:lang w:val="en-US"/>
          </w:rPr>
          <w:t xml:space="preserve"> Время затраченное на рассчеты без pandas</w:t>
        </w:r>
      </w:ins>
    </w:p>
    <w:p w14:paraId="600776A9">
      <w:pPr>
        <w:numPr>
          <w:ilvl w:val="0"/>
          <w:numId w:val="0"/>
        </w:numPr>
        <w:jc w:val="left"/>
        <w:rPr>
          <w:ins w:id="2399" w:author="Damir Ahm" w:date="2025-03-02T13:53:11Z"/>
          <w:rFonts w:hint="default"/>
          <w:lang w:val="ru-RU"/>
        </w:rPr>
        <w:pPrChange w:id="2398" w:author="Damir Ahm" w:date="2025-03-02T13:53:04Z">
          <w:pPr>
            <w:numPr>
              <w:ilvl w:val="0"/>
              <w:numId w:val="0"/>
            </w:numPr>
            <w:jc w:val="left"/>
          </w:pPr>
        </w:pPrChange>
      </w:pPr>
    </w:p>
    <w:p w14:paraId="46138EBD">
      <w:pPr>
        <w:numPr>
          <w:ilvl w:val="0"/>
          <w:numId w:val="0"/>
        </w:numPr>
        <w:jc w:val="left"/>
        <w:rPr>
          <w:ins w:id="2401" w:author="Damir Ahm" w:date="2025-03-02T13:53:30Z"/>
          <w:rFonts w:hint="default"/>
          <w:lang w:val="en-US"/>
        </w:rPr>
        <w:pPrChange w:id="2400" w:author="Damir Ahm" w:date="2025-03-02T13:53:04Z">
          <w:pPr>
            <w:numPr>
              <w:ilvl w:val="0"/>
              <w:numId w:val="0"/>
            </w:numPr>
            <w:jc w:val="left"/>
          </w:pPr>
        </w:pPrChange>
      </w:pPr>
      <w:ins w:id="2402" w:author="Damir Ahm" w:date="2025-03-02T13:53:12Z">
        <w:r>
          <w:rPr>
            <w:rFonts w:hint="default"/>
            <w:lang w:val="ru-RU"/>
          </w:rPr>
          <w:t xml:space="preserve">Как </w:t>
        </w:r>
      </w:ins>
      <w:ins w:id="2403" w:author="Damir Ahm" w:date="2025-03-02T13:53:13Z">
        <w:r>
          <w:rPr>
            <w:rFonts w:hint="default"/>
            <w:lang w:val="ru-RU"/>
          </w:rPr>
          <w:t>видн</w:t>
        </w:r>
      </w:ins>
      <w:ins w:id="2404" w:author="Damir Ahm" w:date="2025-03-02T13:53:14Z">
        <w:r>
          <w:rPr>
            <w:rFonts w:hint="default"/>
            <w:lang w:val="ru-RU"/>
          </w:rPr>
          <w:t xml:space="preserve">о </w:t>
        </w:r>
      </w:ins>
      <w:ins w:id="2405" w:author="Damir Ahm" w:date="2025-03-02T13:53:14Z">
        <w:r>
          <w:rPr>
            <w:rFonts w:hint="default"/>
            <w:lang w:val="en-US"/>
          </w:rPr>
          <w:t>pa</w:t>
        </w:r>
      </w:ins>
      <w:ins w:id="2406" w:author="Damir Ahm" w:date="2025-03-02T13:53:16Z">
        <w:r>
          <w:rPr>
            <w:rFonts w:hint="default"/>
            <w:lang w:val="en-US"/>
          </w:rPr>
          <w:t xml:space="preserve">ndas </w:t>
        </w:r>
      </w:ins>
      <w:ins w:id="2407" w:author="Damir Ahm" w:date="2025-03-02T13:53:18Z">
        <w:r>
          <w:rPr>
            <w:rFonts w:hint="default"/>
            <w:lang w:val="ru-RU"/>
          </w:rPr>
          <w:t>оказа</w:t>
        </w:r>
      </w:ins>
      <w:ins w:id="2408" w:author="Damir Ahm" w:date="2025-03-02T13:53:20Z">
        <w:r>
          <w:rPr>
            <w:rFonts w:hint="default"/>
            <w:lang w:val="ru-RU"/>
          </w:rPr>
          <w:t>лся</w:t>
        </w:r>
      </w:ins>
      <w:ins w:id="2409" w:author="Damir Ahm" w:date="2025-03-02T13:53:21Z">
        <w:r>
          <w:rPr>
            <w:rFonts w:hint="default"/>
            <w:lang w:val="ru-RU"/>
          </w:rPr>
          <w:t xml:space="preserve"> нез</w:t>
        </w:r>
      </w:ins>
      <w:ins w:id="2410" w:author="Damir Ahm" w:date="2025-03-02T13:53:22Z">
        <w:r>
          <w:rPr>
            <w:rFonts w:hint="default"/>
            <w:lang w:val="ru-RU"/>
          </w:rPr>
          <w:t>начительн</w:t>
        </w:r>
      </w:ins>
      <w:ins w:id="2411" w:author="Damir Ahm" w:date="2025-03-02T13:53:23Z">
        <w:r>
          <w:rPr>
            <w:rFonts w:hint="default"/>
            <w:lang w:val="ru-RU"/>
          </w:rPr>
          <w:t>о быстре</w:t>
        </w:r>
      </w:ins>
      <w:ins w:id="2412" w:author="Damir Ahm" w:date="2025-03-02T13:53:24Z">
        <w:r>
          <w:rPr>
            <w:rFonts w:hint="default"/>
            <w:lang w:val="ru-RU"/>
          </w:rPr>
          <w:t>е</w:t>
        </w:r>
      </w:ins>
    </w:p>
    <w:p w14:paraId="3CA121AE">
      <w:pPr>
        <w:numPr>
          <w:ilvl w:val="0"/>
          <w:numId w:val="0"/>
        </w:numPr>
        <w:jc w:val="left"/>
        <w:rPr>
          <w:ins w:id="2414" w:author="Damir Ahm" w:date="2025-03-02T13:53:31Z"/>
          <w:rFonts w:hint="default"/>
          <w:lang w:val="en-US"/>
        </w:rPr>
        <w:pPrChange w:id="2413" w:author="Damir Ahm" w:date="2025-03-02T13:53:04Z">
          <w:pPr>
            <w:numPr>
              <w:ilvl w:val="0"/>
              <w:numId w:val="0"/>
            </w:numPr>
            <w:jc w:val="left"/>
          </w:pPr>
        </w:pPrChange>
      </w:pPr>
    </w:p>
    <w:p w14:paraId="40E59D5F">
      <w:pPr>
        <w:numPr>
          <w:ilvl w:val="-1"/>
          <w:numId w:val="0"/>
        </w:numPr>
        <w:jc w:val="left"/>
        <w:rPr>
          <w:ins w:id="2416" w:author="Damir Ahm" w:date="2025-03-02T13:53:59Z"/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pPrChange w:id="2415" w:author="Damir Ahm" w:date="2025-03-02T13:53:59Z">
          <w:pPr>
            <w:numPr>
              <w:ilvl w:val="-1"/>
              <w:numId w:val="0"/>
            </w:numPr>
            <w:jc w:val="both"/>
          </w:pPr>
        </w:pPrChange>
      </w:pPr>
      <w:ins w:id="2417" w:author="Damir Ahm" w:date="2025-03-02T13:53:59Z">
        <w:r>
          <w:rPr>
            <w:rFonts w:hint="default" w:ascii="Times New Roman" w:hAnsi="Times New Roman" w:eastAsia="SimSun" w:cs="Times New Roman"/>
            <w:b/>
            <w:bCs/>
            <w:sz w:val="32"/>
            <w:szCs w:val="32"/>
            <w:lang w:val="en-US"/>
          </w:rPr>
          <w:br w:type="page"/>
        </w:r>
      </w:ins>
    </w:p>
    <w:p w14:paraId="7B5485A0">
      <w:pPr>
        <w:numPr>
          <w:ilvl w:val="-1"/>
          <w:numId w:val="0"/>
        </w:numPr>
        <w:jc w:val="both"/>
        <w:rPr>
          <w:ins w:id="2418" w:author="Damir Ahm" w:date="2025-03-02T13:53:38Z"/>
          <w:rFonts w:ascii="Times New Roman" w:hAnsi="Times New Roman" w:eastAsia="SimSun" w:cs="Times New Roman"/>
          <w:b/>
          <w:bCs/>
          <w:sz w:val="32"/>
          <w:szCs w:val="32"/>
        </w:rPr>
      </w:pPr>
      <w:ins w:id="2419" w:author="Damir Ahm" w:date="2025-03-02T13:53:39Z">
        <w:r>
          <w:rPr>
            <w:rFonts w:hint="default" w:ascii="Times New Roman" w:hAnsi="Times New Roman" w:eastAsia="SimSun" w:cs="Times New Roman"/>
            <w:b/>
            <w:bCs/>
            <w:sz w:val="32"/>
            <w:szCs w:val="32"/>
            <w:lang w:val="en-US"/>
          </w:rPr>
          <w:t>3</w:t>
        </w:r>
      </w:ins>
      <w:ins w:id="2420" w:author="Damir Ahm" w:date="2025-03-02T13:53:38Z">
        <w:r>
          <w:rPr>
            <w:rFonts w:hint="default" w:ascii="Times New Roman" w:hAnsi="Times New Roman" w:eastAsia="SimSun" w:cs="Times New Roman"/>
            <w:b/>
            <w:bCs/>
            <w:sz w:val="32"/>
            <w:szCs w:val="32"/>
            <w:lang w:val="en-US"/>
          </w:rPr>
          <w:t xml:space="preserve">. </w:t>
        </w:r>
      </w:ins>
      <w:ins w:id="2421" w:author="Damir Ahm" w:date="2025-03-02T13:53:44Z">
        <w:r>
          <w:rPr>
            <w:rFonts w:ascii="Times New Roman" w:hAnsi="Times New Roman" w:eastAsia="SimSun" w:cs="Times New Roman"/>
            <w:b/>
            <w:bCs/>
            <w:sz w:val="32"/>
            <w:szCs w:val="32"/>
            <w:rPrChange w:id="2422" w:author="Damir Ahm" w:date="2025-03-02T13:53:53Z">
              <w:rPr>
                <w:rFonts w:ascii="SimSun" w:hAnsi="SimSun" w:eastAsia="SimSun" w:cs="SimSun"/>
                <w:sz w:val="24"/>
                <w:szCs w:val="24"/>
              </w:rPr>
            </w:rPrChange>
          </w:rPr>
          <w:t>NUMPY ARRAYS AND FUNCTIONS</w:t>
        </w:r>
      </w:ins>
    </w:p>
    <w:p w14:paraId="55CE5BA9">
      <w:pPr>
        <w:numPr>
          <w:ilvl w:val="0"/>
          <w:numId w:val="0"/>
        </w:numPr>
        <w:jc w:val="left"/>
        <w:rPr>
          <w:ins w:id="2425" w:author="Damir Ahm" w:date="2025-03-02T13:53:57Z"/>
          <w:rFonts w:hint="default"/>
          <w:lang w:val="en-US"/>
        </w:rPr>
        <w:pPrChange w:id="2424" w:author="Damir Ahm" w:date="2025-03-02T13:53:04Z">
          <w:pPr>
            <w:numPr>
              <w:ilvl w:val="0"/>
              <w:numId w:val="0"/>
            </w:numPr>
            <w:jc w:val="left"/>
          </w:pPr>
        </w:pPrChange>
      </w:pPr>
    </w:p>
    <w:p w14:paraId="51989202">
      <w:pPr>
        <w:numPr>
          <w:ilvl w:val="0"/>
          <w:numId w:val="5"/>
          <w:ins w:id="2427" w:author="Damir Ahm" w:date="2025-03-02T13:55:05Z"/>
        </w:numPr>
        <w:jc w:val="left"/>
        <w:rPr>
          <w:ins w:id="2428" w:author="Damir Ahm" w:date="2025-03-02T13:55:53Z"/>
          <w:rFonts w:hint="default"/>
          <w:lang w:val="en-US"/>
        </w:rPr>
        <w:pPrChange w:id="2426" w:author="Damir Ahm" w:date="2025-03-02T13:55:05Z">
          <w:pPr>
            <w:numPr>
              <w:ilvl w:val="0"/>
              <w:numId w:val="0"/>
            </w:numPr>
            <w:jc w:val="left"/>
          </w:pPr>
        </w:pPrChange>
      </w:pPr>
      <w:ins w:id="2429" w:author="Damir Ahm" w:date="2025-03-02T13:55:06Z">
        <w:r>
          <w:rPr>
            <w:rFonts w:hint="default"/>
            <w:lang w:val="ru-RU"/>
          </w:rPr>
          <w:t>Со</w:t>
        </w:r>
      </w:ins>
      <w:ins w:id="2430" w:author="Damir Ahm" w:date="2025-03-02T13:55:07Z">
        <w:r>
          <w:rPr>
            <w:rFonts w:hint="default"/>
            <w:lang w:val="ru-RU"/>
          </w:rPr>
          <w:t>зд</w:t>
        </w:r>
      </w:ins>
      <w:ins w:id="2431" w:author="Damir Ahm" w:date="2025-03-02T13:55:08Z">
        <w:r>
          <w:rPr>
            <w:rFonts w:hint="default"/>
            <w:lang w:val="ru-RU"/>
          </w:rPr>
          <w:t xml:space="preserve">адим </w:t>
        </w:r>
      </w:ins>
      <w:ins w:id="2432" w:author="Damir Ahm" w:date="2025-03-02T13:55:09Z">
        <w:r>
          <w:rPr>
            <w:rFonts w:hint="default"/>
            <w:lang w:val="en-US"/>
          </w:rPr>
          <w:t>num</w:t>
        </w:r>
      </w:ins>
      <w:ins w:id="2433" w:author="Damir Ahm" w:date="2025-03-02T13:55:10Z">
        <w:r>
          <w:rPr>
            <w:rFonts w:hint="default"/>
            <w:lang w:val="en-US"/>
          </w:rPr>
          <w:t>py</w:t>
        </w:r>
      </w:ins>
      <w:ins w:id="2434" w:author="Damir Ahm" w:date="2025-03-02T13:55:10Z">
        <w:r>
          <w:rPr>
            <w:rFonts w:hint="default"/>
            <w:lang w:val="ru-RU"/>
          </w:rPr>
          <w:t xml:space="preserve"> </w:t>
        </w:r>
      </w:ins>
      <w:ins w:id="2435" w:author="Damir Ahm" w:date="2025-03-02T13:55:12Z">
        <w:r>
          <w:rPr>
            <w:rFonts w:hint="default"/>
            <w:lang w:val="ru-RU"/>
          </w:rPr>
          <w:t>масси</w:t>
        </w:r>
      </w:ins>
      <w:ins w:id="2436" w:author="Damir Ahm" w:date="2025-03-02T13:55:13Z">
        <w:r>
          <w:rPr>
            <w:rFonts w:hint="default"/>
            <w:lang w:val="ru-RU"/>
          </w:rPr>
          <w:t xml:space="preserve">в </w:t>
        </w:r>
      </w:ins>
      <w:ins w:id="2437" w:author="Damir Ahm" w:date="2025-03-02T13:55:14Z">
        <w:r>
          <w:rPr>
            <w:rFonts w:hint="default"/>
            <w:lang w:val="ru-RU"/>
          </w:rPr>
          <w:t xml:space="preserve">где </w:t>
        </w:r>
      </w:ins>
      <w:ins w:id="2438" w:author="Damir Ahm" w:date="2025-03-02T13:55:20Z">
        <w:r>
          <w:rPr>
            <w:rFonts w:hint="default"/>
            <w:lang w:val="ru-RU"/>
          </w:rPr>
          <w:t xml:space="preserve">длина </w:t>
        </w:r>
      </w:ins>
      <w:ins w:id="2439" w:author="Damir Ahm" w:date="2025-03-02T13:55:21Z">
        <w:r>
          <w:rPr>
            <w:rFonts w:hint="default"/>
            <w:lang w:val="ru-RU"/>
          </w:rPr>
          <w:t>равн</w:t>
        </w:r>
      </w:ins>
      <w:ins w:id="2440" w:author="Damir Ahm" w:date="2025-03-02T13:55:22Z">
        <w:r>
          <w:rPr>
            <w:rFonts w:hint="default"/>
            <w:lang w:val="ru-RU"/>
          </w:rPr>
          <w:t xml:space="preserve">а </w:t>
        </w:r>
      </w:ins>
      <w:ins w:id="2441" w:author="Damir Ahm" w:date="2025-03-02T13:55:26Z">
        <w:r>
          <w:rPr>
            <w:rFonts w:hint="default"/>
            <w:lang w:val="ru-RU"/>
          </w:rPr>
          <w:t>моему</w:t>
        </w:r>
      </w:ins>
      <w:ins w:id="2442" w:author="Damir Ahm" w:date="2025-03-02T13:55:27Z">
        <w:r>
          <w:rPr>
            <w:rFonts w:hint="default"/>
            <w:lang w:val="ru-RU"/>
          </w:rPr>
          <w:t xml:space="preserve"> ном</w:t>
        </w:r>
      </w:ins>
      <w:ins w:id="2443" w:author="Damir Ahm" w:date="2025-03-02T13:55:28Z">
        <w:r>
          <w:rPr>
            <w:rFonts w:hint="default"/>
            <w:lang w:val="ru-RU"/>
          </w:rPr>
          <w:t>еру в с</w:t>
        </w:r>
      </w:ins>
      <w:ins w:id="2444" w:author="Damir Ahm" w:date="2025-03-02T13:55:29Z">
        <w:r>
          <w:rPr>
            <w:rFonts w:hint="default"/>
            <w:lang w:val="ru-RU"/>
          </w:rPr>
          <w:t>писке гру</w:t>
        </w:r>
      </w:ins>
      <w:ins w:id="2445" w:author="Damir Ahm" w:date="2025-03-02T13:55:30Z">
        <w:r>
          <w:rPr>
            <w:rFonts w:hint="default"/>
            <w:lang w:val="ru-RU"/>
          </w:rPr>
          <w:t xml:space="preserve">ппы </w:t>
        </w:r>
      </w:ins>
      <w:ins w:id="2446" w:author="Damir Ahm" w:date="2025-03-02T13:55:31Z">
        <w:r>
          <w:rPr>
            <w:rFonts w:hint="default"/>
            <w:lang w:val="ru-RU"/>
          </w:rPr>
          <w:t>(</w:t>
        </w:r>
      </w:ins>
      <w:ins w:id="2447" w:author="Damir Ahm" w:date="2025-03-02T13:55:34Z">
        <w:r>
          <w:rPr>
            <w:rFonts w:hint="default"/>
            <w:lang w:val="ru-RU"/>
          </w:rPr>
          <w:t>2</w:t>
        </w:r>
      </w:ins>
      <w:ins w:id="2448" w:author="Damir Ahm" w:date="2025-03-02T13:55:32Z">
        <w:r>
          <w:rPr>
            <w:rFonts w:hint="default"/>
            <w:lang w:val="ru-RU"/>
          </w:rPr>
          <w:t>)</w:t>
        </w:r>
      </w:ins>
      <w:ins w:id="2449" w:author="Damir Ahm" w:date="2025-03-02T13:55:35Z">
        <w:r>
          <w:rPr>
            <w:rFonts w:hint="default"/>
            <w:lang w:val="ru-RU"/>
          </w:rPr>
          <w:t xml:space="preserve">, </w:t>
        </w:r>
      </w:ins>
      <w:ins w:id="2450" w:author="Damir Ahm" w:date="2025-03-02T13:55:32Z">
        <w:r>
          <w:rPr>
            <w:rFonts w:hint="default"/>
            <w:lang w:val="ru-RU"/>
          </w:rPr>
          <w:t xml:space="preserve">а </w:t>
        </w:r>
      </w:ins>
      <w:ins w:id="2451" w:author="Damir Ahm" w:date="2025-03-02T13:55:36Z">
        <w:r>
          <w:rPr>
            <w:rFonts w:hint="default"/>
            <w:lang w:val="ru-RU"/>
          </w:rPr>
          <w:t>шир</w:t>
        </w:r>
      </w:ins>
      <w:ins w:id="2452" w:author="Damir Ahm" w:date="2025-03-02T13:55:37Z">
        <w:r>
          <w:rPr>
            <w:rFonts w:hint="default"/>
            <w:lang w:val="ru-RU"/>
          </w:rPr>
          <w:t xml:space="preserve">ина </w:t>
        </w:r>
      </w:ins>
      <w:ins w:id="2453" w:author="Damir Ahm" w:date="2025-03-02T13:55:45Z">
        <w:r>
          <w:rPr>
            <w:rFonts w:hint="default"/>
            <w:lang w:val="ru-RU"/>
          </w:rPr>
          <w:t>ном</w:t>
        </w:r>
      </w:ins>
      <w:ins w:id="2454" w:author="Damir Ahm" w:date="2025-03-02T13:55:46Z">
        <w:r>
          <w:rPr>
            <w:rFonts w:hint="default"/>
            <w:lang w:val="ru-RU"/>
          </w:rPr>
          <w:t>еру перв</w:t>
        </w:r>
      </w:ins>
      <w:ins w:id="2455" w:author="Damir Ahm" w:date="2025-03-02T13:55:47Z">
        <w:r>
          <w:rPr>
            <w:rFonts w:hint="default"/>
            <w:lang w:val="ru-RU"/>
          </w:rPr>
          <w:t>ой бук</w:t>
        </w:r>
      </w:ins>
      <w:ins w:id="2456" w:author="Damir Ahm" w:date="2025-03-02T13:55:48Z">
        <w:r>
          <w:rPr>
            <w:rFonts w:hint="default"/>
            <w:lang w:val="ru-RU"/>
          </w:rPr>
          <w:t>вы моей</w:t>
        </w:r>
      </w:ins>
      <w:ins w:id="2457" w:author="Damir Ahm" w:date="2025-03-02T13:55:49Z">
        <w:r>
          <w:rPr>
            <w:rFonts w:hint="default"/>
            <w:lang w:val="ru-RU"/>
          </w:rPr>
          <w:t xml:space="preserve"> фами</w:t>
        </w:r>
      </w:ins>
      <w:ins w:id="2458" w:author="Damir Ahm" w:date="2025-03-02T13:55:50Z">
        <w:r>
          <w:rPr>
            <w:rFonts w:hint="default"/>
            <w:lang w:val="ru-RU"/>
          </w:rPr>
          <w:t xml:space="preserve">лии </w:t>
        </w:r>
      </w:ins>
      <w:ins w:id="2459" w:author="Damir Ahm" w:date="2025-03-02T13:55:51Z">
        <w:r>
          <w:rPr>
            <w:rFonts w:hint="default"/>
            <w:lang w:val="ru-RU"/>
          </w:rPr>
          <w:t>(1)</w:t>
        </w:r>
      </w:ins>
      <w:ins w:id="2460" w:author="Damir Ahm" w:date="2025-03-02T13:55:52Z">
        <w:r>
          <w:rPr>
            <w:rFonts w:hint="default"/>
            <w:lang w:val="ru-RU"/>
          </w:rPr>
          <w:t>.</w:t>
        </w:r>
      </w:ins>
    </w:p>
    <w:p w14:paraId="45CF7E09">
      <w:pPr>
        <w:numPr>
          <w:ilvl w:val="0"/>
          <w:numId w:val="0"/>
        </w:numPr>
        <w:jc w:val="both"/>
        <w:rPr>
          <w:ins w:id="2462" w:author="Damir Ahm" w:date="2025-03-02T13:55:54Z"/>
          <w:rFonts w:hint="default"/>
          <w:lang w:val="ru-RU"/>
        </w:rPr>
        <w:pPrChange w:id="2461" w:author="Damir Ahm" w:date="2025-03-02T13:55:05Z">
          <w:pPr>
            <w:numPr>
              <w:ilvl w:val="0"/>
              <w:numId w:val="0"/>
            </w:numPr>
            <w:jc w:val="left"/>
          </w:pPr>
        </w:pPrChange>
      </w:pPr>
    </w:p>
    <w:p w14:paraId="1535392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463" w:author="Damir Ahm" w:date="2025-03-02T13:56:20Z"/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464" w:author="Damir Ahm" w:date="2025-03-02T13:56:20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import</w:t>
        </w:r>
      </w:ins>
      <w:ins w:id="2465" w:author="Damir Ahm" w:date="2025-03-02T13:56:2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466" w:author="Damir Ahm" w:date="2025-03-02T13:56:20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numpy</w:t>
        </w:r>
      </w:ins>
      <w:ins w:id="2467" w:author="Damir Ahm" w:date="2025-03-02T13:56:2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468" w:author="Damir Ahm" w:date="2025-03-02T13:56:20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as</w:t>
        </w:r>
      </w:ins>
      <w:ins w:id="2469" w:author="Damir Ahm" w:date="2025-03-02T13:56:2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470" w:author="Damir Ahm" w:date="2025-03-02T13:56:20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np</w:t>
        </w:r>
      </w:ins>
    </w:p>
    <w:p w14:paraId="647BD6B5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471" w:author="Damir Ahm" w:date="2025-03-02T13:56:20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 w14:paraId="108E9CCB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472" w:author="Damir Ahm" w:date="2025-03-02T13:56:20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473" w:author="Damir Ahm" w:date="2025-03-02T13:56:20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array</w:t>
        </w:r>
      </w:ins>
      <w:ins w:id="2474" w:author="Damir Ahm" w:date="2025-03-02T13:56:2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475" w:author="Damir Ahm" w:date="2025-03-02T13:56:20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2476" w:author="Damir Ahm" w:date="2025-03-02T13:56:2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477" w:author="Damir Ahm" w:date="2025-03-02T13:56:20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np</w:t>
        </w:r>
      </w:ins>
      <w:ins w:id="2478" w:author="Damir Ahm" w:date="2025-03-02T13:56:2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2479" w:author="Damir Ahm" w:date="2025-03-02T13:56:20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zeros</w:t>
        </w:r>
      </w:ins>
      <w:ins w:id="2480" w:author="Damir Ahm" w:date="2025-03-02T13:56:2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((</w:t>
        </w:r>
      </w:ins>
      <w:ins w:id="2481" w:author="Damir Ahm" w:date="2025-03-02T13:56:20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2</w:t>
        </w:r>
      </w:ins>
      <w:ins w:id="2482" w:author="Damir Ahm" w:date="2025-03-02T13:56:2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2483" w:author="Damir Ahm" w:date="2025-03-02T13:56:20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</w:t>
        </w:r>
      </w:ins>
      <w:ins w:id="2484" w:author="Damir Ahm" w:date="2025-03-02T13:56:2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))</w:t>
        </w:r>
      </w:ins>
    </w:p>
    <w:p w14:paraId="76DDBF1B">
      <w:pPr>
        <w:keepNext w:val="0"/>
        <w:keepLines w:val="0"/>
        <w:widowControl/>
        <w:suppressLineNumbers w:val="0"/>
        <w:jc w:val="left"/>
        <w:rPr>
          <w:ins w:id="2485" w:author="Damir Ahm" w:date="2025-03-02T13:56:20Z"/>
        </w:rPr>
      </w:pPr>
    </w:p>
    <w:p w14:paraId="140ED95A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486" w:author="Damir Ahm" w:date="2025-03-02T13:56:20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487" w:author="Damir Ahm" w:date="2025-03-02T13:56:20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2488" w:author="Damir Ahm" w:date="2025-03-02T13:56:2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2489" w:author="Damir Ahm" w:date="2025-03-02T13:56:20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"Массив:"</w:t>
        </w:r>
      </w:ins>
      <w:ins w:id="2490" w:author="Damir Ahm" w:date="2025-03-02T13:56:2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1D3FC08B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491" w:author="Damir Ahm" w:date="2025-03-02T13:56:20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492" w:author="Damir Ahm" w:date="2025-03-02T13:56:20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2493" w:author="Damir Ahm" w:date="2025-03-02T13:56:2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2494" w:author="Damir Ahm" w:date="2025-03-02T13:56:20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array</w:t>
        </w:r>
      </w:ins>
      <w:ins w:id="2495" w:author="Damir Ahm" w:date="2025-03-02T13:56:2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38907741">
      <w:pPr>
        <w:numPr>
          <w:ilvl w:val="0"/>
          <w:numId w:val="0"/>
        </w:numPr>
        <w:jc w:val="both"/>
        <w:rPr>
          <w:ins w:id="2497" w:author="Damir Ahm" w:date="2025-03-02T13:56:26Z"/>
          <w:rFonts w:hint="default"/>
          <w:lang w:val="en-US"/>
        </w:rPr>
        <w:pPrChange w:id="2496" w:author="Damir Ahm" w:date="2025-03-02T13:55:05Z">
          <w:pPr>
            <w:numPr>
              <w:ilvl w:val="0"/>
              <w:numId w:val="0"/>
            </w:numPr>
            <w:jc w:val="left"/>
          </w:pPr>
        </w:pPrChange>
      </w:pPr>
    </w:p>
    <w:p w14:paraId="47902339">
      <w:pPr>
        <w:numPr>
          <w:ilvl w:val="0"/>
          <w:numId w:val="0"/>
        </w:numPr>
        <w:jc w:val="center"/>
        <w:rPr>
          <w:ins w:id="2499" w:author="Damir Ahm" w:date="2025-03-02T13:56:34Z"/>
        </w:rPr>
        <w:pPrChange w:id="2498" w:author="Damir Ahm" w:date="2025-03-02T13:56:27Z">
          <w:pPr>
            <w:numPr>
              <w:ilvl w:val="0"/>
              <w:numId w:val="0"/>
            </w:numPr>
            <w:jc w:val="left"/>
          </w:pPr>
        </w:pPrChange>
      </w:pPr>
      <w:ins w:id="2500" w:author="Damir Ahm" w:date="2025-03-02T13:56:27Z">
        <w:r>
          <w:rPr/>
          <w:drawing>
            <wp:inline distT="0" distB="0" distL="114300" distR="114300">
              <wp:extent cx="981075" cy="895350"/>
              <wp:effectExtent l="0" t="0" r="9525" b="0"/>
              <wp:docPr id="12" name="Изображение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Изображение 12"/>
                      <pic:cNvPicPr>
                        <a:picLocks noChangeAspect="1"/>
                      </pic:cNvPicPr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1075" cy="895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A443290">
      <w:pPr>
        <w:pStyle w:val="10"/>
        <w:numPr>
          <w:ilvl w:val="0"/>
          <w:numId w:val="0"/>
        </w:numPr>
        <w:jc w:val="center"/>
        <w:rPr>
          <w:ins w:id="2503" w:author="Damir Ahm" w:date="2025-03-02T13:56:35Z"/>
          <w:lang w:val="ru-RU"/>
        </w:rPr>
        <w:pPrChange w:id="2502" w:author="Damir Ahm" w:date="2025-03-02T13:56:34Z">
          <w:pPr>
            <w:numPr>
              <w:ilvl w:val="0"/>
              <w:numId w:val="0"/>
            </w:numPr>
            <w:jc w:val="left"/>
          </w:pPr>
        </w:pPrChange>
      </w:pPr>
      <w:ins w:id="2504" w:author="Damir Ahm" w:date="2025-03-02T13:56:34Z">
        <w:r>
          <w:rPr/>
          <w:t xml:space="preserve">Рис. </w:t>
        </w:r>
      </w:ins>
      <w:ins w:id="2505" w:author="Damir Ahm" w:date="2025-03-02T13:56:34Z">
        <w:r>
          <w:rPr/>
          <w:fldChar w:fldCharType="begin"/>
        </w:r>
      </w:ins>
      <w:ins w:id="2506" w:author="Damir Ahm" w:date="2025-03-02T13:56:34Z">
        <w:r>
          <w:rPr/>
          <w:instrText xml:space="preserve"> SEQ Рис. \* ARABIC </w:instrText>
        </w:r>
      </w:ins>
      <w:ins w:id="2507" w:author="Damir Ahm" w:date="2025-03-02T13:56:34Z">
        <w:r>
          <w:rPr/>
          <w:fldChar w:fldCharType="separate"/>
        </w:r>
      </w:ins>
      <w:ins w:id="2508" w:author="Damir Ahm" w:date="2025-03-02T19:52:30Z">
        <w:r>
          <w:rPr/>
          <w:t>11</w:t>
        </w:r>
      </w:ins>
      <w:ins w:id="2509" w:author="Damir Ahm" w:date="2025-03-02T13:56:34Z">
        <w:r>
          <w:rPr/>
          <w:fldChar w:fldCharType="end"/>
        </w:r>
      </w:ins>
      <w:ins w:id="2510" w:author="Damir Ahm" w:date="2025-03-02T13:56:34Z">
        <w:r>
          <w:rPr>
            <w:lang w:val="ru-RU"/>
          </w:rPr>
          <w:t xml:space="preserve"> Итоговый массив</w:t>
        </w:r>
      </w:ins>
    </w:p>
    <w:p w14:paraId="79394CA0">
      <w:pPr>
        <w:numPr>
          <w:ilvl w:val="0"/>
          <w:numId w:val="0"/>
        </w:numPr>
        <w:jc w:val="left"/>
        <w:rPr>
          <w:ins w:id="2512" w:author="Damir Ahm" w:date="2025-03-02T13:56:36Z"/>
          <w:lang w:val="ru-RU"/>
        </w:rPr>
        <w:pPrChange w:id="2511" w:author="Damir Ahm" w:date="2025-03-02T13:56:34Z">
          <w:pPr>
            <w:numPr>
              <w:ilvl w:val="0"/>
              <w:numId w:val="0"/>
            </w:numPr>
            <w:jc w:val="left"/>
          </w:pPr>
        </w:pPrChange>
      </w:pPr>
    </w:p>
    <w:p w14:paraId="271E33A2">
      <w:pPr>
        <w:numPr>
          <w:ilvl w:val="0"/>
          <w:numId w:val="5"/>
          <w:ins w:id="2514" w:author="Damir Ahm" w:date="2025-03-02T14:00:12Z"/>
        </w:numPr>
        <w:jc w:val="left"/>
        <w:rPr>
          <w:ins w:id="2515" w:author="Damir Ahm" w:date="2025-03-02T14:00:42Z"/>
          <w:rFonts w:hint="default"/>
          <w:lang w:val="en-US"/>
        </w:rPr>
        <w:pPrChange w:id="2513" w:author="Damir Ahm" w:date="2025-03-02T14:00:12Z">
          <w:pPr>
            <w:numPr>
              <w:ilvl w:val="0"/>
              <w:numId w:val="0"/>
            </w:numPr>
            <w:jc w:val="left"/>
          </w:pPr>
        </w:pPrChange>
      </w:pPr>
      <w:ins w:id="2516" w:author="Damir Ahm" w:date="2025-03-02T14:00:15Z">
        <w:r>
          <w:rPr>
            <w:rFonts w:hint="default"/>
            <w:lang w:val="ru-RU"/>
          </w:rPr>
          <w:t>С</w:t>
        </w:r>
      </w:ins>
      <w:ins w:id="2517" w:author="Damir Ahm" w:date="2025-03-02T14:00:16Z">
        <w:r>
          <w:rPr>
            <w:rFonts w:hint="default"/>
            <w:lang w:val="ru-RU"/>
          </w:rPr>
          <w:t>оздади</w:t>
        </w:r>
      </w:ins>
      <w:ins w:id="2518" w:author="Damir Ahm" w:date="2025-03-02T14:00:17Z">
        <w:r>
          <w:rPr>
            <w:rFonts w:hint="default"/>
            <w:lang w:val="ru-RU"/>
          </w:rPr>
          <w:t>м мас</w:t>
        </w:r>
      </w:ins>
      <w:ins w:id="2519" w:author="Damir Ahm" w:date="2025-03-02T14:00:18Z">
        <w:r>
          <w:rPr>
            <w:rFonts w:hint="default"/>
            <w:lang w:val="ru-RU"/>
          </w:rPr>
          <w:t>сивы н</w:t>
        </w:r>
      </w:ins>
      <w:ins w:id="2520" w:author="Damir Ahm" w:date="2025-03-02T14:00:19Z">
        <w:r>
          <w:rPr>
            <w:rFonts w:hint="default"/>
            <w:lang w:val="ru-RU"/>
          </w:rPr>
          <w:t xml:space="preserve">ужного </w:t>
        </w:r>
      </w:ins>
      <w:ins w:id="2521" w:author="Damir Ahm" w:date="2025-03-02T14:00:24Z">
        <w:r>
          <w:rPr>
            <w:rFonts w:hint="default"/>
            <w:lang w:val="ru-RU"/>
          </w:rPr>
          <w:t>размер</w:t>
        </w:r>
      </w:ins>
      <w:ins w:id="2522" w:author="Damir Ahm" w:date="2025-03-02T14:00:25Z">
        <w:r>
          <w:rPr>
            <w:rFonts w:hint="default"/>
            <w:lang w:val="ru-RU"/>
          </w:rPr>
          <w:t>а</w:t>
        </w:r>
      </w:ins>
      <w:ins w:id="2523" w:author="Damir Ahm" w:date="2025-03-02T14:00:27Z">
        <w:r>
          <w:rPr>
            <w:rFonts w:hint="default"/>
            <w:lang w:val="ru-RU"/>
          </w:rPr>
          <w:t>, запо</w:t>
        </w:r>
      </w:ins>
      <w:ins w:id="2524" w:author="Damir Ahm" w:date="2025-03-02T14:00:28Z">
        <w:r>
          <w:rPr>
            <w:rFonts w:hint="default"/>
            <w:lang w:val="ru-RU"/>
          </w:rPr>
          <w:t xml:space="preserve">лненные </w:t>
        </w:r>
      </w:ins>
      <w:ins w:id="2525" w:author="Damir Ahm" w:date="2025-03-02T14:00:29Z">
        <w:r>
          <w:rPr>
            <w:rFonts w:hint="default"/>
            <w:lang w:val="ru-RU"/>
          </w:rPr>
          <w:t>случа</w:t>
        </w:r>
      </w:ins>
      <w:ins w:id="2526" w:author="Damir Ahm" w:date="2025-03-02T14:00:31Z">
        <w:r>
          <w:rPr>
            <w:rFonts w:hint="default"/>
            <w:lang w:val="ru-RU"/>
          </w:rPr>
          <w:t>йны</w:t>
        </w:r>
      </w:ins>
      <w:ins w:id="2527" w:author="Damir Ahm" w:date="2025-03-02T14:00:32Z">
        <w:r>
          <w:rPr>
            <w:rFonts w:hint="default"/>
            <w:lang w:val="ru-RU"/>
          </w:rPr>
          <w:t>ми числа</w:t>
        </w:r>
      </w:ins>
      <w:ins w:id="2528" w:author="Damir Ahm" w:date="2025-03-02T14:00:33Z">
        <w:r>
          <w:rPr>
            <w:rFonts w:hint="default"/>
            <w:lang w:val="ru-RU"/>
          </w:rPr>
          <w:t>ми ра</w:t>
        </w:r>
      </w:ins>
      <w:ins w:id="2529" w:author="Damir Ahm" w:date="2025-03-02T14:00:34Z">
        <w:r>
          <w:rPr>
            <w:rFonts w:hint="default"/>
            <w:lang w:val="ru-RU"/>
          </w:rPr>
          <w:t>сп</w:t>
        </w:r>
      </w:ins>
      <w:ins w:id="2530" w:author="Damir Ahm" w:date="2025-03-02T14:00:35Z">
        <w:r>
          <w:rPr>
            <w:rFonts w:hint="default"/>
            <w:lang w:val="ru-RU"/>
          </w:rPr>
          <w:t>ределенн</w:t>
        </w:r>
      </w:ins>
      <w:ins w:id="2531" w:author="Damir Ahm" w:date="2025-03-02T14:00:36Z">
        <w:r>
          <w:rPr>
            <w:rFonts w:hint="default"/>
            <w:lang w:val="ru-RU"/>
          </w:rPr>
          <w:t xml:space="preserve">ыми </w:t>
        </w:r>
      </w:ins>
      <w:ins w:id="2532" w:author="Damir Ahm" w:date="2025-03-02T14:00:38Z">
        <w:r>
          <w:rPr>
            <w:rFonts w:hint="default"/>
            <w:lang w:val="ru-RU"/>
          </w:rPr>
          <w:t>равно</w:t>
        </w:r>
      </w:ins>
      <w:ins w:id="2533" w:author="Damir Ahm" w:date="2025-03-02T14:00:39Z">
        <w:r>
          <w:rPr>
            <w:rFonts w:hint="default"/>
            <w:lang w:val="ru-RU"/>
          </w:rPr>
          <w:t>мерно и</w:t>
        </w:r>
      </w:ins>
      <w:ins w:id="2534" w:author="Damir Ahm" w:date="2025-03-02T14:00:40Z">
        <w:r>
          <w:rPr>
            <w:rFonts w:hint="default"/>
            <w:lang w:val="ru-RU"/>
          </w:rPr>
          <w:t xml:space="preserve"> норма</w:t>
        </w:r>
      </w:ins>
      <w:ins w:id="2535" w:author="Damir Ahm" w:date="2025-03-02T14:00:41Z">
        <w:r>
          <w:rPr>
            <w:rFonts w:hint="default"/>
            <w:lang w:val="ru-RU"/>
          </w:rPr>
          <w:t>льно</w:t>
        </w:r>
      </w:ins>
    </w:p>
    <w:p w14:paraId="788D2B3B">
      <w:pPr>
        <w:numPr>
          <w:ilvl w:val="0"/>
          <w:numId w:val="0"/>
        </w:numPr>
        <w:jc w:val="both"/>
        <w:rPr>
          <w:ins w:id="2537" w:author="Damir Ahm" w:date="2025-03-02T14:00:43Z"/>
          <w:rFonts w:hint="default"/>
          <w:lang w:val="ru-RU"/>
        </w:rPr>
        <w:pPrChange w:id="2536" w:author="Damir Ahm" w:date="2025-03-02T14:00:12Z">
          <w:pPr>
            <w:numPr>
              <w:ilvl w:val="0"/>
              <w:numId w:val="0"/>
            </w:numPr>
            <w:jc w:val="left"/>
          </w:pPr>
        </w:pPrChange>
      </w:pPr>
    </w:p>
    <w:p w14:paraId="5220F00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538" w:author="Damir Ahm" w:date="2025-03-02T14:00:44Z"/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539" w:author="Damir Ahm" w:date="2025-03-02T14:00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uniform_array</w:t>
        </w:r>
      </w:ins>
      <w:ins w:id="2540" w:author="Damir Ahm" w:date="2025-03-02T14:00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541" w:author="Damir Ahm" w:date="2025-03-02T14:00:44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2542" w:author="Damir Ahm" w:date="2025-03-02T14:00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543" w:author="Damir Ahm" w:date="2025-03-02T14:00:44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np</w:t>
        </w:r>
      </w:ins>
      <w:ins w:id="2544" w:author="Damir Ahm" w:date="2025-03-02T14:00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2545" w:author="Damir Ahm" w:date="2025-03-02T14:00:44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random</w:t>
        </w:r>
      </w:ins>
      <w:ins w:id="2546" w:author="Damir Ahm" w:date="2025-03-02T14:00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2547" w:author="Damir Ahm" w:date="2025-03-02T14:00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rand</w:t>
        </w:r>
      </w:ins>
      <w:ins w:id="2548" w:author="Damir Ahm" w:date="2025-03-02T14:00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2549" w:author="Damir Ahm" w:date="2025-03-02T14:00:44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2</w:t>
        </w:r>
      </w:ins>
      <w:ins w:id="2550" w:author="Damir Ahm" w:date="2025-03-02T14:00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2551" w:author="Damir Ahm" w:date="2025-03-02T14:00:44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</w:t>
        </w:r>
      </w:ins>
      <w:ins w:id="2552" w:author="Damir Ahm" w:date="2025-03-02T14:00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6C900E0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553" w:author="Damir Ahm" w:date="2025-03-02T14:00:44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554" w:author="Damir Ahm" w:date="2025-03-02T14:00:44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2555" w:author="Damir Ahm" w:date="2025-03-02T14:00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2556" w:author="Damir Ahm" w:date="2025-03-02T14:00:44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"Массив с равномерным распределением:"</w:t>
        </w:r>
      </w:ins>
      <w:ins w:id="2557" w:author="Damir Ahm" w:date="2025-03-02T14:00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2BB86A0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558" w:author="Damir Ahm" w:date="2025-03-02T14:00:44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559" w:author="Damir Ahm" w:date="2025-03-02T14:00:44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2560" w:author="Damir Ahm" w:date="2025-03-02T14:00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2561" w:author="Damir Ahm" w:date="2025-03-02T14:00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uniform_array</w:t>
        </w:r>
      </w:ins>
      <w:ins w:id="2562" w:author="Damir Ahm" w:date="2025-03-02T14:00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724FABD8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563" w:author="Damir Ahm" w:date="2025-03-02T14:00:44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 w14:paraId="26B34D5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564" w:author="Damir Ahm" w:date="2025-03-02T14:00:44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565" w:author="Damir Ahm" w:date="2025-03-02T14:00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normal_array</w:t>
        </w:r>
      </w:ins>
      <w:ins w:id="2566" w:author="Damir Ahm" w:date="2025-03-02T14:00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567" w:author="Damir Ahm" w:date="2025-03-02T14:00:44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2568" w:author="Damir Ahm" w:date="2025-03-02T14:00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569" w:author="Damir Ahm" w:date="2025-03-02T14:00:44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np</w:t>
        </w:r>
      </w:ins>
      <w:ins w:id="2570" w:author="Damir Ahm" w:date="2025-03-02T14:00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2571" w:author="Damir Ahm" w:date="2025-03-02T14:00:44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random</w:t>
        </w:r>
      </w:ins>
      <w:ins w:id="2572" w:author="Damir Ahm" w:date="2025-03-02T14:00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2573" w:author="Damir Ahm" w:date="2025-03-02T14:00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randn</w:t>
        </w:r>
      </w:ins>
      <w:ins w:id="2574" w:author="Damir Ahm" w:date="2025-03-02T14:00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2575" w:author="Damir Ahm" w:date="2025-03-02T14:00:44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2</w:t>
        </w:r>
      </w:ins>
      <w:ins w:id="2576" w:author="Damir Ahm" w:date="2025-03-02T14:00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2577" w:author="Damir Ahm" w:date="2025-03-02T14:00:44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</w:t>
        </w:r>
      </w:ins>
      <w:ins w:id="2578" w:author="Damir Ahm" w:date="2025-03-02T14:00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3C64F9DD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579" w:author="Damir Ahm" w:date="2025-03-02T14:00:44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580" w:author="Damir Ahm" w:date="2025-03-02T14:00:44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2581" w:author="Damir Ahm" w:date="2025-03-02T14:00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2582" w:author="Damir Ahm" w:date="2025-03-02T14:00:44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"Массив с нормальным распределением:"</w:t>
        </w:r>
      </w:ins>
      <w:ins w:id="2583" w:author="Damir Ahm" w:date="2025-03-02T14:00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5D5DE252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584" w:author="Damir Ahm" w:date="2025-03-02T14:00:44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585" w:author="Damir Ahm" w:date="2025-03-02T14:00:44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2586" w:author="Damir Ahm" w:date="2025-03-02T14:00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2587" w:author="Damir Ahm" w:date="2025-03-02T14:00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normal_array</w:t>
        </w:r>
      </w:ins>
      <w:ins w:id="2588" w:author="Damir Ahm" w:date="2025-03-02T14:00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3A4B1CA2">
      <w:pPr>
        <w:numPr>
          <w:ilvl w:val="0"/>
          <w:numId w:val="0"/>
        </w:numPr>
        <w:jc w:val="both"/>
        <w:rPr>
          <w:ins w:id="2590" w:author="Damir Ahm" w:date="2025-03-02T14:00:48Z"/>
          <w:rFonts w:hint="default"/>
          <w:lang w:val="en-US"/>
        </w:rPr>
        <w:pPrChange w:id="2589" w:author="Damir Ahm" w:date="2025-03-02T14:00:12Z">
          <w:pPr>
            <w:numPr>
              <w:ilvl w:val="0"/>
              <w:numId w:val="0"/>
            </w:numPr>
            <w:jc w:val="left"/>
          </w:pPr>
        </w:pPrChange>
      </w:pPr>
    </w:p>
    <w:p w14:paraId="1B55D0E8">
      <w:pPr>
        <w:numPr>
          <w:ilvl w:val="0"/>
          <w:numId w:val="0"/>
        </w:numPr>
        <w:jc w:val="center"/>
        <w:rPr>
          <w:ins w:id="2592" w:author="Damir Ahm" w:date="2025-03-02T14:00:56Z"/>
        </w:rPr>
        <w:pPrChange w:id="2591" w:author="Damir Ahm" w:date="2025-03-02T14:00:49Z">
          <w:pPr>
            <w:numPr>
              <w:ilvl w:val="0"/>
              <w:numId w:val="0"/>
            </w:numPr>
            <w:jc w:val="left"/>
          </w:pPr>
        </w:pPrChange>
      </w:pPr>
      <w:ins w:id="2593" w:author="Damir Ahm" w:date="2025-03-02T14:00:49Z">
        <w:r>
          <w:rPr/>
          <w:drawing>
            <wp:inline distT="0" distB="0" distL="114300" distR="114300">
              <wp:extent cx="3800475" cy="1685925"/>
              <wp:effectExtent l="0" t="0" r="9525" b="9525"/>
              <wp:docPr id="13" name="Изображение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Изображение 13"/>
                      <pic:cNvPicPr>
                        <a:picLocks noChangeAspect="1"/>
                      </pic:cNvPicPr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00475" cy="1685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4C1E1BC">
      <w:pPr>
        <w:pStyle w:val="10"/>
        <w:numPr>
          <w:ilvl w:val="0"/>
          <w:numId w:val="0"/>
        </w:numPr>
        <w:jc w:val="center"/>
        <w:rPr>
          <w:ins w:id="2596" w:author="Damir Ahm" w:date="2025-03-02T14:00:57Z"/>
          <w:lang w:val="ru-RU"/>
        </w:rPr>
        <w:pPrChange w:id="2595" w:author="Damir Ahm" w:date="2025-03-02T14:00:56Z">
          <w:pPr>
            <w:numPr>
              <w:ilvl w:val="0"/>
              <w:numId w:val="0"/>
            </w:numPr>
            <w:jc w:val="left"/>
          </w:pPr>
        </w:pPrChange>
      </w:pPr>
      <w:ins w:id="2597" w:author="Damir Ahm" w:date="2025-03-02T14:00:56Z">
        <w:r>
          <w:rPr/>
          <w:t xml:space="preserve">Рис. </w:t>
        </w:r>
      </w:ins>
      <w:ins w:id="2598" w:author="Damir Ahm" w:date="2025-03-02T14:00:56Z">
        <w:r>
          <w:rPr/>
          <w:fldChar w:fldCharType="begin"/>
        </w:r>
      </w:ins>
      <w:ins w:id="2599" w:author="Damir Ahm" w:date="2025-03-02T14:00:56Z">
        <w:r>
          <w:rPr/>
          <w:instrText xml:space="preserve"> SEQ Рис. \* ARABIC </w:instrText>
        </w:r>
      </w:ins>
      <w:ins w:id="2600" w:author="Damir Ahm" w:date="2025-03-02T14:00:56Z">
        <w:r>
          <w:rPr/>
          <w:fldChar w:fldCharType="separate"/>
        </w:r>
      </w:ins>
      <w:ins w:id="2601" w:author="Damir Ahm" w:date="2025-03-02T19:52:30Z">
        <w:r>
          <w:rPr/>
          <w:t>12</w:t>
        </w:r>
      </w:ins>
      <w:ins w:id="2602" w:author="Damir Ahm" w:date="2025-03-02T14:00:56Z">
        <w:r>
          <w:rPr/>
          <w:fldChar w:fldCharType="end"/>
        </w:r>
      </w:ins>
      <w:ins w:id="2603" w:author="Damir Ahm" w:date="2025-03-02T14:00:56Z">
        <w:r>
          <w:rPr>
            <w:lang w:val="ru-RU"/>
          </w:rPr>
          <w:t xml:space="preserve"> Созданные массивы</w:t>
        </w:r>
      </w:ins>
    </w:p>
    <w:p w14:paraId="075DE87B">
      <w:pPr>
        <w:numPr>
          <w:ilvl w:val="0"/>
          <w:numId w:val="0"/>
        </w:numPr>
        <w:jc w:val="left"/>
        <w:rPr>
          <w:ins w:id="2605" w:author="Damir Ahm" w:date="2025-03-02T14:04:12Z"/>
          <w:lang w:val="ru-RU"/>
        </w:rPr>
        <w:pPrChange w:id="2604" w:author="Damir Ahm" w:date="2025-03-02T14:04:12Z">
          <w:pPr>
            <w:numPr>
              <w:ilvl w:val="0"/>
              <w:numId w:val="0"/>
            </w:numPr>
            <w:jc w:val="left"/>
          </w:pPr>
        </w:pPrChange>
      </w:pPr>
      <w:ins w:id="2606" w:author="Damir Ahm" w:date="2025-03-02T14:04:12Z">
        <w:r>
          <w:rPr>
            <w:lang w:val="ru-RU"/>
          </w:rPr>
          <w:br w:type="page"/>
        </w:r>
      </w:ins>
    </w:p>
    <w:p w14:paraId="5AA4E7E2">
      <w:pPr>
        <w:numPr>
          <w:ilvl w:val="0"/>
          <w:numId w:val="0"/>
        </w:numPr>
        <w:jc w:val="left"/>
        <w:rPr>
          <w:ins w:id="2608" w:author="Damir Ahm" w:date="2025-03-02T14:00:57Z"/>
          <w:lang w:val="ru-RU"/>
        </w:rPr>
        <w:pPrChange w:id="2607" w:author="Damir Ahm" w:date="2025-03-02T14:00:56Z">
          <w:pPr>
            <w:numPr>
              <w:ilvl w:val="0"/>
              <w:numId w:val="0"/>
            </w:numPr>
            <w:jc w:val="left"/>
          </w:pPr>
        </w:pPrChange>
      </w:pPr>
    </w:p>
    <w:p w14:paraId="7DEC6FE0">
      <w:pPr>
        <w:numPr>
          <w:ilvl w:val="0"/>
          <w:numId w:val="5"/>
          <w:ins w:id="2610" w:author="Damir Ahm" w:date="2025-03-02T14:02:04Z"/>
        </w:numPr>
        <w:jc w:val="left"/>
        <w:rPr>
          <w:ins w:id="2611" w:author="Damir Ahm" w:date="2025-03-02T14:04:08Z"/>
          <w:rFonts w:hint="default"/>
          <w:lang w:val="ru-RU"/>
        </w:rPr>
        <w:pPrChange w:id="2609" w:author="Damir Ahm" w:date="2025-03-02T14:02:04Z">
          <w:pPr>
            <w:numPr>
              <w:ilvl w:val="0"/>
              <w:numId w:val="0"/>
            </w:numPr>
            <w:jc w:val="left"/>
          </w:pPr>
        </w:pPrChange>
      </w:pPr>
      <w:ins w:id="2612" w:author="Damir Ahm" w:date="2025-03-02T14:02:38Z">
        <w:r>
          <w:rPr>
            <w:rFonts w:hint="default"/>
            <w:lang w:val="ru-RU"/>
          </w:rPr>
          <w:t>Изучим</w:t>
        </w:r>
      </w:ins>
      <w:ins w:id="2613" w:author="Damir Ahm" w:date="2025-03-02T14:02:39Z">
        <w:r>
          <w:rPr>
            <w:rFonts w:hint="default"/>
            <w:lang w:val="ru-RU"/>
          </w:rPr>
          <w:t xml:space="preserve"> ха</w:t>
        </w:r>
      </w:ins>
      <w:ins w:id="2614" w:author="Damir Ahm" w:date="2025-03-02T14:02:40Z">
        <w:r>
          <w:rPr>
            <w:rFonts w:hint="default"/>
            <w:lang w:val="ru-RU"/>
          </w:rPr>
          <w:t>рак</w:t>
        </w:r>
      </w:ins>
      <w:ins w:id="2615" w:author="Damir Ahm" w:date="2025-03-02T14:02:41Z">
        <w:r>
          <w:rPr>
            <w:rFonts w:hint="default"/>
            <w:lang w:val="ru-RU"/>
          </w:rPr>
          <w:t>терис</w:t>
        </w:r>
      </w:ins>
      <w:ins w:id="2616" w:author="Damir Ahm" w:date="2025-03-02T14:02:42Z">
        <w:r>
          <w:rPr>
            <w:rFonts w:hint="default"/>
            <w:lang w:val="ru-RU"/>
          </w:rPr>
          <w:t xml:space="preserve">тики </w:t>
        </w:r>
      </w:ins>
      <w:ins w:id="2617" w:author="Damir Ahm" w:date="2025-03-02T14:02:44Z">
        <w:r>
          <w:rPr>
            <w:rFonts w:hint="default"/>
            <w:lang w:val="ru-RU"/>
          </w:rPr>
          <w:t>созда</w:t>
        </w:r>
      </w:ins>
      <w:ins w:id="2618" w:author="Damir Ahm" w:date="2025-03-02T14:02:45Z">
        <w:r>
          <w:rPr>
            <w:rFonts w:hint="default"/>
            <w:lang w:val="ru-RU"/>
          </w:rPr>
          <w:t>нны</w:t>
        </w:r>
      </w:ins>
      <w:ins w:id="2619" w:author="Damir Ahm" w:date="2025-03-02T14:02:46Z">
        <w:r>
          <w:rPr>
            <w:rFonts w:hint="default"/>
            <w:lang w:val="ru-RU"/>
          </w:rPr>
          <w:t>х масс</w:t>
        </w:r>
      </w:ins>
      <w:ins w:id="2620" w:author="Damir Ahm" w:date="2025-03-02T14:02:47Z">
        <w:r>
          <w:rPr>
            <w:rFonts w:hint="default"/>
            <w:lang w:val="ru-RU"/>
          </w:rPr>
          <w:t xml:space="preserve">ивов </w:t>
        </w:r>
      </w:ins>
      <w:ins w:id="2621" w:author="Damir Ahm" w:date="2025-03-02T14:02:48Z">
        <w:r>
          <w:rPr>
            <w:rFonts w:hint="default"/>
            <w:lang w:val="ru-RU"/>
          </w:rPr>
          <w:t xml:space="preserve">с </w:t>
        </w:r>
      </w:ins>
      <w:ins w:id="2622" w:author="Damir Ahm" w:date="2025-03-02T14:02:49Z">
        <w:r>
          <w:rPr>
            <w:rFonts w:hint="default"/>
            <w:lang w:val="ru-RU"/>
          </w:rPr>
          <w:t>по</w:t>
        </w:r>
      </w:ins>
      <w:ins w:id="2623" w:author="Damir Ahm" w:date="2025-03-02T14:02:50Z">
        <w:r>
          <w:rPr>
            <w:rFonts w:hint="default"/>
            <w:lang w:val="ru-RU"/>
          </w:rPr>
          <w:t xml:space="preserve">мощью </w:t>
        </w:r>
      </w:ins>
      <w:ins w:id="2624" w:author="Damir Ahm" w:date="2025-03-02T14:02:51Z">
        <w:r>
          <w:rPr>
            <w:rFonts w:hint="default"/>
            <w:lang w:val="ru-RU"/>
          </w:rPr>
          <w:t>ста</w:t>
        </w:r>
      </w:ins>
      <w:ins w:id="2625" w:author="Damir Ahm" w:date="2025-03-02T14:02:52Z">
        <w:r>
          <w:rPr>
            <w:rFonts w:hint="default"/>
            <w:lang w:val="ru-RU"/>
          </w:rPr>
          <w:t>ндартн</w:t>
        </w:r>
      </w:ins>
      <w:ins w:id="2626" w:author="Damir Ahm" w:date="2025-03-02T14:02:53Z">
        <w:r>
          <w:rPr>
            <w:rFonts w:hint="default"/>
            <w:lang w:val="ru-RU"/>
          </w:rPr>
          <w:t>ых средс</w:t>
        </w:r>
      </w:ins>
      <w:ins w:id="2627" w:author="Damir Ahm" w:date="2025-03-02T14:02:54Z">
        <w:r>
          <w:rPr>
            <w:rFonts w:hint="default"/>
            <w:lang w:val="ru-RU"/>
          </w:rPr>
          <w:t xml:space="preserve">тв </w:t>
        </w:r>
      </w:ins>
      <w:ins w:id="2628" w:author="Damir Ahm" w:date="2025-03-02T14:02:56Z">
        <w:r>
          <w:rPr>
            <w:rFonts w:hint="default"/>
            <w:lang w:val="en-US"/>
          </w:rPr>
          <w:t>num</w:t>
        </w:r>
      </w:ins>
      <w:ins w:id="2629" w:author="Damir Ahm" w:date="2025-03-02T14:02:57Z">
        <w:r>
          <w:rPr>
            <w:rFonts w:hint="default"/>
            <w:lang w:val="en-US"/>
          </w:rPr>
          <w:t>py</w:t>
        </w:r>
      </w:ins>
    </w:p>
    <w:p w14:paraId="02E18495">
      <w:pPr>
        <w:numPr>
          <w:ilvl w:val="0"/>
          <w:numId w:val="0"/>
        </w:numPr>
        <w:jc w:val="both"/>
        <w:rPr>
          <w:ins w:id="2631" w:author="Damir Ahm" w:date="2025-03-02T14:02:59Z"/>
          <w:rFonts w:hint="default"/>
          <w:lang w:val="en-US"/>
        </w:rPr>
        <w:pPrChange w:id="2630" w:author="Damir Ahm" w:date="2025-03-02T14:02:04Z">
          <w:pPr>
            <w:numPr>
              <w:ilvl w:val="0"/>
              <w:numId w:val="0"/>
            </w:numPr>
            <w:jc w:val="left"/>
          </w:pPr>
        </w:pPrChange>
      </w:pPr>
    </w:p>
    <w:p w14:paraId="0C80E9E0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632" w:author="Damir Ahm" w:date="2025-03-02T14:04:05Z"/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633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2634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2635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</w:t>
        </w:r>
      </w:ins>
      <w:ins w:id="2636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 xml:space="preserve">"ndim: </w:t>
        </w:r>
      </w:ins>
      <w:ins w:id="2637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{</w:t>
        </w:r>
      </w:ins>
      <w:ins w:id="2638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array</w:t>
        </w:r>
      </w:ins>
      <w:ins w:id="2639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2640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ndim</w:t>
        </w:r>
      </w:ins>
      <w:ins w:id="2641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}</w:t>
        </w:r>
      </w:ins>
      <w:ins w:id="2642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</w:t>
        </w:r>
      </w:ins>
      <w:ins w:id="2643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47376E5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644" w:author="Damir Ahm" w:date="2025-03-02T14:04:05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645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2646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2647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</w:t>
        </w:r>
      </w:ins>
      <w:ins w:id="2648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 xml:space="preserve">"shape: </w:t>
        </w:r>
      </w:ins>
      <w:ins w:id="2649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{</w:t>
        </w:r>
      </w:ins>
      <w:ins w:id="2650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array</w:t>
        </w:r>
      </w:ins>
      <w:ins w:id="2651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2652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shape</w:t>
        </w:r>
      </w:ins>
      <w:ins w:id="2653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}</w:t>
        </w:r>
      </w:ins>
      <w:ins w:id="2654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</w:t>
        </w:r>
      </w:ins>
      <w:ins w:id="2655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0D818AA0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656" w:author="Damir Ahm" w:date="2025-03-02T14:04:05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657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2658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2659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</w:t>
        </w:r>
      </w:ins>
      <w:ins w:id="2660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 xml:space="preserve">"size: </w:t>
        </w:r>
      </w:ins>
      <w:ins w:id="2661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{</w:t>
        </w:r>
      </w:ins>
      <w:ins w:id="2662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array</w:t>
        </w:r>
      </w:ins>
      <w:ins w:id="2663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2664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size</w:t>
        </w:r>
      </w:ins>
      <w:ins w:id="2665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}</w:t>
        </w:r>
      </w:ins>
      <w:ins w:id="2666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</w:t>
        </w:r>
      </w:ins>
      <w:ins w:id="2667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49FC6A3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668" w:author="Damir Ahm" w:date="2025-03-02T14:04:05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669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2670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2671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</w:t>
        </w:r>
      </w:ins>
      <w:ins w:id="2672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 xml:space="preserve">"dtype: </w:t>
        </w:r>
      </w:ins>
      <w:ins w:id="2673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{</w:t>
        </w:r>
      </w:ins>
      <w:ins w:id="2674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array</w:t>
        </w:r>
      </w:ins>
      <w:ins w:id="2675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2676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dtype</w:t>
        </w:r>
      </w:ins>
      <w:ins w:id="2677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}</w:t>
        </w:r>
      </w:ins>
      <w:ins w:id="2678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</w:t>
        </w:r>
      </w:ins>
      <w:ins w:id="2679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770D62B0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680" w:author="Damir Ahm" w:date="2025-03-02T14:04:05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681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2682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2683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</w:t>
        </w:r>
      </w:ins>
      <w:ins w:id="2684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 xml:space="preserve">"itemsize: </w:t>
        </w:r>
      </w:ins>
      <w:ins w:id="2685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{</w:t>
        </w:r>
      </w:ins>
      <w:ins w:id="2686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array</w:t>
        </w:r>
      </w:ins>
      <w:ins w:id="2687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2688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itemsize</w:t>
        </w:r>
      </w:ins>
      <w:ins w:id="2689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}</w:t>
        </w:r>
      </w:ins>
      <w:ins w:id="2690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 xml:space="preserve"> bytes"</w:t>
        </w:r>
      </w:ins>
      <w:ins w:id="2691" w:author="Damir Ahm" w:date="2025-03-02T14:04:0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0CEE650E">
      <w:pPr>
        <w:numPr>
          <w:ilvl w:val="0"/>
          <w:numId w:val="0"/>
        </w:numPr>
        <w:jc w:val="both"/>
        <w:rPr>
          <w:ins w:id="2693" w:author="Damir Ahm" w:date="2025-03-02T14:04:19Z"/>
          <w:rFonts w:hint="default"/>
          <w:lang w:val="ru-RU"/>
        </w:rPr>
        <w:pPrChange w:id="2692" w:author="Damir Ahm" w:date="2025-03-02T14:02:04Z">
          <w:pPr>
            <w:numPr>
              <w:ilvl w:val="0"/>
              <w:numId w:val="0"/>
            </w:numPr>
            <w:jc w:val="left"/>
          </w:pPr>
        </w:pPrChange>
      </w:pPr>
    </w:p>
    <w:p w14:paraId="670A6B82">
      <w:pPr>
        <w:numPr>
          <w:ilvl w:val="0"/>
          <w:numId w:val="0"/>
        </w:numPr>
        <w:jc w:val="center"/>
        <w:rPr>
          <w:ins w:id="2695" w:author="Damir Ahm" w:date="2025-03-02T14:04:28Z"/>
        </w:rPr>
        <w:pPrChange w:id="2694" w:author="Damir Ahm" w:date="2025-03-02T14:04:20Z">
          <w:pPr>
            <w:numPr>
              <w:ilvl w:val="0"/>
              <w:numId w:val="0"/>
            </w:numPr>
            <w:jc w:val="left"/>
          </w:pPr>
        </w:pPrChange>
      </w:pPr>
      <w:ins w:id="2696" w:author="Damir Ahm" w:date="2025-03-02T14:04:20Z">
        <w:r>
          <w:rPr/>
          <w:drawing>
            <wp:inline distT="0" distB="0" distL="114300" distR="114300">
              <wp:extent cx="1885950" cy="1238250"/>
              <wp:effectExtent l="0" t="0" r="0" b="0"/>
              <wp:docPr id="14" name="Изображение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Изображение 14"/>
                      <pic:cNvPicPr>
                        <a:picLocks noChangeAspect="1"/>
                      </pic:cNvPicPr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85950" cy="1238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1A7CA7B">
      <w:pPr>
        <w:pStyle w:val="10"/>
        <w:numPr>
          <w:ilvl w:val="0"/>
          <w:numId w:val="0"/>
        </w:numPr>
        <w:jc w:val="center"/>
        <w:rPr>
          <w:ins w:id="2699" w:author="Damir Ahm" w:date="2025-03-02T14:04:29Z"/>
          <w:lang w:val="ru-RU"/>
        </w:rPr>
        <w:pPrChange w:id="2698" w:author="Damir Ahm" w:date="2025-03-02T14:04:28Z">
          <w:pPr>
            <w:numPr>
              <w:ilvl w:val="0"/>
              <w:numId w:val="0"/>
            </w:numPr>
            <w:jc w:val="left"/>
          </w:pPr>
        </w:pPrChange>
      </w:pPr>
      <w:ins w:id="2700" w:author="Damir Ahm" w:date="2025-03-02T14:04:28Z">
        <w:r>
          <w:rPr/>
          <w:t xml:space="preserve">Рис. </w:t>
        </w:r>
      </w:ins>
      <w:ins w:id="2701" w:author="Damir Ahm" w:date="2025-03-02T14:04:28Z">
        <w:r>
          <w:rPr/>
          <w:fldChar w:fldCharType="begin"/>
        </w:r>
      </w:ins>
      <w:ins w:id="2702" w:author="Damir Ahm" w:date="2025-03-02T14:04:28Z">
        <w:r>
          <w:rPr/>
          <w:instrText xml:space="preserve"> SEQ Рис. \* ARABIC </w:instrText>
        </w:r>
      </w:ins>
      <w:ins w:id="2703" w:author="Damir Ahm" w:date="2025-03-02T14:04:28Z">
        <w:r>
          <w:rPr/>
          <w:fldChar w:fldCharType="separate"/>
        </w:r>
      </w:ins>
      <w:ins w:id="2704" w:author="Damir Ahm" w:date="2025-03-02T19:52:30Z">
        <w:r>
          <w:rPr/>
          <w:t>13</w:t>
        </w:r>
      </w:ins>
      <w:ins w:id="2705" w:author="Damir Ahm" w:date="2025-03-02T14:04:28Z">
        <w:r>
          <w:rPr/>
          <w:fldChar w:fldCharType="end"/>
        </w:r>
      </w:ins>
      <w:ins w:id="2706" w:author="Damir Ahm" w:date="2025-03-02T14:04:28Z">
        <w:r>
          <w:rPr>
            <w:lang w:val="ru-RU"/>
          </w:rPr>
          <w:t xml:space="preserve"> Характеристики массива</w:t>
        </w:r>
      </w:ins>
    </w:p>
    <w:p w14:paraId="0F46637C">
      <w:pPr>
        <w:numPr>
          <w:ilvl w:val="0"/>
          <w:numId w:val="0"/>
        </w:numPr>
        <w:jc w:val="left"/>
        <w:rPr>
          <w:ins w:id="2708" w:author="Damir Ahm" w:date="2025-03-02T14:04:29Z"/>
          <w:lang w:val="ru-RU"/>
        </w:rPr>
        <w:pPrChange w:id="2707" w:author="Damir Ahm" w:date="2025-03-02T14:04:28Z">
          <w:pPr>
            <w:numPr>
              <w:ilvl w:val="0"/>
              <w:numId w:val="0"/>
            </w:numPr>
            <w:jc w:val="left"/>
          </w:pPr>
        </w:pPrChange>
      </w:pPr>
    </w:p>
    <w:p w14:paraId="54B77A03">
      <w:pPr>
        <w:numPr>
          <w:ilvl w:val="0"/>
          <w:numId w:val="5"/>
          <w:ins w:id="2710" w:author="Damir Ahm" w:date="2025-03-02T14:06:13Z"/>
        </w:numPr>
        <w:jc w:val="left"/>
        <w:rPr>
          <w:ins w:id="2711" w:author="Damir Ahm" w:date="2025-03-02T14:06:31Z"/>
          <w:rFonts w:hint="default"/>
          <w:lang w:val="ru-RU"/>
        </w:rPr>
        <w:pPrChange w:id="2709" w:author="Damir Ahm" w:date="2025-03-02T14:06:13Z">
          <w:pPr>
            <w:numPr>
              <w:ilvl w:val="0"/>
              <w:numId w:val="0"/>
            </w:numPr>
            <w:jc w:val="left"/>
          </w:pPr>
        </w:pPrChange>
      </w:pPr>
      <w:ins w:id="2712" w:author="Damir Ahm" w:date="2025-03-02T14:06:13Z">
        <w:r>
          <w:rPr>
            <w:rFonts w:hint="default"/>
            <w:lang w:val="ru-RU"/>
          </w:rPr>
          <w:t>Созда</w:t>
        </w:r>
      </w:ins>
      <w:ins w:id="2713" w:author="Damir Ahm" w:date="2025-03-02T14:06:14Z">
        <w:r>
          <w:rPr>
            <w:rFonts w:hint="default"/>
            <w:lang w:val="ru-RU"/>
          </w:rPr>
          <w:t>дим фу</w:t>
        </w:r>
      </w:ins>
      <w:ins w:id="2714" w:author="Damir Ahm" w:date="2025-03-02T14:06:15Z">
        <w:r>
          <w:rPr>
            <w:rFonts w:hint="default"/>
            <w:lang w:val="ru-RU"/>
          </w:rPr>
          <w:t xml:space="preserve">нкцию </w:t>
        </w:r>
      </w:ins>
      <w:ins w:id="2715" w:author="Damir Ahm" w:date="2025-03-02T14:06:16Z">
        <w:r>
          <w:rPr>
            <w:rFonts w:hint="default"/>
            <w:lang w:val="ru-RU"/>
          </w:rPr>
          <w:t>выв</w:t>
        </w:r>
      </w:ins>
      <w:ins w:id="2716" w:author="Damir Ahm" w:date="2025-03-02T14:06:17Z">
        <w:r>
          <w:rPr>
            <w:rFonts w:hint="default"/>
            <w:lang w:val="ru-RU"/>
          </w:rPr>
          <w:t>одя</w:t>
        </w:r>
      </w:ins>
      <w:ins w:id="2717" w:author="Damir Ahm" w:date="2025-03-02T14:06:18Z">
        <w:r>
          <w:rPr>
            <w:rFonts w:hint="default"/>
            <w:lang w:val="ru-RU"/>
          </w:rPr>
          <w:t xml:space="preserve">щую </w:t>
        </w:r>
      </w:ins>
      <w:ins w:id="2718" w:author="Damir Ahm" w:date="2025-03-02T14:06:27Z">
        <w:r>
          <w:rPr>
            <w:rFonts w:hint="default"/>
            <w:lang w:val="ru-RU"/>
          </w:rPr>
          <w:t>сво</w:t>
        </w:r>
      </w:ins>
      <w:ins w:id="2719" w:author="Damir Ahm" w:date="2025-03-02T14:06:28Z">
        <w:r>
          <w:rPr>
            <w:rFonts w:hint="default"/>
            <w:lang w:val="ru-RU"/>
          </w:rPr>
          <w:t xml:space="preserve">йства </w:t>
        </w:r>
      </w:ins>
      <w:ins w:id="2720" w:author="Damir Ahm" w:date="2025-03-02T14:06:29Z">
        <w:r>
          <w:rPr>
            <w:rFonts w:hint="default"/>
            <w:lang w:val="ru-RU"/>
          </w:rPr>
          <w:t xml:space="preserve">массива </w:t>
        </w:r>
      </w:ins>
      <w:ins w:id="2721" w:author="Damir Ahm" w:date="2025-03-02T14:06:30Z">
        <w:r>
          <w:rPr>
            <w:rFonts w:hint="default"/>
            <w:lang w:val="ru-RU"/>
          </w:rPr>
          <w:t>в кон</w:t>
        </w:r>
      </w:ins>
      <w:ins w:id="2722" w:author="Damir Ahm" w:date="2025-03-02T14:06:31Z">
        <w:r>
          <w:rPr>
            <w:rFonts w:hint="default"/>
            <w:lang w:val="ru-RU"/>
          </w:rPr>
          <w:t>соль</w:t>
        </w:r>
      </w:ins>
    </w:p>
    <w:p w14:paraId="728D342F">
      <w:pPr>
        <w:numPr>
          <w:ilvl w:val="0"/>
          <w:numId w:val="0"/>
        </w:numPr>
        <w:jc w:val="both"/>
        <w:rPr>
          <w:ins w:id="2724" w:author="Damir Ahm" w:date="2025-03-02T14:06:32Z"/>
          <w:rFonts w:hint="default"/>
          <w:lang w:val="ru-RU"/>
        </w:rPr>
        <w:pPrChange w:id="2723" w:author="Damir Ahm" w:date="2025-03-02T14:06:13Z">
          <w:pPr>
            <w:numPr>
              <w:ilvl w:val="0"/>
              <w:numId w:val="0"/>
            </w:numPr>
            <w:jc w:val="left"/>
          </w:pPr>
        </w:pPrChange>
      </w:pPr>
    </w:p>
    <w:p w14:paraId="636EF928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725" w:author="Damir Ahm" w:date="2025-03-02T14:06:33Z"/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726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def</w:t>
        </w:r>
      </w:ins>
      <w:ins w:id="2727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728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print_array_info</w:t>
        </w:r>
      </w:ins>
      <w:ins w:id="2729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2730" w:author="Damir Ahm" w:date="2025-03-02T14:06:33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a</w:t>
        </w:r>
      </w:ins>
      <w:ins w:id="2731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):</w:t>
        </w:r>
      </w:ins>
    </w:p>
    <w:p w14:paraId="17EB9B8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732" w:author="Damir Ahm" w:date="2025-03-02T14:06:33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733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2734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2735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2736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</w:t>
        </w:r>
      </w:ins>
      <w:ins w:id="2737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 xml:space="preserve">"Shape: </w:t>
        </w:r>
      </w:ins>
      <w:ins w:id="2738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{</w:t>
        </w:r>
      </w:ins>
      <w:ins w:id="2739" w:author="Damir Ahm" w:date="2025-03-02T14:06:33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a</w:t>
        </w:r>
      </w:ins>
      <w:ins w:id="2740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.shape</w:t>
        </w:r>
      </w:ins>
      <w:ins w:id="2741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}</w:t>
        </w:r>
      </w:ins>
      <w:ins w:id="2742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</w:t>
        </w:r>
      </w:ins>
      <w:ins w:id="2743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65E4A7BE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744" w:author="Damir Ahm" w:date="2025-03-02T14:06:33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745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2746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2747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2748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</w:t>
        </w:r>
      </w:ins>
      <w:ins w:id="2749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 xml:space="preserve">"Dimensions: </w:t>
        </w:r>
      </w:ins>
      <w:ins w:id="2750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{</w:t>
        </w:r>
      </w:ins>
      <w:ins w:id="2751" w:author="Damir Ahm" w:date="2025-03-02T14:06:33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a</w:t>
        </w:r>
      </w:ins>
      <w:ins w:id="2752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.ndim</w:t>
        </w:r>
      </w:ins>
      <w:ins w:id="2753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}</w:t>
        </w:r>
      </w:ins>
      <w:ins w:id="2754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</w:t>
        </w:r>
      </w:ins>
      <w:ins w:id="2755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6DD28694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756" w:author="Damir Ahm" w:date="2025-03-02T14:06:33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757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2758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2759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2760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</w:t>
        </w:r>
      </w:ins>
      <w:ins w:id="2761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 xml:space="preserve">"Data type: </w:t>
        </w:r>
      </w:ins>
      <w:ins w:id="2762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{</w:t>
        </w:r>
      </w:ins>
      <w:ins w:id="2763" w:author="Damir Ahm" w:date="2025-03-02T14:06:33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a</w:t>
        </w:r>
      </w:ins>
      <w:ins w:id="2764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.dtype.name</w:t>
        </w:r>
      </w:ins>
      <w:ins w:id="2765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}</w:t>
        </w:r>
      </w:ins>
      <w:ins w:id="2766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</w:t>
        </w:r>
      </w:ins>
      <w:ins w:id="2767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0F423C75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768" w:author="Damir Ahm" w:date="2025-03-02T14:06:33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769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2770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2771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2772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</w:t>
        </w:r>
      </w:ins>
      <w:ins w:id="2773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 xml:space="preserve">"Item size: </w:t>
        </w:r>
      </w:ins>
      <w:ins w:id="2774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{</w:t>
        </w:r>
      </w:ins>
      <w:ins w:id="2775" w:author="Damir Ahm" w:date="2025-03-02T14:06:33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a</w:t>
        </w:r>
      </w:ins>
      <w:ins w:id="2776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.itemsize</w:t>
        </w:r>
      </w:ins>
      <w:ins w:id="2777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}</w:t>
        </w:r>
      </w:ins>
      <w:ins w:id="2778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 xml:space="preserve"> bytes"</w:t>
        </w:r>
      </w:ins>
      <w:ins w:id="2779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1EB3623F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780" w:author="Damir Ahm" w:date="2025-03-02T14:06:33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781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2782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2783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2784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</w:t>
        </w:r>
      </w:ins>
      <w:ins w:id="2785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 xml:space="preserve">"Total elements: </w:t>
        </w:r>
      </w:ins>
      <w:ins w:id="2786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{</w:t>
        </w:r>
      </w:ins>
      <w:ins w:id="2787" w:author="Damir Ahm" w:date="2025-03-02T14:06:33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a</w:t>
        </w:r>
      </w:ins>
      <w:ins w:id="2788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.size</w:t>
        </w:r>
      </w:ins>
      <w:ins w:id="2789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}</w:t>
        </w:r>
      </w:ins>
      <w:ins w:id="2790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</w:t>
        </w:r>
      </w:ins>
      <w:ins w:id="2791" w:author="Damir Ahm" w:date="2025-03-02T14:06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2FFDA0AD">
      <w:pPr>
        <w:numPr>
          <w:ilvl w:val="0"/>
          <w:numId w:val="0"/>
        </w:numPr>
        <w:jc w:val="both"/>
        <w:rPr>
          <w:ins w:id="2793" w:author="Damir Ahm" w:date="2025-03-02T14:06:44Z"/>
          <w:rFonts w:hint="default"/>
          <w:lang w:val="ru-RU"/>
        </w:rPr>
        <w:pPrChange w:id="2792" w:author="Damir Ahm" w:date="2025-03-02T14:06:13Z">
          <w:pPr>
            <w:numPr>
              <w:ilvl w:val="0"/>
              <w:numId w:val="0"/>
            </w:numPr>
            <w:jc w:val="left"/>
          </w:pPr>
        </w:pPrChange>
      </w:pPr>
    </w:p>
    <w:p w14:paraId="1CE3C5DD">
      <w:pPr>
        <w:numPr>
          <w:ilvl w:val="0"/>
          <w:numId w:val="5"/>
          <w:ins w:id="2795" w:author="Damir Ahm" w:date="2025-03-02T14:07:22Z"/>
        </w:numPr>
        <w:jc w:val="both"/>
        <w:rPr>
          <w:ins w:id="2796" w:author="Damir Ahm" w:date="2025-03-02T14:07:39Z"/>
          <w:rFonts w:hint="default"/>
          <w:lang w:val="ru-RU"/>
        </w:rPr>
        <w:pPrChange w:id="2794" w:author="Damir Ahm" w:date="2025-03-02T14:07:22Z">
          <w:pPr>
            <w:numPr>
              <w:ilvl w:val="0"/>
              <w:numId w:val="0"/>
            </w:numPr>
            <w:jc w:val="left"/>
          </w:pPr>
        </w:pPrChange>
      </w:pPr>
      <w:ins w:id="2797" w:author="Damir Ahm" w:date="2025-03-02T14:07:23Z">
        <w:r>
          <w:rPr>
            <w:rFonts w:hint="default"/>
            <w:lang w:val="ru-RU"/>
          </w:rPr>
          <w:t>Открое</w:t>
        </w:r>
      </w:ins>
      <w:ins w:id="2798" w:author="Damir Ahm" w:date="2025-03-02T14:07:24Z">
        <w:r>
          <w:rPr>
            <w:rFonts w:hint="default"/>
            <w:lang w:val="ru-RU"/>
          </w:rPr>
          <w:t>м за</w:t>
        </w:r>
      </w:ins>
      <w:ins w:id="2799" w:author="Damir Ahm" w:date="2025-03-02T14:07:25Z">
        <w:r>
          <w:rPr>
            <w:rFonts w:hint="default"/>
            <w:lang w:val="ru-RU"/>
          </w:rPr>
          <w:t>груженны</w:t>
        </w:r>
      </w:ins>
      <w:ins w:id="2800" w:author="Damir Ahm" w:date="2025-03-02T14:07:26Z">
        <w:r>
          <w:rPr>
            <w:rFonts w:hint="default"/>
            <w:lang w:val="ru-RU"/>
          </w:rPr>
          <w:t>й файл с</w:t>
        </w:r>
      </w:ins>
      <w:ins w:id="2801" w:author="Damir Ahm" w:date="2025-03-02T14:07:27Z">
        <w:r>
          <w:rPr>
            <w:rFonts w:hint="default"/>
            <w:lang w:val="ru-RU"/>
          </w:rPr>
          <w:t xml:space="preserve"> помощь</w:t>
        </w:r>
      </w:ins>
      <w:ins w:id="2802" w:author="Damir Ahm" w:date="2025-03-02T14:07:28Z">
        <w:r>
          <w:rPr>
            <w:rFonts w:hint="default"/>
            <w:lang w:val="ru-RU"/>
          </w:rPr>
          <w:t xml:space="preserve">ю </w:t>
        </w:r>
      </w:ins>
      <w:ins w:id="2803" w:author="Damir Ahm" w:date="2025-03-02T14:07:28Z">
        <w:r>
          <w:rPr>
            <w:rFonts w:hint="default"/>
            <w:lang w:val="en-US"/>
          </w:rPr>
          <w:t>p</w:t>
        </w:r>
      </w:ins>
      <w:ins w:id="2804" w:author="Damir Ahm" w:date="2025-03-02T14:07:29Z">
        <w:r>
          <w:rPr>
            <w:rFonts w:hint="default"/>
            <w:lang w:val="en-US"/>
          </w:rPr>
          <w:t>andas</w:t>
        </w:r>
      </w:ins>
      <w:ins w:id="2805" w:author="Damir Ahm" w:date="2025-03-02T14:07:30Z">
        <w:r>
          <w:rPr>
            <w:rFonts w:hint="default"/>
            <w:lang w:val="ru-RU"/>
          </w:rPr>
          <w:t xml:space="preserve"> </w:t>
        </w:r>
      </w:ins>
      <w:ins w:id="2806" w:author="Damir Ahm" w:date="2025-03-02T14:07:34Z">
        <w:r>
          <w:rPr>
            <w:rFonts w:hint="default"/>
            <w:lang w:val="ru-RU"/>
          </w:rPr>
          <w:t>и о</w:t>
        </w:r>
      </w:ins>
      <w:ins w:id="2807" w:author="Damir Ahm" w:date="2025-03-02T14:07:35Z">
        <w:r>
          <w:rPr>
            <w:rFonts w:hint="default"/>
            <w:lang w:val="ru-RU"/>
          </w:rPr>
          <w:t>пре</w:t>
        </w:r>
      </w:ins>
      <w:ins w:id="2808" w:author="Damir Ahm" w:date="2025-03-02T14:07:36Z">
        <w:r>
          <w:rPr>
            <w:rFonts w:hint="default"/>
            <w:lang w:val="ru-RU"/>
          </w:rPr>
          <w:t>делим ти</w:t>
        </w:r>
      </w:ins>
      <w:ins w:id="2809" w:author="Damir Ahm" w:date="2025-03-02T14:07:37Z">
        <w:r>
          <w:rPr>
            <w:rFonts w:hint="default"/>
            <w:lang w:val="ru-RU"/>
          </w:rPr>
          <w:t>пы его с</w:t>
        </w:r>
      </w:ins>
      <w:ins w:id="2810" w:author="Damir Ahm" w:date="2025-03-02T14:07:38Z">
        <w:r>
          <w:rPr>
            <w:rFonts w:hint="default"/>
            <w:lang w:val="ru-RU"/>
          </w:rPr>
          <w:t>толб</w:t>
        </w:r>
      </w:ins>
      <w:ins w:id="2811" w:author="Damir Ahm" w:date="2025-03-02T14:07:39Z">
        <w:r>
          <w:rPr>
            <w:rFonts w:hint="default"/>
            <w:lang w:val="ru-RU"/>
          </w:rPr>
          <w:t>цов</w:t>
        </w:r>
      </w:ins>
    </w:p>
    <w:p w14:paraId="67DD2BEE">
      <w:pPr>
        <w:numPr>
          <w:ilvl w:val="-1"/>
          <w:numId w:val="0"/>
        </w:numPr>
        <w:jc w:val="both"/>
        <w:rPr>
          <w:ins w:id="2813" w:author="Damir Ahm" w:date="2025-03-02T14:08:39Z"/>
          <w:rFonts w:hint="default"/>
          <w:lang w:val="ru-RU"/>
        </w:rPr>
        <w:pPrChange w:id="2812" w:author="Damir Ahm" w:date="2025-03-02T14:07:41Z">
          <w:pPr>
            <w:numPr>
              <w:ilvl w:val="0"/>
              <w:numId w:val="0"/>
            </w:numPr>
            <w:jc w:val="left"/>
          </w:pPr>
        </w:pPrChange>
      </w:pPr>
    </w:p>
    <w:p w14:paraId="1FA57F7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814" w:author="Damir Ahm" w:date="2025-03-02T14:08:39Z"/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815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import</w:t>
        </w:r>
      </w:ins>
      <w:ins w:id="2816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817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pandas</w:t>
        </w:r>
      </w:ins>
      <w:ins w:id="2818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819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as</w:t>
        </w:r>
      </w:ins>
      <w:ins w:id="2820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821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pd</w:t>
        </w:r>
      </w:ins>
    </w:p>
    <w:p w14:paraId="7902AADB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822" w:author="Damir Ahm" w:date="2025-03-02T14:08:39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 w14:paraId="3EB6C772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824" w:author="Damir Ahm" w:date="2025-03-02T14:08:39Z"/>
        </w:rPr>
        <w:pPrChange w:id="2823" w:author="Damir Ahm" w:date="2025-03-02T19:59:33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2825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df</w:t>
        </w:r>
      </w:ins>
      <w:ins w:id="2826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827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2828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829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pd</w:t>
        </w:r>
      </w:ins>
      <w:ins w:id="2830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2831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read_csv</w:t>
        </w:r>
      </w:ins>
      <w:ins w:id="2832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2833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'diabetes_data_upload.csv'</w:t>
        </w:r>
      </w:ins>
      <w:ins w:id="2834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40622258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835" w:author="Damir Ahm" w:date="2025-03-02T14:08:39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836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dtypes</w:t>
        </w:r>
      </w:ins>
      <w:ins w:id="2837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838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2839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{}</w:t>
        </w:r>
      </w:ins>
    </w:p>
    <w:p w14:paraId="7781E65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840" w:author="Damir Ahm" w:date="2025-03-02T14:08:39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841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for</w:t>
        </w:r>
      </w:ins>
      <w:ins w:id="2842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843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column</w:t>
        </w:r>
      </w:ins>
      <w:ins w:id="2844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845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in</w:t>
        </w:r>
      </w:ins>
      <w:ins w:id="2846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847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df</w:t>
        </w:r>
      </w:ins>
      <w:ins w:id="2848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2849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columns</w:t>
        </w:r>
      </w:ins>
      <w:ins w:id="2850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:</w:t>
        </w:r>
      </w:ins>
    </w:p>
    <w:p w14:paraId="62E1A68B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851" w:author="Damir Ahm" w:date="2025-03-02T14:08:39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852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2853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numpy_type</w:t>
        </w:r>
      </w:ins>
      <w:ins w:id="2854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855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2856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857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df</w:t>
        </w:r>
      </w:ins>
      <w:ins w:id="2858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</w:t>
        </w:r>
      </w:ins>
      <w:ins w:id="2859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column</w:t>
        </w:r>
      </w:ins>
      <w:ins w:id="2860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].</w:t>
        </w:r>
      </w:ins>
      <w:ins w:id="2861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to_numpy</w:t>
        </w:r>
      </w:ins>
      <w:ins w:id="2862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().</w:t>
        </w:r>
      </w:ins>
      <w:ins w:id="2863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dtype</w:t>
        </w:r>
      </w:ins>
    </w:p>
    <w:p w14:paraId="330B3D6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865" w:author="Damir Ahm" w:date="2025-03-02T14:08:39Z"/>
        </w:rPr>
        <w:pPrChange w:id="2864" w:author="Damir Ahm" w:date="2025-03-02T19:59:32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2866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2867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dtypes</w:t>
        </w:r>
      </w:ins>
      <w:ins w:id="2868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</w:t>
        </w:r>
      </w:ins>
      <w:ins w:id="2869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column</w:t>
        </w:r>
      </w:ins>
      <w:ins w:id="2870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] </w:t>
        </w:r>
      </w:ins>
      <w:ins w:id="2871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2872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873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str</w:t>
        </w:r>
      </w:ins>
      <w:ins w:id="2874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2875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numpy_type</w:t>
        </w:r>
      </w:ins>
      <w:ins w:id="2876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431D7CE4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878" w:author="Damir Ahm" w:date="2025-03-02T14:08:39Z"/>
        </w:rPr>
        <w:pPrChange w:id="2877" w:author="Damir Ahm" w:date="2025-03-02T19:59:32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2879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dtypes_df</w:t>
        </w:r>
      </w:ins>
      <w:ins w:id="2880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881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2882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883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pd</w:t>
        </w:r>
      </w:ins>
      <w:ins w:id="2884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2885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DataFrame</w:t>
        </w:r>
      </w:ins>
      <w:ins w:id="2886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2887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list</w:t>
        </w:r>
      </w:ins>
      <w:ins w:id="2888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2889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dtypes</w:t>
        </w:r>
      </w:ins>
      <w:ins w:id="2890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2891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items</w:t>
        </w:r>
      </w:ins>
      <w:ins w:id="2892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()), </w:t>
        </w:r>
      </w:ins>
      <w:ins w:id="2893" w:author="Damir Ahm" w:date="2025-03-02T14:08:39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columns</w:t>
        </w:r>
      </w:ins>
      <w:ins w:id="2894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2895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</w:t>
        </w:r>
      </w:ins>
      <w:ins w:id="2896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'Column'</w:t>
        </w:r>
      </w:ins>
      <w:ins w:id="2897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2898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'Data_Type'</w:t>
        </w:r>
      </w:ins>
      <w:ins w:id="2899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])</w:t>
        </w:r>
      </w:ins>
    </w:p>
    <w:p w14:paraId="2345A31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901" w:author="Damir Ahm" w:date="2025-03-02T14:08:39Z"/>
        </w:rPr>
        <w:pPrChange w:id="2900" w:author="Damir Ahm" w:date="2025-03-02T19:59:30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2902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dtypes_df</w:t>
        </w:r>
      </w:ins>
      <w:ins w:id="2903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2904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to_csv</w:t>
        </w:r>
      </w:ins>
      <w:ins w:id="2905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2906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'diabetes_data_types.csv'</w:t>
        </w:r>
      </w:ins>
      <w:ins w:id="2907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2908" w:author="Damir Ahm" w:date="2025-03-02T14:08:39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index</w:t>
        </w:r>
      </w:ins>
      <w:ins w:id="2909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2910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False</w:t>
        </w:r>
      </w:ins>
      <w:ins w:id="2911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4150FFB4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912" w:author="Damir Ahm" w:date="2025-03-02T14:08:39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913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2914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2915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dtypes_df</w:t>
        </w:r>
      </w:ins>
      <w:ins w:id="2916" w:author="Damir Ahm" w:date="2025-03-02T14:08:3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5D0F7B85">
      <w:pPr>
        <w:numPr>
          <w:ilvl w:val="-1"/>
          <w:numId w:val="0"/>
        </w:numPr>
        <w:jc w:val="both"/>
        <w:rPr>
          <w:ins w:id="2918" w:author="Damir Ahm" w:date="2025-03-02T14:08:44Z"/>
          <w:rFonts w:hint="default"/>
          <w:lang w:val="ru-RU"/>
        </w:rPr>
        <w:pPrChange w:id="2917" w:author="Damir Ahm" w:date="2025-03-02T14:07:41Z">
          <w:pPr>
            <w:numPr>
              <w:ilvl w:val="0"/>
              <w:numId w:val="0"/>
            </w:numPr>
            <w:jc w:val="left"/>
          </w:pPr>
        </w:pPrChange>
      </w:pPr>
    </w:p>
    <w:p w14:paraId="05023FA8">
      <w:pPr>
        <w:numPr>
          <w:ilvl w:val="0"/>
          <w:numId w:val="0"/>
        </w:numPr>
        <w:jc w:val="left"/>
        <w:rPr>
          <w:ins w:id="2920" w:author="Damir Ahm" w:date="2025-03-02T14:08:45Z"/>
          <w:rFonts w:hint="default"/>
          <w:lang w:val="ru-RU"/>
        </w:rPr>
        <w:pPrChange w:id="2919" w:author="Damir Ahm" w:date="2025-03-02T14:08:45Z">
          <w:pPr>
            <w:numPr>
              <w:ilvl w:val="0"/>
              <w:numId w:val="0"/>
            </w:numPr>
            <w:jc w:val="left"/>
          </w:pPr>
        </w:pPrChange>
      </w:pPr>
      <w:ins w:id="2921" w:author="Damir Ahm" w:date="2025-03-02T14:08:45Z">
        <w:r>
          <w:rPr>
            <w:rFonts w:hint="default"/>
            <w:lang w:val="ru-RU"/>
          </w:rPr>
          <w:br w:type="page"/>
        </w:r>
      </w:ins>
    </w:p>
    <w:p w14:paraId="121A87E3">
      <w:pPr>
        <w:numPr>
          <w:ilvl w:val="-1"/>
          <w:numId w:val="0"/>
        </w:numPr>
        <w:jc w:val="center"/>
        <w:rPr>
          <w:ins w:id="2923" w:author="Damir Ahm" w:date="2025-03-02T14:08:54Z"/>
        </w:rPr>
        <w:pPrChange w:id="2922" w:author="Damir Ahm" w:date="2025-03-02T14:08:46Z">
          <w:pPr>
            <w:numPr>
              <w:ilvl w:val="0"/>
              <w:numId w:val="0"/>
            </w:numPr>
            <w:jc w:val="left"/>
          </w:pPr>
        </w:pPrChange>
      </w:pPr>
      <w:ins w:id="2924" w:author="Damir Ahm" w:date="2025-03-02T14:08:45Z">
        <w:r>
          <w:rPr/>
          <w:drawing>
            <wp:inline distT="0" distB="0" distL="114300" distR="114300">
              <wp:extent cx="3343275" cy="4276725"/>
              <wp:effectExtent l="0" t="0" r="9525" b="9525"/>
              <wp:docPr id="15" name="Изображение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Изображение 15"/>
                      <pic:cNvPicPr>
                        <a:picLocks noChangeAspect="1"/>
                      </pic:cNvPicPr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43275" cy="4276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105DE5D">
      <w:pPr>
        <w:pStyle w:val="10"/>
        <w:numPr>
          <w:ilvl w:val="-1"/>
          <w:numId w:val="0"/>
        </w:numPr>
        <w:jc w:val="center"/>
        <w:rPr>
          <w:ins w:id="2927" w:author="Damir Ahm" w:date="2025-03-02T14:08:57Z"/>
          <w:lang w:val="ru-RU"/>
        </w:rPr>
        <w:pPrChange w:id="2926" w:author="Damir Ahm" w:date="2025-03-02T14:08:54Z">
          <w:pPr>
            <w:numPr>
              <w:ilvl w:val="0"/>
              <w:numId w:val="0"/>
            </w:numPr>
            <w:jc w:val="left"/>
          </w:pPr>
        </w:pPrChange>
      </w:pPr>
      <w:ins w:id="2928" w:author="Damir Ahm" w:date="2025-03-02T14:08:54Z">
        <w:r>
          <w:rPr/>
          <w:t xml:space="preserve">Рис. </w:t>
        </w:r>
      </w:ins>
      <w:ins w:id="2929" w:author="Damir Ahm" w:date="2025-03-02T14:08:54Z">
        <w:r>
          <w:rPr/>
          <w:fldChar w:fldCharType="begin"/>
        </w:r>
      </w:ins>
      <w:ins w:id="2930" w:author="Damir Ahm" w:date="2025-03-02T14:08:54Z">
        <w:r>
          <w:rPr/>
          <w:instrText xml:space="preserve"> SEQ Рис. \* ARABIC </w:instrText>
        </w:r>
      </w:ins>
      <w:ins w:id="2931" w:author="Damir Ahm" w:date="2025-03-02T14:08:54Z">
        <w:r>
          <w:rPr/>
          <w:fldChar w:fldCharType="separate"/>
        </w:r>
      </w:ins>
      <w:ins w:id="2932" w:author="Damir Ahm" w:date="2025-03-02T19:52:30Z">
        <w:r>
          <w:rPr/>
          <w:t>14</w:t>
        </w:r>
      </w:ins>
      <w:ins w:id="2933" w:author="Damir Ahm" w:date="2025-03-02T14:08:54Z">
        <w:r>
          <w:rPr/>
          <w:fldChar w:fldCharType="end"/>
        </w:r>
      </w:ins>
      <w:ins w:id="2934" w:author="Damir Ahm" w:date="2025-03-02T14:08:54Z">
        <w:r>
          <w:rPr>
            <w:lang w:val="ru-RU"/>
          </w:rPr>
          <w:t xml:space="preserve"> Типы столбцов таблицы</w:t>
        </w:r>
      </w:ins>
    </w:p>
    <w:p w14:paraId="75D8D1F1">
      <w:pPr>
        <w:numPr>
          <w:ilvl w:val="0"/>
          <w:numId w:val="0"/>
        </w:numPr>
        <w:jc w:val="left"/>
        <w:rPr>
          <w:ins w:id="2936" w:author="Damir Ahm" w:date="2025-03-02T14:08:57Z"/>
          <w:lang w:val="ru-RU"/>
        </w:rPr>
        <w:pPrChange w:id="2935" w:author="Damir Ahm" w:date="2025-03-02T14:08:54Z">
          <w:pPr>
            <w:numPr>
              <w:ilvl w:val="0"/>
              <w:numId w:val="0"/>
            </w:numPr>
            <w:jc w:val="left"/>
          </w:pPr>
        </w:pPrChange>
      </w:pPr>
    </w:p>
    <w:p w14:paraId="48333441">
      <w:pPr>
        <w:numPr>
          <w:ilvl w:val="0"/>
          <w:numId w:val="5"/>
          <w:ins w:id="2938" w:author="Damir Ahm" w:date="2025-03-02T14:09:37Z"/>
        </w:numPr>
        <w:jc w:val="left"/>
        <w:rPr>
          <w:ins w:id="2939" w:author="Damir Ahm" w:date="2025-03-02T14:10:03Z"/>
          <w:rFonts w:hint="default"/>
          <w:lang w:val="ru-RU"/>
        </w:rPr>
        <w:pPrChange w:id="2937" w:author="Damir Ahm" w:date="2025-03-02T14:09:37Z">
          <w:pPr>
            <w:numPr>
              <w:ilvl w:val="0"/>
              <w:numId w:val="0"/>
            </w:numPr>
            <w:jc w:val="left"/>
          </w:pPr>
        </w:pPrChange>
      </w:pPr>
      <w:ins w:id="2940" w:author="Damir Ahm" w:date="2025-03-02T14:09:41Z">
        <w:r>
          <w:rPr>
            <w:rFonts w:hint="default"/>
            <w:lang w:val="ru-RU"/>
          </w:rPr>
          <w:t>Пере</w:t>
        </w:r>
      </w:ins>
      <w:ins w:id="2941" w:author="Damir Ahm" w:date="2025-03-02T14:09:42Z">
        <w:r>
          <w:rPr>
            <w:rFonts w:hint="default"/>
            <w:lang w:val="ru-RU"/>
          </w:rPr>
          <w:t>к</w:t>
        </w:r>
      </w:ins>
      <w:ins w:id="2942" w:author="Damir Ahm" w:date="2025-03-02T14:09:44Z">
        <w:r>
          <w:rPr>
            <w:rFonts w:hint="default"/>
            <w:lang w:val="ru-RU"/>
          </w:rPr>
          <w:t>он</w:t>
        </w:r>
      </w:ins>
      <w:ins w:id="2943" w:author="Damir Ahm" w:date="2025-03-02T14:09:45Z">
        <w:r>
          <w:rPr>
            <w:rFonts w:hint="default"/>
            <w:lang w:val="ru-RU"/>
          </w:rPr>
          <w:t>вертиру</w:t>
        </w:r>
      </w:ins>
      <w:ins w:id="2944" w:author="Damir Ahm" w:date="2025-03-02T14:09:46Z">
        <w:r>
          <w:rPr>
            <w:rFonts w:hint="default"/>
            <w:lang w:val="ru-RU"/>
          </w:rPr>
          <w:t xml:space="preserve">ем </w:t>
        </w:r>
      </w:ins>
      <w:ins w:id="2945" w:author="Damir Ahm" w:date="2025-03-02T14:09:48Z">
        <w:r>
          <w:rPr>
            <w:rFonts w:hint="default"/>
            <w:lang w:val="ru-RU"/>
          </w:rPr>
          <w:t>вхо</w:t>
        </w:r>
      </w:ins>
      <w:ins w:id="2946" w:author="Damir Ahm" w:date="2025-03-02T14:09:49Z">
        <w:r>
          <w:rPr>
            <w:rFonts w:hint="default"/>
            <w:lang w:val="ru-RU"/>
          </w:rPr>
          <w:t>дную т</w:t>
        </w:r>
      </w:ins>
      <w:ins w:id="2947" w:author="Damir Ahm" w:date="2025-03-02T14:09:50Z">
        <w:r>
          <w:rPr>
            <w:rFonts w:hint="default"/>
            <w:lang w:val="ru-RU"/>
          </w:rPr>
          <w:t>аблицу</w:t>
        </w:r>
      </w:ins>
      <w:ins w:id="2948" w:author="Damir Ahm" w:date="2025-03-02T14:09:51Z">
        <w:r>
          <w:rPr>
            <w:rFonts w:hint="default"/>
            <w:lang w:val="ru-RU"/>
          </w:rPr>
          <w:t xml:space="preserve"> так что</w:t>
        </w:r>
      </w:ins>
      <w:ins w:id="2949" w:author="Damir Ahm" w:date="2025-03-02T14:09:52Z">
        <w:r>
          <w:rPr>
            <w:rFonts w:hint="default"/>
            <w:lang w:val="ru-RU"/>
          </w:rPr>
          <w:t>бы табл</w:t>
        </w:r>
      </w:ins>
      <w:ins w:id="2950" w:author="Damir Ahm" w:date="2025-03-02T14:09:53Z">
        <w:r>
          <w:rPr>
            <w:rFonts w:hint="default"/>
            <w:lang w:val="ru-RU"/>
          </w:rPr>
          <w:t xml:space="preserve">ица не </w:t>
        </w:r>
      </w:ins>
      <w:ins w:id="2951" w:author="Damir Ahm" w:date="2025-03-02T14:09:54Z">
        <w:r>
          <w:rPr>
            <w:rFonts w:hint="default"/>
            <w:lang w:val="ru-RU"/>
          </w:rPr>
          <w:t>содержа</w:t>
        </w:r>
      </w:ins>
      <w:ins w:id="2952" w:author="Damir Ahm" w:date="2025-03-02T14:09:55Z">
        <w:r>
          <w:rPr>
            <w:rFonts w:hint="default"/>
            <w:lang w:val="ru-RU"/>
          </w:rPr>
          <w:t xml:space="preserve">ла </w:t>
        </w:r>
      </w:ins>
      <w:ins w:id="2953" w:author="Damir Ahm" w:date="2025-03-02T14:09:56Z">
        <w:r>
          <w:rPr>
            <w:rFonts w:hint="default"/>
            <w:lang w:val="ru-RU"/>
          </w:rPr>
          <w:t>буквен</w:t>
        </w:r>
      </w:ins>
      <w:ins w:id="2954" w:author="Damir Ahm" w:date="2025-03-02T14:09:57Z">
        <w:r>
          <w:rPr>
            <w:rFonts w:hint="default"/>
            <w:lang w:val="ru-RU"/>
          </w:rPr>
          <w:t>ных обо</w:t>
        </w:r>
      </w:ins>
      <w:ins w:id="2955" w:author="Damir Ahm" w:date="2025-03-02T14:09:58Z">
        <w:r>
          <w:rPr>
            <w:rFonts w:hint="default"/>
            <w:lang w:val="ru-RU"/>
          </w:rPr>
          <w:t>значени</w:t>
        </w:r>
      </w:ins>
      <w:ins w:id="2956" w:author="Damir Ahm" w:date="2025-03-02T14:09:59Z">
        <w:r>
          <w:rPr>
            <w:rFonts w:hint="default"/>
            <w:lang w:val="ru-RU"/>
          </w:rPr>
          <w:t>й клас</w:t>
        </w:r>
      </w:ins>
      <w:ins w:id="2957" w:author="Damir Ahm" w:date="2025-03-02T14:10:00Z">
        <w:r>
          <w:rPr>
            <w:rFonts w:hint="default"/>
            <w:lang w:val="ru-RU"/>
          </w:rPr>
          <w:t>сов</w:t>
        </w:r>
      </w:ins>
      <w:ins w:id="2958" w:author="Damir Ahm" w:date="2025-03-02T14:10:02Z">
        <w:r>
          <w:rPr>
            <w:rFonts w:hint="default"/>
            <w:lang w:val="ru-RU"/>
          </w:rPr>
          <w:t>.</w:t>
        </w:r>
      </w:ins>
    </w:p>
    <w:p w14:paraId="78B29753">
      <w:pPr>
        <w:numPr>
          <w:ilvl w:val="0"/>
          <w:numId w:val="0"/>
        </w:numPr>
        <w:jc w:val="both"/>
        <w:rPr>
          <w:ins w:id="2960" w:author="Damir Ahm" w:date="2025-03-02T14:10:29Z"/>
          <w:rFonts w:hint="default"/>
          <w:lang w:val="ru-RU"/>
        </w:rPr>
        <w:pPrChange w:id="2959" w:author="Damir Ahm" w:date="2025-03-02T14:09:37Z">
          <w:pPr>
            <w:numPr>
              <w:ilvl w:val="0"/>
              <w:numId w:val="0"/>
            </w:numPr>
            <w:jc w:val="left"/>
          </w:pPr>
        </w:pPrChange>
      </w:pPr>
    </w:p>
    <w:p w14:paraId="162ECD28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961" w:author="Damir Ahm" w:date="2025-03-02T14:10:29Z"/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962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df_numeric</w:t>
        </w:r>
      </w:ins>
      <w:ins w:id="2963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964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2965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966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df</w:t>
        </w:r>
      </w:ins>
      <w:ins w:id="2967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2968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copy</w:t>
        </w:r>
      </w:ins>
      <w:ins w:id="2969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74E2E73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970" w:author="Damir Ahm" w:date="2025-03-02T14:10:29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 w14:paraId="4B0EB6A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972" w:author="Damir Ahm" w:date="2025-03-02T14:10:29Z"/>
        </w:rPr>
        <w:pPrChange w:id="2971" w:author="Damir Ahm" w:date="2025-03-02T14:10:37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2973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df_numeric</w:t>
        </w:r>
      </w:ins>
      <w:ins w:id="2974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</w:t>
        </w:r>
      </w:ins>
      <w:ins w:id="2975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'Gender'</w:t>
        </w:r>
      </w:ins>
      <w:ins w:id="2976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] </w:t>
        </w:r>
      </w:ins>
      <w:ins w:id="2977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2978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979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np</w:t>
        </w:r>
      </w:ins>
      <w:ins w:id="2980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2981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where</w:t>
        </w:r>
      </w:ins>
      <w:ins w:id="2982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2983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df_numeric</w:t>
        </w:r>
      </w:ins>
      <w:ins w:id="2984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</w:t>
        </w:r>
      </w:ins>
      <w:ins w:id="2985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'Gender'</w:t>
        </w:r>
      </w:ins>
      <w:ins w:id="2986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] </w:t>
        </w:r>
      </w:ins>
      <w:ins w:id="2987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==</w:t>
        </w:r>
      </w:ins>
      <w:ins w:id="2988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989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'Male'</w:t>
        </w:r>
      </w:ins>
      <w:ins w:id="2990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2991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</w:t>
        </w:r>
      </w:ins>
      <w:ins w:id="2992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2993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</w:t>
        </w:r>
      </w:ins>
      <w:ins w:id="2994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37B1679E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2995" w:author="Damir Ahm" w:date="2025-03-02T14:10:29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2996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yes_no_columns</w:t>
        </w:r>
      </w:ins>
      <w:ins w:id="2997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2998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2999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[</w:t>
        </w:r>
      </w:ins>
      <w:ins w:id="3000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'Polyuria'</w:t>
        </w:r>
      </w:ins>
      <w:ins w:id="3001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3002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'Polydipsia'</w:t>
        </w:r>
      </w:ins>
      <w:ins w:id="3003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3004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'sudden weight loss'</w:t>
        </w:r>
      </w:ins>
      <w:ins w:id="3005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3006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'weakness'</w:t>
        </w:r>
      </w:ins>
      <w:ins w:id="3007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</w:p>
    <w:p w14:paraId="483A3172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008" w:author="Damir Ahm" w:date="2025-03-02T14:10:29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009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      </w:t>
        </w:r>
      </w:ins>
      <w:ins w:id="3010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'Polyphagia'</w:t>
        </w:r>
      </w:ins>
      <w:ins w:id="3011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3012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'Genital thrush'</w:t>
        </w:r>
      </w:ins>
      <w:ins w:id="3013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3014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'visual blurring'</w:t>
        </w:r>
      </w:ins>
      <w:ins w:id="3015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3016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'Itching'</w:t>
        </w:r>
      </w:ins>
      <w:ins w:id="3017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,</w:t>
        </w:r>
      </w:ins>
    </w:p>
    <w:p w14:paraId="6BB9B70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018" w:author="Damir Ahm" w:date="2025-03-02T14:10:29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019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      </w:t>
        </w:r>
      </w:ins>
      <w:ins w:id="3020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'Irritability'</w:t>
        </w:r>
      </w:ins>
      <w:ins w:id="3021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3022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'delayed healing'</w:t>
        </w:r>
      </w:ins>
      <w:ins w:id="3023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3024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'partial paresis'</w:t>
        </w:r>
      </w:ins>
      <w:ins w:id="3025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</w:p>
    <w:p w14:paraId="2391CC40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027" w:author="Damir Ahm" w:date="2025-03-02T14:10:29Z"/>
        </w:rPr>
        <w:pPrChange w:id="3026" w:author="Damir Ahm" w:date="2025-03-02T14:10:32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3028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      </w:t>
        </w:r>
      </w:ins>
      <w:ins w:id="3029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'muscle stiffness'</w:t>
        </w:r>
      </w:ins>
      <w:ins w:id="3030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3031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'Alopecia'</w:t>
        </w:r>
      </w:ins>
      <w:ins w:id="3032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3033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'Obesity'</w:t>
        </w:r>
      </w:ins>
      <w:ins w:id="3034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]</w:t>
        </w:r>
      </w:ins>
    </w:p>
    <w:p w14:paraId="6D1919EB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035" w:author="Damir Ahm" w:date="2025-03-02T14:10:29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036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for</w:t>
        </w:r>
      </w:ins>
      <w:ins w:id="3037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038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col</w:t>
        </w:r>
      </w:ins>
      <w:ins w:id="3039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040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in</w:t>
        </w:r>
      </w:ins>
      <w:ins w:id="3041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042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yes_no_columns</w:t>
        </w:r>
      </w:ins>
      <w:ins w:id="3043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:</w:t>
        </w:r>
      </w:ins>
    </w:p>
    <w:p w14:paraId="26B91938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045" w:author="Damir Ahm" w:date="2025-03-02T14:10:29Z"/>
        </w:rPr>
        <w:pPrChange w:id="3044" w:author="Damir Ahm" w:date="2025-03-02T14:10:34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3046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3047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df_numeric</w:t>
        </w:r>
      </w:ins>
      <w:ins w:id="3048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</w:t>
        </w:r>
      </w:ins>
      <w:ins w:id="3049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col</w:t>
        </w:r>
      </w:ins>
      <w:ins w:id="3050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] </w:t>
        </w:r>
      </w:ins>
      <w:ins w:id="3051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3052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053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np</w:t>
        </w:r>
      </w:ins>
      <w:ins w:id="3054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3055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where</w:t>
        </w:r>
      </w:ins>
      <w:ins w:id="3056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3057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df_numeric</w:t>
        </w:r>
      </w:ins>
      <w:ins w:id="3058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</w:t>
        </w:r>
      </w:ins>
      <w:ins w:id="3059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col</w:t>
        </w:r>
      </w:ins>
      <w:ins w:id="3060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] </w:t>
        </w:r>
      </w:ins>
      <w:ins w:id="3061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==</w:t>
        </w:r>
      </w:ins>
      <w:ins w:id="3062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063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'Yes'</w:t>
        </w:r>
      </w:ins>
      <w:ins w:id="3064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3065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</w:t>
        </w:r>
      </w:ins>
      <w:ins w:id="3066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3067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</w:t>
        </w:r>
      </w:ins>
      <w:ins w:id="3068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72E2A9BB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070" w:author="Damir Ahm" w:date="2025-03-02T14:10:29Z"/>
        </w:rPr>
        <w:pPrChange w:id="3069" w:author="Damir Ahm" w:date="2025-03-02T14:10:34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3071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df_numeric</w:t>
        </w:r>
      </w:ins>
      <w:ins w:id="3072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</w:t>
        </w:r>
      </w:ins>
      <w:ins w:id="3073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'class'</w:t>
        </w:r>
      </w:ins>
      <w:ins w:id="3074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] </w:t>
        </w:r>
      </w:ins>
      <w:ins w:id="3075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3076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077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np</w:t>
        </w:r>
      </w:ins>
      <w:ins w:id="3078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3079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where</w:t>
        </w:r>
      </w:ins>
      <w:ins w:id="3080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3081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df_numeric</w:t>
        </w:r>
      </w:ins>
      <w:ins w:id="3082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</w:t>
        </w:r>
      </w:ins>
      <w:ins w:id="3083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'class'</w:t>
        </w:r>
      </w:ins>
      <w:ins w:id="3084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] </w:t>
        </w:r>
      </w:ins>
      <w:ins w:id="3085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==</w:t>
        </w:r>
      </w:ins>
      <w:ins w:id="3086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087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'Positive'</w:t>
        </w:r>
      </w:ins>
      <w:ins w:id="3088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3089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</w:t>
        </w:r>
      </w:ins>
      <w:ins w:id="3090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3091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</w:t>
        </w:r>
      </w:ins>
      <w:ins w:id="3092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032BFCC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094" w:author="Damir Ahm" w:date="2025-03-02T14:10:29Z"/>
        </w:rPr>
        <w:pPrChange w:id="3093" w:author="Damir Ahm" w:date="2025-03-02T14:10:35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3095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3096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3097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df_numeric</w:t>
        </w:r>
      </w:ins>
      <w:ins w:id="3098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3099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head</w:t>
        </w:r>
      </w:ins>
      <w:ins w:id="3100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())</w:t>
        </w:r>
      </w:ins>
    </w:p>
    <w:p w14:paraId="40B7E96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101" w:author="Damir Ahm" w:date="2025-03-02T14:10:29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102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df_numeric</w:t>
        </w:r>
      </w:ins>
      <w:ins w:id="3103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3104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to_csv</w:t>
        </w:r>
      </w:ins>
      <w:ins w:id="3105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3106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'diabetes_data_numeric.csv'</w:t>
        </w:r>
      </w:ins>
      <w:ins w:id="3107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3108" w:author="Damir Ahm" w:date="2025-03-02T14:10:29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index</w:t>
        </w:r>
      </w:ins>
      <w:ins w:id="3109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3110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False</w:t>
        </w:r>
      </w:ins>
      <w:ins w:id="3111" w:author="Damir Ahm" w:date="2025-03-02T14:10:2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16FEC733">
      <w:pPr>
        <w:numPr>
          <w:ilvl w:val="0"/>
          <w:numId w:val="0"/>
        </w:numPr>
        <w:jc w:val="both"/>
        <w:rPr>
          <w:ins w:id="3113" w:author="Damir Ahm" w:date="2025-03-02T14:10:52Z"/>
          <w:rFonts w:hint="default"/>
          <w:lang w:val="ru-RU"/>
        </w:rPr>
        <w:pPrChange w:id="3112" w:author="Damir Ahm" w:date="2025-03-02T14:09:37Z">
          <w:pPr>
            <w:numPr>
              <w:ilvl w:val="0"/>
              <w:numId w:val="0"/>
            </w:numPr>
            <w:jc w:val="left"/>
          </w:pPr>
        </w:pPrChange>
      </w:pPr>
    </w:p>
    <w:p w14:paraId="1220EC1E">
      <w:pPr>
        <w:numPr>
          <w:ilvl w:val="0"/>
          <w:numId w:val="0"/>
        </w:numPr>
        <w:jc w:val="left"/>
        <w:rPr>
          <w:ins w:id="3115" w:author="Damir Ahm" w:date="2025-03-02T14:10:52Z"/>
          <w:rFonts w:hint="default"/>
          <w:lang w:val="ru-RU"/>
        </w:rPr>
        <w:pPrChange w:id="3114" w:author="Damir Ahm" w:date="2025-03-02T14:10:52Z">
          <w:pPr>
            <w:numPr>
              <w:ilvl w:val="0"/>
              <w:numId w:val="0"/>
            </w:numPr>
            <w:jc w:val="left"/>
          </w:pPr>
        </w:pPrChange>
      </w:pPr>
      <w:ins w:id="3116" w:author="Damir Ahm" w:date="2025-03-02T14:10:52Z">
        <w:r>
          <w:rPr>
            <w:rFonts w:hint="default"/>
            <w:lang w:val="ru-RU"/>
          </w:rPr>
          <w:br w:type="page"/>
        </w:r>
      </w:ins>
    </w:p>
    <w:p w14:paraId="34B2AEB7">
      <w:pPr>
        <w:numPr>
          <w:ilvl w:val="0"/>
          <w:numId w:val="0"/>
        </w:numPr>
        <w:jc w:val="both"/>
        <w:rPr>
          <w:ins w:id="3118" w:author="Damir Ahm" w:date="2025-03-02T14:10:59Z"/>
        </w:rPr>
        <w:pPrChange w:id="3117" w:author="Damir Ahm" w:date="2025-03-02T14:09:37Z">
          <w:pPr>
            <w:numPr>
              <w:ilvl w:val="0"/>
              <w:numId w:val="0"/>
            </w:numPr>
            <w:jc w:val="left"/>
          </w:pPr>
        </w:pPrChange>
      </w:pPr>
      <w:ins w:id="3119" w:author="Damir Ahm" w:date="2025-03-02T14:10:53Z">
        <w:r>
          <w:rPr/>
          <w:drawing>
            <wp:inline distT="0" distB="0" distL="114300" distR="114300">
              <wp:extent cx="6120130" cy="5301615"/>
              <wp:effectExtent l="0" t="0" r="13970" b="13335"/>
              <wp:docPr id="16" name="Изображение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Изображение 16"/>
                      <pic:cNvPicPr>
                        <a:picLocks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0130" cy="530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C453BFE">
      <w:pPr>
        <w:pStyle w:val="10"/>
        <w:numPr>
          <w:ilvl w:val="0"/>
          <w:numId w:val="0"/>
        </w:numPr>
        <w:jc w:val="center"/>
        <w:rPr>
          <w:ins w:id="3122" w:author="Damir Ahm" w:date="2025-03-02T14:11:18Z"/>
          <w:lang w:val="ru-RU"/>
        </w:rPr>
        <w:pPrChange w:id="3121" w:author="Damir Ahm" w:date="2025-03-02T14:11:00Z">
          <w:pPr>
            <w:numPr>
              <w:ilvl w:val="0"/>
              <w:numId w:val="0"/>
            </w:numPr>
            <w:jc w:val="left"/>
          </w:pPr>
        </w:pPrChange>
      </w:pPr>
      <w:ins w:id="3123" w:author="Damir Ahm" w:date="2025-03-02T14:10:59Z">
        <w:r>
          <w:rPr/>
          <w:t xml:space="preserve">Рис. </w:t>
        </w:r>
      </w:ins>
      <w:ins w:id="3124" w:author="Damir Ahm" w:date="2025-03-02T14:10:59Z">
        <w:r>
          <w:rPr/>
          <w:fldChar w:fldCharType="begin"/>
        </w:r>
      </w:ins>
      <w:ins w:id="3125" w:author="Damir Ahm" w:date="2025-03-02T14:10:59Z">
        <w:r>
          <w:rPr/>
          <w:instrText xml:space="preserve"> SEQ Рис. \* ARABIC </w:instrText>
        </w:r>
      </w:ins>
      <w:ins w:id="3126" w:author="Damir Ahm" w:date="2025-03-02T14:10:59Z">
        <w:r>
          <w:rPr/>
          <w:fldChar w:fldCharType="separate"/>
        </w:r>
      </w:ins>
      <w:ins w:id="3127" w:author="Damir Ahm" w:date="2025-03-02T19:52:30Z">
        <w:r>
          <w:rPr/>
          <w:t>15</w:t>
        </w:r>
      </w:ins>
      <w:ins w:id="3128" w:author="Damir Ahm" w:date="2025-03-02T14:10:59Z">
        <w:r>
          <w:rPr/>
          <w:fldChar w:fldCharType="end"/>
        </w:r>
      </w:ins>
      <w:ins w:id="3129" w:author="Damir Ahm" w:date="2025-03-02T14:10:59Z">
        <w:r>
          <w:rPr>
            <w:lang w:val="ru-RU"/>
          </w:rPr>
          <w:t xml:space="preserve"> Новая таблица</w:t>
        </w:r>
      </w:ins>
    </w:p>
    <w:p w14:paraId="63472B64">
      <w:pPr>
        <w:numPr>
          <w:ilvl w:val="0"/>
          <w:numId w:val="0"/>
        </w:numPr>
        <w:jc w:val="left"/>
        <w:rPr>
          <w:ins w:id="3131" w:author="Damir Ahm" w:date="2025-03-02T14:18:53Z"/>
          <w:lang w:val="ru-RU"/>
        </w:rPr>
        <w:pPrChange w:id="3130" w:author="Damir Ahm" w:date="2025-03-02T14:11:00Z">
          <w:pPr>
            <w:numPr>
              <w:ilvl w:val="0"/>
              <w:numId w:val="0"/>
            </w:numPr>
            <w:jc w:val="left"/>
          </w:pPr>
        </w:pPrChange>
      </w:pPr>
    </w:p>
    <w:p w14:paraId="48E4E89D">
      <w:pPr>
        <w:numPr>
          <w:ilvl w:val="0"/>
          <w:numId w:val="0"/>
        </w:numPr>
        <w:jc w:val="center"/>
        <w:rPr>
          <w:ins w:id="3133" w:author="Damir Ahm" w:date="2025-03-02T14:19:06Z"/>
        </w:rPr>
        <w:pPrChange w:id="3132" w:author="Damir Ahm" w:date="2025-03-02T14:18:55Z">
          <w:pPr>
            <w:numPr>
              <w:ilvl w:val="0"/>
              <w:numId w:val="0"/>
            </w:numPr>
            <w:jc w:val="left"/>
          </w:pPr>
        </w:pPrChange>
      </w:pPr>
      <w:ins w:id="3134" w:author="Damir Ahm" w:date="2025-03-02T14:18:54Z">
        <w:r>
          <w:rPr/>
          <w:drawing>
            <wp:inline distT="0" distB="0" distL="114300" distR="114300">
              <wp:extent cx="3390900" cy="4210050"/>
              <wp:effectExtent l="0" t="0" r="0" b="0"/>
              <wp:docPr id="17" name="Изображение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" name="Изображение 17"/>
                      <pic:cNvPicPr>
                        <a:picLocks noChangeAspect="1"/>
                      </pic:cNvPicPr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90900" cy="421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0FE0D36">
      <w:pPr>
        <w:pStyle w:val="10"/>
        <w:jc w:val="center"/>
        <w:rPr>
          <w:ins w:id="3137" w:author="Damir Ahm" w:date="2025-03-02T14:18:53Z"/>
          <w:rFonts w:hint="default"/>
          <w:lang w:val="ru-RU"/>
        </w:rPr>
        <w:pPrChange w:id="3136" w:author="Damir Ahm" w:date="2025-03-02T14:19:06Z">
          <w:pPr>
            <w:numPr>
              <w:ilvl w:val="0"/>
              <w:numId w:val="0"/>
            </w:numPr>
            <w:jc w:val="left"/>
          </w:pPr>
        </w:pPrChange>
      </w:pPr>
      <w:ins w:id="3138" w:author="Damir Ahm" w:date="2025-03-02T14:19:06Z">
        <w:r>
          <w:rPr/>
          <w:t xml:space="preserve">Рис. </w:t>
        </w:r>
      </w:ins>
      <w:ins w:id="3139" w:author="Damir Ahm" w:date="2025-03-02T14:19:06Z">
        <w:r>
          <w:rPr/>
          <w:fldChar w:fldCharType="begin"/>
        </w:r>
      </w:ins>
      <w:ins w:id="3140" w:author="Damir Ahm" w:date="2025-03-02T14:19:06Z">
        <w:r>
          <w:rPr/>
          <w:instrText xml:space="preserve"> SEQ Рис. \* ARABIC </w:instrText>
        </w:r>
      </w:ins>
      <w:ins w:id="3141" w:author="Damir Ahm" w:date="2025-03-02T14:19:06Z">
        <w:r>
          <w:rPr/>
          <w:fldChar w:fldCharType="separate"/>
        </w:r>
      </w:ins>
      <w:ins w:id="3142" w:author="Damir Ahm" w:date="2025-03-02T19:52:30Z">
        <w:r>
          <w:rPr/>
          <w:t>16</w:t>
        </w:r>
      </w:ins>
      <w:ins w:id="3143" w:author="Damir Ahm" w:date="2025-03-02T14:19:06Z">
        <w:r>
          <w:rPr/>
          <w:fldChar w:fldCharType="end"/>
        </w:r>
      </w:ins>
      <w:ins w:id="3144" w:author="Damir Ahm" w:date="2025-03-02T14:19:06Z">
        <w:r>
          <w:rPr>
            <w:lang w:val="ru-RU"/>
          </w:rPr>
          <w:t xml:space="preserve"> Типы столбцов после преобразования</w:t>
        </w:r>
      </w:ins>
    </w:p>
    <w:p w14:paraId="579BFA2A">
      <w:pPr>
        <w:numPr>
          <w:ilvl w:val="0"/>
          <w:numId w:val="0"/>
        </w:numPr>
        <w:jc w:val="left"/>
        <w:rPr>
          <w:ins w:id="3146" w:author="Damir Ahm" w:date="2025-03-02T14:11:18Z"/>
          <w:lang w:val="ru-RU"/>
        </w:rPr>
        <w:pPrChange w:id="3145" w:author="Damir Ahm" w:date="2025-03-02T14:11:00Z">
          <w:pPr>
            <w:numPr>
              <w:ilvl w:val="0"/>
              <w:numId w:val="0"/>
            </w:numPr>
            <w:jc w:val="left"/>
          </w:pPr>
        </w:pPrChange>
      </w:pPr>
    </w:p>
    <w:p w14:paraId="3CAC7AE4">
      <w:pPr>
        <w:numPr>
          <w:ilvl w:val="-1"/>
          <w:numId w:val="0"/>
        </w:numPr>
        <w:jc w:val="both"/>
        <w:rPr>
          <w:ins w:id="3148" w:author="Damir Ahm" w:date="2025-03-02T14:11:36Z"/>
          <w:rFonts w:ascii="Times New Roman" w:hAnsi="Times New Roman" w:eastAsia="SimSun" w:cs="Times New Roman"/>
          <w:b/>
          <w:bCs/>
          <w:sz w:val="32"/>
          <w:szCs w:val="32"/>
        </w:rPr>
        <w:pPrChange w:id="3147" w:author="Damir Ahm" w:date="2025-03-02T14:11:44Z">
          <w:pPr>
            <w:numPr>
              <w:ilvl w:val="-1"/>
              <w:numId w:val="0"/>
            </w:numPr>
            <w:jc w:val="both"/>
          </w:pPr>
        </w:pPrChange>
      </w:pPr>
      <w:ins w:id="3149" w:author="Damir Ahm" w:date="2025-03-02T14:11:44Z">
        <w:r>
          <w:rPr>
            <w:rFonts w:hint="default" w:ascii="Times New Roman" w:hAnsi="Times New Roman" w:eastAsia="SimSun" w:cs="Times New Roman"/>
            <w:b/>
            <w:bCs/>
            <w:sz w:val="32"/>
            <w:szCs w:val="32"/>
            <w:lang w:val="en-US"/>
          </w:rPr>
          <w:t xml:space="preserve">4. </w:t>
        </w:r>
      </w:ins>
      <w:ins w:id="3150" w:author="Damir Ahm" w:date="2025-03-02T14:11:25Z">
        <w:r>
          <w:rPr>
            <w:rFonts w:ascii="Times New Roman" w:hAnsi="Times New Roman" w:eastAsia="SimSun" w:cs="Times New Roman"/>
            <w:b/>
            <w:bCs/>
            <w:sz w:val="32"/>
            <w:szCs w:val="32"/>
            <w:rPrChange w:id="3151" w:author="Damir Ahm" w:date="2025-03-02T14:11:35Z">
              <w:rPr>
                <w:rFonts w:ascii="SimSun" w:hAnsi="SimSun" w:eastAsia="SimSun" w:cs="SimSun"/>
                <w:sz w:val="24"/>
                <w:szCs w:val="24"/>
              </w:rPr>
            </w:rPrChange>
          </w:rPr>
          <w:t>РАБОТА С ТАБЛИЧНЫМИ ДАННЫМИ В БИБЛИОТЕКЕ PANDAS</w:t>
        </w:r>
      </w:ins>
    </w:p>
    <w:p w14:paraId="4D966531">
      <w:pPr>
        <w:numPr>
          <w:ilvl w:val="-1"/>
          <w:numId w:val="0"/>
        </w:numPr>
        <w:jc w:val="both"/>
        <w:rPr>
          <w:ins w:id="3154" w:author="Damir Ahm" w:date="2025-03-02T14:11:48Z"/>
          <w:rFonts w:ascii="Times New Roman" w:hAnsi="Times New Roman" w:eastAsia="SimSun" w:cs="Times New Roman"/>
          <w:b/>
          <w:bCs/>
          <w:sz w:val="32"/>
          <w:szCs w:val="32"/>
        </w:rPr>
        <w:pPrChange w:id="3153" w:author="Damir Ahm" w:date="2025-03-02T14:11:40Z">
          <w:pPr>
            <w:numPr>
              <w:ilvl w:val="-1"/>
              <w:numId w:val="0"/>
            </w:numPr>
            <w:jc w:val="both"/>
          </w:pPr>
        </w:pPrChange>
      </w:pPr>
    </w:p>
    <w:p w14:paraId="3CB14A4D">
      <w:pPr>
        <w:numPr>
          <w:ilvl w:val="-1"/>
          <w:numId w:val="0"/>
        </w:numPr>
        <w:jc w:val="both"/>
        <w:rPr>
          <w:ins w:id="3156" w:author="Damir Ahm" w:date="2025-03-02T14:11:19Z"/>
          <w:rFonts w:ascii="Times New Roman" w:hAnsi="Times New Roman" w:eastAsia="SimSun" w:cs="Times New Roman"/>
          <w:b/>
          <w:bCs/>
          <w:sz w:val="32"/>
          <w:szCs w:val="32"/>
        </w:rPr>
        <w:pPrChange w:id="3155" w:author="Damir Ahm" w:date="2025-03-02T14:11:40Z">
          <w:pPr>
            <w:numPr>
              <w:ilvl w:val="-1"/>
              <w:numId w:val="0"/>
            </w:numPr>
            <w:jc w:val="both"/>
          </w:pPr>
        </w:pPrChange>
      </w:pPr>
    </w:p>
    <w:p w14:paraId="78A8609C">
      <w:pPr>
        <w:numPr>
          <w:ilvl w:val="0"/>
          <w:numId w:val="6"/>
          <w:ins w:id="3158" w:author="Damir Ahm" w:date="2025-03-02T14:19:10Z"/>
        </w:numPr>
        <w:jc w:val="left"/>
        <w:rPr>
          <w:ins w:id="3159" w:author="Damir Ahm" w:date="2025-03-02T14:19:25Z"/>
          <w:rFonts w:hint="default"/>
          <w:lang w:val="ru-RU"/>
        </w:rPr>
        <w:pPrChange w:id="3157" w:author="Damir Ahm" w:date="2025-03-02T14:19:10Z">
          <w:pPr>
            <w:numPr>
              <w:ilvl w:val="0"/>
              <w:numId w:val="0"/>
            </w:numPr>
            <w:jc w:val="left"/>
          </w:pPr>
        </w:pPrChange>
      </w:pPr>
      <w:ins w:id="3160" w:author="Damir Ahm" w:date="2025-03-02T14:19:12Z">
        <w:r>
          <w:rPr>
            <w:rFonts w:hint="default"/>
            <w:lang w:val="ru-RU"/>
          </w:rPr>
          <w:t>Напише</w:t>
        </w:r>
      </w:ins>
      <w:ins w:id="3161" w:author="Damir Ahm" w:date="2025-03-02T14:19:13Z">
        <w:r>
          <w:rPr>
            <w:rFonts w:hint="default"/>
            <w:lang w:val="ru-RU"/>
          </w:rPr>
          <w:t>м функци</w:t>
        </w:r>
      </w:ins>
      <w:ins w:id="3162" w:author="Damir Ahm" w:date="2025-03-02T14:19:14Z">
        <w:r>
          <w:rPr>
            <w:rFonts w:hint="default"/>
            <w:lang w:val="ru-RU"/>
          </w:rPr>
          <w:t xml:space="preserve">ю </w:t>
        </w:r>
      </w:ins>
      <w:ins w:id="3163" w:author="Damir Ahm" w:date="2025-03-02T14:19:16Z">
        <w:r>
          <w:rPr>
            <w:rFonts w:hint="default"/>
            <w:lang w:val="ru-RU"/>
          </w:rPr>
          <w:t>кот</w:t>
        </w:r>
      </w:ins>
      <w:ins w:id="3164" w:author="Damir Ahm" w:date="2025-03-02T14:19:17Z">
        <w:r>
          <w:rPr>
            <w:rFonts w:hint="default"/>
            <w:lang w:val="ru-RU"/>
          </w:rPr>
          <w:t xml:space="preserve">орая </w:t>
        </w:r>
      </w:ins>
      <w:ins w:id="3165" w:author="Damir Ahm" w:date="2025-03-02T14:19:18Z">
        <w:r>
          <w:rPr>
            <w:rFonts w:hint="default"/>
            <w:lang w:val="ru-RU"/>
          </w:rPr>
          <w:t>выводи</w:t>
        </w:r>
      </w:ins>
      <w:ins w:id="3166" w:author="Damir Ahm" w:date="2025-03-02T14:19:19Z">
        <w:r>
          <w:rPr>
            <w:rFonts w:hint="default"/>
            <w:lang w:val="ru-RU"/>
          </w:rPr>
          <w:t>т в ко</w:t>
        </w:r>
      </w:ins>
      <w:ins w:id="3167" w:author="Damir Ahm" w:date="2025-03-02T14:19:20Z">
        <w:r>
          <w:rPr>
            <w:rFonts w:hint="default"/>
            <w:lang w:val="ru-RU"/>
          </w:rPr>
          <w:t>нсоль</w:t>
        </w:r>
      </w:ins>
      <w:ins w:id="3168" w:author="Damir Ahm" w:date="2025-03-02T14:19:21Z">
        <w:r>
          <w:rPr>
            <w:rFonts w:hint="default"/>
            <w:lang w:val="ru-RU"/>
          </w:rPr>
          <w:t xml:space="preserve"> хара</w:t>
        </w:r>
      </w:ins>
      <w:ins w:id="3169" w:author="Damir Ahm" w:date="2025-03-02T14:19:22Z">
        <w:r>
          <w:rPr>
            <w:rFonts w:hint="default"/>
            <w:lang w:val="ru-RU"/>
          </w:rPr>
          <w:t>ктери</w:t>
        </w:r>
      </w:ins>
      <w:ins w:id="3170" w:author="Damir Ahm" w:date="2025-03-02T14:19:23Z">
        <w:r>
          <w:rPr>
            <w:rFonts w:hint="default"/>
            <w:lang w:val="ru-RU"/>
          </w:rPr>
          <w:t>стики</w:t>
        </w:r>
      </w:ins>
      <w:ins w:id="3171" w:author="Damir Ahm" w:date="2025-03-02T14:19:24Z">
        <w:r>
          <w:rPr>
            <w:rFonts w:hint="default"/>
            <w:lang w:val="ru-RU"/>
          </w:rPr>
          <w:t xml:space="preserve"> датаф</w:t>
        </w:r>
      </w:ins>
      <w:ins w:id="3172" w:author="Damir Ahm" w:date="2025-03-02T14:19:25Z">
        <w:r>
          <w:rPr>
            <w:rFonts w:hint="default"/>
            <w:lang w:val="ru-RU"/>
          </w:rPr>
          <w:t>рейма</w:t>
        </w:r>
      </w:ins>
    </w:p>
    <w:p w14:paraId="6CA92BD6">
      <w:pPr>
        <w:numPr>
          <w:ilvl w:val="0"/>
          <w:numId w:val="0"/>
        </w:numPr>
        <w:jc w:val="both"/>
        <w:rPr>
          <w:ins w:id="3174" w:author="Damir Ahm" w:date="2025-03-02T14:19:26Z"/>
          <w:rFonts w:hint="default"/>
          <w:lang w:val="ru-RU"/>
        </w:rPr>
        <w:pPrChange w:id="3173" w:author="Damir Ahm" w:date="2025-03-02T14:19:10Z">
          <w:pPr>
            <w:numPr>
              <w:ilvl w:val="0"/>
              <w:numId w:val="0"/>
            </w:numPr>
            <w:jc w:val="left"/>
          </w:pPr>
        </w:pPrChange>
      </w:pPr>
    </w:p>
    <w:p w14:paraId="1C3A0FB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175" w:author="Damir Ahm" w:date="2025-03-02T14:27:27Z"/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176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def</w:t>
        </w:r>
      </w:ins>
      <w:ins w:id="3177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178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analyze_dataframe</w:t>
        </w:r>
      </w:ins>
      <w:ins w:id="3179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3180" w:author="Damir Ahm" w:date="2025-03-02T14:27:27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df</w:t>
        </w:r>
      </w:ins>
      <w:ins w:id="3181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):</w:t>
        </w:r>
      </w:ins>
    </w:p>
    <w:p w14:paraId="059DC68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182" w:author="Damir Ahm" w:date="2025-03-02T14:27:27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183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3184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n_cols</w:t>
        </w:r>
      </w:ins>
      <w:ins w:id="3185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186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3187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188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2</w:t>
        </w:r>
      </w:ins>
      <w:ins w:id="3189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190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+</w:t>
        </w:r>
      </w:ins>
      <w:ins w:id="3191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192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2</w:t>
        </w:r>
      </w:ins>
    </w:p>
    <w:p w14:paraId="332E15E2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193" w:author="Damir Ahm" w:date="2025-03-02T14:27:27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194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</w:p>
    <w:p w14:paraId="6E49C6C6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195" w:author="Damir Ahm" w:date="2025-03-02T14:27:27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196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3197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selected_df</w:t>
        </w:r>
      </w:ins>
      <w:ins w:id="3198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199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3200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201" w:author="Damir Ahm" w:date="2025-03-02T14:27:27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df</w:t>
        </w:r>
      </w:ins>
      <w:ins w:id="3202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.iloc[:, :</w:t>
        </w:r>
      </w:ins>
      <w:ins w:id="3203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n_cols</w:t>
        </w:r>
      </w:ins>
      <w:ins w:id="3204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]  </w:t>
        </w:r>
      </w:ins>
    </w:p>
    <w:p w14:paraId="6A6A625E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205" w:author="Damir Ahm" w:date="2025-03-02T14:27:27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206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3207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3208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3209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</w:t>
        </w:r>
      </w:ins>
      <w:ins w:id="3210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 xml:space="preserve">"Index: </w:t>
        </w:r>
      </w:ins>
      <w:ins w:id="3211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{</w:t>
        </w:r>
      </w:ins>
      <w:ins w:id="3212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type</w:t>
        </w:r>
      </w:ins>
      <w:ins w:id="3213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3214" w:author="Damir Ahm" w:date="2025-03-02T14:27:27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df</w:t>
        </w:r>
      </w:ins>
      <w:ins w:id="3215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.index)</w:t>
        </w:r>
      </w:ins>
      <w:ins w:id="3216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}</w:t>
        </w:r>
      </w:ins>
      <w:ins w:id="3217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</w:t>
        </w:r>
      </w:ins>
      <w:ins w:id="3218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20D20A4F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219" w:author="Damir Ahm" w:date="2025-03-02T14:27:27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220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3221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3222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02940D0E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223" w:author="Damir Ahm" w:date="2025-03-02T14:27:27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224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3225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3226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3227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"Types of columns:"</w:t>
        </w:r>
      </w:ins>
      <w:ins w:id="3228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1ED510A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229" w:author="Damir Ahm" w:date="2025-03-02T14:27:27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230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3231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3232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3233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selected_df</w:t>
        </w:r>
      </w:ins>
      <w:ins w:id="3234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.dtypes)</w:t>
        </w:r>
      </w:ins>
    </w:p>
    <w:p w14:paraId="45F86E36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235" w:author="Damir Ahm" w:date="2025-03-02T14:27:27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236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3237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3238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7E29B4D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239" w:author="Damir Ahm" w:date="2025-03-02T14:27:27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240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3241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3242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3243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"Summary of columns:"</w:t>
        </w:r>
      </w:ins>
      <w:ins w:id="3244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698A2D7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245" w:author="Damir Ahm" w:date="2025-03-02T14:27:27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246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3247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3248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3249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selected_df</w:t>
        </w:r>
      </w:ins>
      <w:ins w:id="3250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3251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describe</w:t>
        </w:r>
      </w:ins>
      <w:ins w:id="3252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())</w:t>
        </w:r>
      </w:ins>
    </w:p>
    <w:p w14:paraId="758E6886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253" w:author="Damir Ahm" w:date="2025-03-02T14:27:27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254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3255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3256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621BCA3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257" w:author="Damir Ahm" w:date="2025-03-02T14:27:27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258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3259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3260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3261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"First 5 rows:"</w:t>
        </w:r>
      </w:ins>
      <w:ins w:id="3262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5C7854D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263" w:author="Damir Ahm" w:date="2025-03-02T14:27:27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264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3265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3266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3267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selected_df</w:t>
        </w:r>
      </w:ins>
      <w:ins w:id="3268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3269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head</w:t>
        </w:r>
      </w:ins>
      <w:ins w:id="3270" w:author="Damir Ahm" w:date="2025-03-02T14:27:2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())</w:t>
        </w:r>
      </w:ins>
    </w:p>
    <w:p w14:paraId="6162621B">
      <w:pPr>
        <w:numPr>
          <w:ilvl w:val="0"/>
          <w:numId w:val="0"/>
        </w:numPr>
        <w:jc w:val="both"/>
        <w:rPr>
          <w:ins w:id="3272" w:author="Damir Ahm" w:date="2025-03-02T14:27:44Z"/>
          <w:rFonts w:hint="default"/>
          <w:lang w:val="en-US"/>
        </w:rPr>
        <w:pPrChange w:id="3271" w:author="Damir Ahm" w:date="2025-03-02T14:19:10Z">
          <w:pPr>
            <w:numPr>
              <w:ilvl w:val="0"/>
              <w:numId w:val="0"/>
            </w:numPr>
            <w:jc w:val="left"/>
          </w:pPr>
        </w:pPrChange>
      </w:pPr>
    </w:p>
    <w:p w14:paraId="267D6736">
      <w:pPr>
        <w:numPr>
          <w:ilvl w:val="0"/>
          <w:numId w:val="0"/>
        </w:numPr>
        <w:jc w:val="both"/>
        <w:rPr>
          <w:ins w:id="3274" w:author="Damir Ahm" w:date="2025-03-02T14:27:44Z"/>
          <w:rFonts w:hint="default"/>
          <w:lang w:val="en-US"/>
        </w:rPr>
        <w:pPrChange w:id="3273" w:author="Damir Ahm" w:date="2025-03-02T14:19:10Z">
          <w:pPr>
            <w:numPr>
              <w:ilvl w:val="0"/>
              <w:numId w:val="0"/>
            </w:numPr>
            <w:jc w:val="left"/>
          </w:pPr>
        </w:pPrChange>
      </w:pPr>
    </w:p>
    <w:p w14:paraId="5BD491A7">
      <w:pPr>
        <w:numPr>
          <w:ilvl w:val="0"/>
          <w:numId w:val="0"/>
        </w:numPr>
        <w:jc w:val="both"/>
        <w:rPr>
          <w:ins w:id="3276" w:author="Damir Ahm" w:date="2025-03-02T14:28:06Z"/>
          <w:rFonts w:hint="default"/>
          <w:lang w:val="en-US"/>
        </w:rPr>
        <w:pPrChange w:id="3275" w:author="Damir Ahm" w:date="2025-03-02T14:19:10Z">
          <w:pPr>
            <w:numPr>
              <w:ilvl w:val="0"/>
              <w:numId w:val="0"/>
            </w:numPr>
            <w:jc w:val="left"/>
          </w:pPr>
        </w:pPrChange>
      </w:pPr>
      <w:ins w:id="3277" w:author="Damir Ahm" w:date="2025-03-02T14:27:54Z">
        <w:r>
          <w:rPr>
            <w:rFonts w:hint="default"/>
            <w:lang w:val="ru-RU"/>
          </w:rPr>
          <w:t>В</w:t>
        </w:r>
      </w:ins>
      <w:ins w:id="3278" w:author="Damir Ahm" w:date="2025-03-02T14:27:55Z">
        <w:r>
          <w:rPr>
            <w:rFonts w:hint="default"/>
            <w:lang w:val="ru-RU"/>
          </w:rPr>
          <w:t>ы</w:t>
        </w:r>
      </w:ins>
      <w:ins w:id="3279" w:author="Damir Ahm" w:date="2025-03-02T14:27:56Z">
        <w:r>
          <w:rPr>
            <w:rFonts w:hint="default"/>
            <w:lang w:val="ru-RU"/>
          </w:rPr>
          <w:t>з</w:t>
        </w:r>
      </w:ins>
      <w:ins w:id="3280" w:author="Damir Ahm" w:date="2025-03-02T14:27:58Z">
        <w:r>
          <w:rPr>
            <w:rFonts w:hint="default"/>
            <w:lang w:val="ru-RU"/>
          </w:rPr>
          <w:t xml:space="preserve">овем </w:t>
        </w:r>
      </w:ins>
      <w:ins w:id="3281" w:author="Damir Ahm" w:date="2025-03-02T14:27:59Z">
        <w:r>
          <w:rPr>
            <w:rFonts w:hint="default"/>
            <w:lang w:val="ru-RU"/>
          </w:rPr>
          <w:t>эту фун</w:t>
        </w:r>
      </w:ins>
      <w:ins w:id="3282" w:author="Damir Ahm" w:date="2025-03-02T14:28:00Z">
        <w:r>
          <w:rPr>
            <w:rFonts w:hint="default"/>
            <w:lang w:val="ru-RU"/>
          </w:rPr>
          <w:t xml:space="preserve">кцию к </w:t>
        </w:r>
      </w:ins>
      <w:ins w:id="3283" w:author="Damir Ahm" w:date="2025-03-02T14:28:04Z">
        <w:r>
          <w:rPr>
            <w:rFonts w:hint="default"/>
            <w:lang w:val="ru-RU"/>
          </w:rPr>
          <w:t>на</w:t>
        </w:r>
      </w:ins>
      <w:ins w:id="3284" w:author="Damir Ahm" w:date="2025-03-02T14:28:05Z">
        <w:r>
          <w:rPr>
            <w:rFonts w:hint="default"/>
            <w:lang w:val="ru-RU"/>
          </w:rPr>
          <w:t>шей табли</w:t>
        </w:r>
      </w:ins>
      <w:ins w:id="3285" w:author="Damir Ahm" w:date="2025-03-02T14:28:06Z">
        <w:r>
          <w:rPr>
            <w:rFonts w:hint="default"/>
            <w:lang w:val="ru-RU"/>
          </w:rPr>
          <w:t>це</w:t>
        </w:r>
      </w:ins>
    </w:p>
    <w:p w14:paraId="0FE336D7">
      <w:pPr>
        <w:numPr>
          <w:ilvl w:val="0"/>
          <w:numId w:val="0"/>
        </w:numPr>
        <w:jc w:val="both"/>
        <w:rPr>
          <w:ins w:id="3287" w:author="Damir Ahm" w:date="2025-03-02T14:28:07Z"/>
          <w:rFonts w:hint="default"/>
          <w:lang w:val="en-US"/>
        </w:rPr>
        <w:pPrChange w:id="3286" w:author="Damir Ahm" w:date="2025-03-02T14:19:10Z">
          <w:pPr>
            <w:numPr>
              <w:ilvl w:val="0"/>
              <w:numId w:val="0"/>
            </w:numPr>
            <w:jc w:val="left"/>
          </w:pPr>
        </w:pPrChange>
      </w:pPr>
    </w:p>
    <w:p w14:paraId="6E2169CE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288" w:author="Damir Ahm" w:date="2025-03-02T14:28:07Z"/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289" w:author="Damir Ahm" w:date="2025-03-02T14:28:07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import</w:t>
        </w:r>
      </w:ins>
      <w:ins w:id="3290" w:author="Damir Ahm" w:date="2025-03-02T14:28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291" w:author="Damir Ahm" w:date="2025-03-02T14:28:07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pandas</w:t>
        </w:r>
      </w:ins>
      <w:ins w:id="3292" w:author="Damir Ahm" w:date="2025-03-02T14:28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293" w:author="Damir Ahm" w:date="2025-03-02T14:28:07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as</w:t>
        </w:r>
      </w:ins>
      <w:ins w:id="3294" w:author="Damir Ahm" w:date="2025-03-02T14:28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295" w:author="Damir Ahm" w:date="2025-03-02T14:28:07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pd</w:t>
        </w:r>
      </w:ins>
    </w:p>
    <w:p w14:paraId="09156025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296" w:author="Damir Ahm" w:date="2025-03-02T14:28:07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 w14:paraId="17F02402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298" w:author="Damir Ahm" w:date="2025-03-02T14:28:07Z"/>
        </w:rPr>
        <w:pPrChange w:id="3297" w:author="Damir Ahm" w:date="2025-03-02T14:28:09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3299" w:author="Damir Ahm" w:date="2025-03-02T14:28:07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df</w:t>
        </w:r>
      </w:ins>
      <w:ins w:id="3300" w:author="Damir Ahm" w:date="2025-03-02T14:28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301" w:author="Damir Ahm" w:date="2025-03-02T14:28:07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3302" w:author="Damir Ahm" w:date="2025-03-02T14:28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303" w:author="Damir Ahm" w:date="2025-03-02T14:28:07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pd</w:t>
        </w:r>
      </w:ins>
      <w:ins w:id="3304" w:author="Damir Ahm" w:date="2025-03-02T14:28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3305" w:author="Damir Ahm" w:date="2025-03-02T14:28:07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read_csv</w:t>
        </w:r>
      </w:ins>
      <w:ins w:id="3306" w:author="Damir Ahm" w:date="2025-03-02T14:28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3307" w:author="Damir Ahm" w:date="2025-03-02T14:28:07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'diabetes_data_upload.csv'</w:t>
        </w:r>
      </w:ins>
      <w:ins w:id="3308" w:author="Damir Ahm" w:date="2025-03-02T14:28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54B5818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309" w:author="Damir Ahm" w:date="2025-03-02T14:28:07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310" w:author="Damir Ahm" w:date="2025-03-02T14:28:07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analyze_dataframe</w:t>
        </w:r>
      </w:ins>
      <w:ins w:id="3311" w:author="Damir Ahm" w:date="2025-03-02T14:28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3312" w:author="Damir Ahm" w:date="2025-03-02T14:28:07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df</w:t>
        </w:r>
      </w:ins>
      <w:ins w:id="3313" w:author="Damir Ahm" w:date="2025-03-02T14:28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4F61532D">
      <w:pPr>
        <w:numPr>
          <w:ilvl w:val="0"/>
          <w:numId w:val="0"/>
        </w:numPr>
        <w:jc w:val="both"/>
        <w:rPr>
          <w:ins w:id="3315" w:author="Damir Ahm" w:date="2025-03-02T14:28:08Z"/>
          <w:rFonts w:hint="default"/>
          <w:lang w:val="en-US"/>
        </w:rPr>
        <w:pPrChange w:id="3314" w:author="Damir Ahm" w:date="2025-03-02T14:19:10Z">
          <w:pPr>
            <w:numPr>
              <w:ilvl w:val="0"/>
              <w:numId w:val="0"/>
            </w:numPr>
            <w:jc w:val="left"/>
          </w:pPr>
        </w:pPrChange>
      </w:pPr>
    </w:p>
    <w:p w14:paraId="3FDE88F1">
      <w:pPr>
        <w:numPr>
          <w:ilvl w:val="0"/>
          <w:numId w:val="0"/>
        </w:numPr>
        <w:jc w:val="center"/>
        <w:rPr>
          <w:ins w:id="3317" w:author="Damir Ahm" w:date="2025-03-02T14:29:13Z"/>
        </w:rPr>
        <w:pPrChange w:id="3316" w:author="Damir Ahm" w:date="2025-03-02T14:28:33Z">
          <w:pPr>
            <w:numPr>
              <w:ilvl w:val="0"/>
              <w:numId w:val="0"/>
            </w:numPr>
            <w:jc w:val="left"/>
          </w:pPr>
        </w:pPrChange>
      </w:pPr>
      <w:ins w:id="3318" w:author="Damir Ahm" w:date="2025-03-02T14:28:33Z">
        <w:r>
          <w:rPr/>
          <w:drawing>
            <wp:inline distT="0" distB="0" distL="114300" distR="114300">
              <wp:extent cx="4972050" cy="6276975"/>
              <wp:effectExtent l="0" t="0" r="0" b="9525"/>
              <wp:docPr id="19" name="Изображение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" name="Изображение 19"/>
                      <pic:cNvPicPr>
                        <a:picLocks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2050" cy="6276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A6B5D5C">
      <w:pPr>
        <w:pStyle w:val="10"/>
        <w:numPr>
          <w:ilvl w:val="0"/>
          <w:numId w:val="0"/>
        </w:numPr>
        <w:jc w:val="center"/>
        <w:rPr>
          <w:ins w:id="3321" w:author="Damir Ahm" w:date="2025-03-02T14:28:08Z"/>
          <w:rFonts w:hint="default"/>
          <w:lang w:val="en-US"/>
        </w:rPr>
        <w:pPrChange w:id="3320" w:author="Damir Ahm" w:date="2025-03-02T14:29:13Z">
          <w:pPr>
            <w:numPr>
              <w:ilvl w:val="0"/>
              <w:numId w:val="0"/>
            </w:numPr>
            <w:jc w:val="left"/>
          </w:pPr>
        </w:pPrChange>
      </w:pPr>
      <w:ins w:id="3322" w:author="Damir Ahm" w:date="2025-03-02T14:29:13Z">
        <w:r>
          <w:rPr/>
          <w:t xml:space="preserve">Рис. </w:t>
        </w:r>
      </w:ins>
      <w:ins w:id="3323" w:author="Damir Ahm" w:date="2025-03-02T14:29:13Z">
        <w:r>
          <w:rPr/>
          <w:fldChar w:fldCharType="begin"/>
        </w:r>
      </w:ins>
      <w:ins w:id="3324" w:author="Damir Ahm" w:date="2025-03-02T14:29:13Z">
        <w:r>
          <w:rPr/>
          <w:instrText xml:space="preserve"> SEQ Рис. \* ARABIC </w:instrText>
        </w:r>
      </w:ins>
      <w:ins w:id="3325" w:author="Damir Ahm" w:date="2025-03-02T14:29:13Z">
        <w:r>
          <w:rPr/>
          <w:fldChar w:fldCharType="separate"/>
        </w:r>
      </w:ins>
      <w:ins w:id="3326" w:author="Damir Ahm" w:date="2025-03-02T19:52:30Z">
        <w:r>
          <w:rPr/>
          <w:t>17</w:t>
        </w:r>
      </w:ins>
      <w:ins w:id="3327" w:author="Damir Ahm" w:date="2025-03-02T14:29:13Z">
        <w:r>
          <w:rPr/>
          <w:fldChar w:fldCharType="end"/>
        </w:r>
      </w:ins>
      <w:ins w:id="3328" w:author="Damir Ahm" w:date="2025-03-02T14:29:13Z">
        <w:r>
          <w:rPr>
            <w:lang w:val="ru-RU"/>
          </w:rPr>
          <w:t xml:space="preserve"> Статистика по таблице</w:t>
        </w:r>
      </w:ins>
    </w:p>
    <w:p w14:paraId="3D8FFAD1">
      <w:pPr>
        <w:numPr>
          <w:ilvl w:val="0"/>
          <w:numId w:val="0"/>
        </w:numPr>
        <w:jc w:val="both"/>
        <w:rPr>
          <w:ins w:id="3330" w:author="Damir Ahm" w:date="2025-03-02T14:31:49Z"/>
          <w:rFonts w:hint="default"/>
          <w:lang w:val="en-US"/>
        </w:rPr>
        <w:pPrChange w:id="3329" w:author="Damir Ahm" w:date="2025-03-02T14:19:10Z">
          <w:pPr>
            <w:numPr>
              <w:ilvl w:val="0"/>
              <w:numId w:val="0"/>
            </w:numPr>
            <w:jc w:val="left"/>
          </w:pPr>
        </w:pPrChange>
      </w:pPr>
    </w:p>
    <w:p w14:paraId="32584781">
      <w:pPr>
        <w:numPr>
          <w:ilvl w:val="0"/>
          <w:numId w:val="0"/>
        </w:numPr>
        <w:jc w:val="left"/>
        <w:rPr>
          <w:ins w:id="3332" w:author="Damir Ahm" w:date="2025-03-02T14:34:00Z"/>
          <w:rFonts w:hint="default"/>
          <w:lang w:val="en-US"/>
        </w:rPr>
        <w:pPrChange w:id="3331" w:author="Damir Ahm" w:date="2025-03-02T14:34:00Z">
          <w:pPr>
            <w:numPr>
              <w:ilvl w:val="0"/>
              <w:numId w:val="0"/>
            </w:numPr>
            <w:jc w:val="left"/>
          </w:pPr>
        </w:pPrChange>
      </w:pPr>
      <w:ins w:id="3333" w:author="Damir Ahm" w:date="2025-03-02T14:34:00Z">
        <w:r>
          <w:rPr>
            <w:rFonts w:hint="default"/>
            <w:lang w:val="ru-RU"/>
          </w:rPr>
          <w:br w:type="page"/>
        </w:r>
      </w:ins>
    </w:p>
    <w:p w14:paraId="44AEDA89">
      <w:pPr>
        <w:numPr>
          <w:ilvl w:val="0"/>
          <w:numId w:val="6"/>
          <w:ins w:id="3335" w:author="Damir Ahm" w:date="2025-03-02T14:31:51Z"/>
        </w:numPr>
        <w:jc w:val="both"/>
        <w:rPr>
          <w:ins w:id="3336" w:author="Damir Ahm" w:date="2025-03-02T14:34:02Z"/>
          <w:rFonts w:hint="default"/>
          <w:lang w:val="en-US"/>
        </w:rPr>
        <w:pPrChange w:id="3334" w:author="Damir Ahm" w:date="2025-03-02T14:31:51Z">
          <w:pPr>
            <w:numPr>
              <w:ilvl w:val="0"/>
              <w:numId w:val="0"/>
            </w:numPr>
            <w:jc w:val="left"/>
          </w:pPr>
        </w:pPrChange>
      </w:pPr>
      <w:ins w:id="3337" w:author="Damir Ahm" w:date="2025-03-02T14:31:52Z">
        <w:r>
          <w:rPr>
            <w:rFonts w:hint="default"/>
            <w:lang w:val="ru-RU"/>
          </w:rPr>
          <w:t>Созда</w:t>
        </w:r>
      </w:ins>
      <w:ins w:id="3338" w:author="Damir Ahm" w:date="2025-03-02T14:31:53Z">
        <w:r>
          <w:rPr>
            <w:rFonts w:hint="default"/>
            <w:lang w:val="ru-RU"/>
          </w:rPr>
          <w:t>дим два</w:t>
        </w:r>
      </w:ins>
      <w:ins w:id="3339" w:author="Damir Ahm" w:date="2025-03-02T14:31:54Z">
        <w:r>
          <w:rPr>
            <w:rFonts w:hint="default"/>
            <w:lang w:val="ru-RU"/>
          </w:rPr>
          <w:t xml:space="preserve"> датаф</w:t>
        </w:r>
      </w:ins>
      <w:ins w:id="3340" w:author="Damir Ahm" w:date="2025-03-02T14:31:55Z">
        <w:r>
          <w:rPr>
            <w:rFonts w:hint="default"/>
            <w:lang w:val="ru-RU"/>
          </w:rPr>
          <w:t>рейма</w:t>
        </w:r>
      </w:ins>
      <w:ins w:id="3341" w:author="Damir Ahm" w:date="2025-03-02T14:31:56Z">
        <w:r>
          <w:rPr>
            <w:rFonts w:hint="default"/>
            <w:lang w:val="ru-RU"/>
          </w:rPr>
          <w:t xml:space="preserve">, </w:t>
        </w:r>
      </w:ins>
      <w:ins w:id="3342" w:author="Damir Ahm" w:date="2025-03-02T14:33:14Z">
        <w:r>
          <w:rPr>
            <w:rFonts w:hint="default"/>
            <w:lang w:val="ru-RU"/>
          </w:rPr>
          <w:t>в за</w:t>
        </w:r>
      </w:ins>
      <w:ins w:id="3343" w:author="Damir Ahm" w:date="2025-03-02T14:33:15Z">
        <w:r>
          <w:rPr>
            <w:rFonts w:hint="default"/>
            <w:lang w:val="ru-RU"/>
          </w:rPr>
          <w:t>виси</w:t>
        </w:r>
      </w:ins>
      <w:ins w:id="3344" w:author="Damir Ahm" w:date="2025-03-02T14:33:16Z">
        <w:r>
          <w:rPr>
            <w:rFonts w:hint="default"/>
            <w:lang w:val="ru-RU"/>
          </w:rPr>
          <w:t>мости от</w:t>
        </w:r>
      </w:ins>
      <w:ins w:id="3345" w:author="Damir Ahm" w:date="2025-03-02T14:33:17Z">
        <w:r>
          <w:rPr>
            <w:rFonts w:hint="default"/>
            <w:lang w:val="ru-RU"/>
          </w:rPr>
          <w:t xml:space="preserve"> содерж</w:t>
        </w:r>
      </w:ins>
      <w:ins w:id="3346" w:author="Damir Ahm" w:date="2025-03-02T14:33:18Z">
        <w:r>
          <w:rPr>
            <w:rFonts w:hint="default"/>
            <w:lang w:val="ru-RU"/>
          </w:rPr>
          <w:t xml:space="preserve">имого </w:t>
        </w:r>
      </w:ins>
      <w:ins w:id="3347" w:author="Damir Ahm" w:date="2025-03-02T14:33:19Z">
        <w:r>
          <w:rPr>
            <w:rFonts w:hint="default"/>
            <w:lang w:val="ru-RU"/>
          </w:rPr>
          <w:t>столб</w:t>
        </w:r>
      </w:ins>
      <w:ins w:id="3348" w:author="Damir Ahm" w:date="2025-03-02T14:33:20Z">
        <w:r>
          <w:rPr>
            <w:rFonts w:hint="default"/>
            <w:lang w:val="ru-RU"/>
          </w:rPr>
          <w:t xml:space="preserve">ца </w:t>
        </w:r>
      </w:ins>
      <w:ins w:id="3349" w:author="Damir Ahm" w:date="2025-03-02T14:33:20Z">
        <w:r>
          <w:rPr>
            <w:rFonts w:hint="default"/>
            <w:lang w:val="en-US"/>
          </w:rPr>
          <w:t>N</w:t>
        </w:r>
      </w:ins>
      <w:ins w:id="3350" w:author="Damir Ahm" w:date="2025-03-02T14:33:21Z">
        <w:r>
          <w:rPr>
            <w:rFonts w:hint="default"/>
            <w:lang w:val="en-US"/>
          </w:rPr>
          <w:t>+1</w:t>
        </w:r>
      </w:ins>
    </w:p>
    <w:p w14:paraId="0E807B9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351" w:author="Damir Ahm" w:date="2025-03-02T14:34:02Z"/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352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df_yes</w:t>
        </w:r>
      </w:ins>
      <w:ins w:id="3353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354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3355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356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df</w:t>
        </w:r>
      </w:ins>
      <w:ins w:id="3357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</w:t>
        </w:r>
      </w:ins>
      <w:ins w:id="3358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df</w:t>
        </w:r>
      </w:ins>
      <w:ins w:id="3359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</w:t>
        </w:r>
      </w:ins>
      <w:ins w:id="3360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'Polyuria'</w:t>
        </w:r>
      </w:ins>
      <w:ins w:id="3361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] </w:t>
        </w:r>
      </w:ins>
      <w:ins w:id="3362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==</w:t>
        </w:r>
      </w:ins>
      <w:ins w:id="3363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364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'Yes'</w:t>
        </w:r>
      </w:ins>
      <w:ins w:id="3365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]</w:t>
        </w:r>
      </w:ins>
    </w:p>
    <w:p w14:paraId="198E338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366" w:author="Damir Ahm" w:date="2025-03-02T14:34:0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367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df_no</w:t>
        </w:r>
      </w:ins>
      <w:ins w:id="3368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369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3370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371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df</w:t>
        </w:r>
      </w:ins>
      <w:ins w:id="3372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</w:t>
        </w:r>
      </w:ins>
      <w:ins w:id="3373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df</w:t>
        </w:r>
      </w:ins>
      <w:ins w:id="3374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</w:t>
        </w:r>
      </w:ins>
      <w:ins w:id="3375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'Polyuria'</w:t>
        </w:r>
      </w:ins>
      <w:ins w:id="3376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] </w:t>
        </w:r>
      </w:ins>
      <w:ins w:id="3377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==</w:t>
        </w:r>
      </w:ins>
      <w:ins w:id="3378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379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'No'</w:t>
        </w:r>
      </w:ins>
      <w:ins w:id="3380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]</w:t>
        </w:r>
      </w:ins>
    </w:p>
    <w:p w14:paraId="334902B5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381" w:author="Damir Ahm" w:date="2025-03-02T14:34:0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 w14:paraId="16E8315D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382" w:author="Damir Ahm" w:date="2025-03-02T14:34:0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383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3384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3385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</w:t>
        </w:r>
      </w:ins>
      <w:ins w:id="3386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 xml:space="preserve">"Yes: </w:t>
        </w:r>
      </w:ins>
      <w:ins w:id="3387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{</w:t>
        </w:r>
      </w:ins>
      <w:ins w:id="3388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df_yes</w:t>
        </w:r>
      </w:ins>
      <w:ins w:id="3389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3390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shape</w:t>
        </w:r>
      </w:ins>
      <w:ins w:id="3391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</w:t>
        </w:r>
      </w:ins>
      <w:ins w:id="3392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</w:t>
        </w:r>
      </w:ins>
      <w:ins w:id="3393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]</w:t>
        </w:r>
      </w:ins>
      <w:ins w:id="3394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}</w:t>
        </w:r>
      </w:ins>
      <w:ins w:id="3395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 xml:space="preserve"> rows"</w:t>
        </w:r>
      </w:ins>
      <w:ins w:id="3396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1DB96874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398" w:author="Damir Ahm" w:date="2025-03-02T14:34:02Z"/>
        </w:rPr>
        <w:pPrChange w:id="3397" w:author="Damir Ahm" w:date="2025-03-02T14:34:07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3399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3400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3401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</w:t>
        </w:r>
      </w:ins>
      <w:ins w:id="3402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 xml:space="preserve">"No: </w:t>
        </w:r>
      </w:ins>
      <w:ins w:id="3403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{</w:t>
        </w:r>
      </w:ins>
      <w:ins w:id="3404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df_no</w:t>
        </w:r>
      </w:ins>
      <w:ins w:id="3405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3406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shape</w:t>
        </w:r>
      </w:ins>
      <w:ins w:id="3407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</w:t>
        </w:r>
      </w:ins>
      <w:ins w:id="3408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</w:t>
        </w:r>
      </w:ins>
      <w:ins w:id="3409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]</w:t>
        </w:r>
      </w:ins>
      <w:ins w:id="3410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}</w:t>
        </w:r>
      </w:ins>
      <w:ins w:id="3411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 xml:space="preserve"> rows"</w:t>
        </w:r>
      </w:ins>
      <w:ins w:id="3412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1AE4FDF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413" w:author="Damir Ahm" w:date="2025-03-02T14:34:0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414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3415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3416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</w:t>
        </w:r>
      </w:ins>
      <w:ins w:id="3417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\n</w:t>
        </w:r>
      </w:ins>
      <w:ins w:id="3418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First 5 rows of df_yes:"</w:t>
        </w:r>
      </w:ins>
      <w:ins w:id="3419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71D08A1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421" w:author="Damir Ahm" w:date="2025-03-02T14:34:02Z"/>
        </w:rPr>
        <w:pPrChange w:id="3420" w:author="Damir Ahm" w:date="2025-03-02T14:34:09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3422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3423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3424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df_yes</w:t>
        </w:r>
      </w:ins>
      <w:ins w:id="3425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3426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head</w:t>
        </w:r>
      </w:ins>
      <w:ins w:id="3427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())</w:t>
        </w:r>
      </w:ins>
    </w:p>
    <w:p w14:paraId="6F12ECD5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428" w:author="Damir Ahm" w:date="2025-03-02T14:34:0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429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3430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3431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</w:t>
        </w:r>
      </w:ins>
      <w:ins w:id="3432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\n</w:t>
        </w:r>
      </w:ins>
      <w:ins w:id="3433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First 5 rows of df_no:"</w:t>
        </w:r>
      </w:ins>
      <w:ins w:id="3434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505D48E8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435" w:author="Damir Ahm" w:date="2025-03-02T14:34:0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436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3437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3438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df_no</w:t>
        </w:r>
      </w:ins>
      <w:ins w:id="3439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3440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head</w:t>
        </w:r>
      </w:ins>
      <w:ins w:id="3441" w:author="Damir Ahm" w:date="2025-03-02T14:34:0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())</w:t>
        </w:r>
      </w:ins>
    </w:p>
    <w:p w14:paraId="12BE10CC">
      <w:pPr>
        <w:numPr>
          <w:ilvl w:val="0"/>
          <w:numId w:val="0"/>
        </w:numPr>
        <w:jc w:val="both"/>
        <w:rPr>
          <w:ins w:id="3443" w:author="Damir Ahm" w:date="2025-03-02T14:34:12Z"/>
          <w:rFonts w:hint="default"/>
          <w:lang w:val="en-US"/>
        </w:rPr>
        <w:pPrChange w:id="3442" w:author="Damir Ahm" w:date="2025-03-02T14:31:51Z">
          <w:pPr>
            <w:numPr>
              <w:ilvl w:val="0"/>
              <w:numId w:val="0"/>
            </w:numPr>
            <w:jc w:val="left"/>
          </w:pPr>
        </w:pPrChange>
      </w:pPr>
    </w:p>
    <w:p w14:paraId="49EB743D">
      <w:pPr>
        <w:numPr>
          <w:ilvl w:val="0"/>
          <w:numId w:val="0"/>
        </w:numPr>
        <w:jc w:val="both"/>
        <w:rPr>
          <w:ins w:id="3445" w:author="Damir Ahm" w:date="2025-03-02T14:37:42Z"/>
        </w:rPr>
        <w:pPrChange w:id="3444" w:author="Damir Ahm" w:date="2025-03-02T14:31:51Z">
          <w:pPr>
            <w:numPr>
              <w:ilvl w:val="0"/>
              <w:numId w:val="0"/>
            </w:numPr>
            <w:jc w:val="left"/>
          </w:pPr>
        </w:pPrChange>
      </w:pPr>
      <w:ins w:id="3446" w:author="Damir Ahm" w:date="2025-03-02T14:37:29Z">
        <w:r>
          <w:rPr/>
          <w:drawing>
            <wp:inline distT="0" distB="0" distL="114300" distR="114300">
              <wp:extent cx="6118225" cy="3646170"/>
              <wp:effectExtent l="0" t="0" r="15875" b="11430"/>
              <wp:docPr id="20" name="Изображение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" name="Изображение 20"/>
                      <pic:cNvPicPr>
                        <a:picLocks noChangeAspect="1"/>
                      </pic:cNvPicPr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18225" cy="3646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B34528E">
      <w:pPr>
        <w:pStyle w:val="10"/>
        <w:numPr>
          <w:ilvl w:val="0"/>
          <w:numId w:val="0"/>
        </w:numPr>
        <w:jc w:val="center"/>
        <w:rPr>
          <w:ins w:id="3449" w:author="Damir Ahm" w:date="2025-03-02T14:47:16Z"/>
          <w:lang w:val="ru-RU"/>
        </w:rPr>
        <w:pPrChange w:id="3448" w:author="Damir Ahm" w:date="2025-03-02T14:43:01Z">
          <w:pPr>
            <w:numPr>
              <w:ilvl w:val="0"/>
              <w:numId w:val="0"/>
            </w:numPr>
            <w:jc w:val="left"/>
          </w:pPr>
        </w:pPrChange>
      </w:pPr>
      <w:ins w:id="3450" w:author="Damir Ahm" w:date="2025-03-02T14:37:42Z">
        <w:r>
          <w:rPr/>
          <w:t xml:space="preserve">Рис. </w:t>
        </w:r>
      </w:ins>
      <w:ins w:id="3451" w:author="Damir Ahm" w:date="2025-03-02T14:37:42Z">
        <w:r>
          <w:rPr/>
          <w:fldChar w:fldCharType="begin"/>
        </w:r>
      </w:ins>
      <w:ins w:id="3452" w:author="Damir Ahm" w:date="2025-03-02T14:37:42Z">
        <w:r>
          <w:rPr/>
          <w:instrText xml:space="preserve"> SEQ Рис. \* ARABIC </w:instrText>
        </w:r>
      </w:ins>
      <w:ins w:id="3453" w:author="Damir Ahm" w:date="2025-03-02T14:37:42Z">
        <w:r>
          <w:rPr/>
          <w:fldChar w:fldCharType="separate"/>
        </w:r>
      </w:ins>
      <w:ins w:id="3454" w:author="Damir Ahm" w:date="2025-03-02T19:52:30Z">
        <w:r>
          <w:rPr/>
          <w:t>18</w:t>
        </w:r>
      </w:ins>
      <w:ins w:id="3455" w:author="Damir Ahm" w:date="2025-03-02T14:37:42Z">
        <w:r>
          <w:rPr/>
          <w:fldChar w:fldCharType="end"/>
        </w:r>
      </w:ins>
      <w:ins w:id="3456" w:author="Damir Ahm" w:date="2025-03-02T14:37:42Z">
        <w:r>
          <w:rPr>
            <w:lang w:val="ru-RU"/>
          </w:rPr>
          <w:t xml:space="preserve"> Вывод программы</w:t>
        </w:r>
      </w:ins>
    </w:p>
    <w:p w14:paraId="1A8F09E3">
      <w:pPr>
        <w:numPr>
          <w:ilvl w:val="0"/>
          <w:numId w:val="0"/>
        </w:numPr>
        <w:jc w:val="left"/>
        <w:rPr>
          <w:ins w:id="3458" w:author="Damir Ahm" w:date="2025-03-02T14:47:16Z"/>
          <w:lang w:val="ru-RU"/>
        </w:rPr>
        <w:pPrChange w:id="3457" w:author="Damir Ahm" w:date="2025-03-02T14:43:01Z">
          <w:pPr>
            <w:numPr>
              <w:ilvl w:val="0"/>
              <w:numId w:val="0"/>
            </w:numPr>
            <w:jc w:val="left"/>
          </w:pPr>
        </w:pPrChange>
      </w:pPr>
    </w:p>
    <w:p w14:paraId="31E66ED3">
      <w:pPr>
        <w:numPr>
          <w:ilvl w:val="0"/>
          <w:numId w:val="6"/>
          <w:ins w:id="3460" w:author="Damir Ahm" w:date="2025-03-02T14:50:18Z"/>
        </w:numPr>
        <w:jc w:val="left"/>
        <w:rPr>
          <w:ins w:id="3461" w:author="Damir Ahm" w:date="2025-03-02T14:51:13Z"/>
          <w:rFonts w:hint="default"/>
          <w:lang w:val="en-US"/>
        </w:rPr>
        <w:pPrChange w:id="3459" w:author="Damir Ahm" w:date="2025-03-02T14:50:18Z">
          <w:pPr>
            <w:numPr>
              <w:ilvl w:val="0"/>
              <w:numId w:val="0"/>
            </w:numPr>
            <w:jc w:val="left"/>
          </w:pPr>
        </w:pPrChange>
      </w:pPr>
      <w:ins w:id="3462" w:author="Damir Ahm" w:date="2025-03-02T14:50:48Z">
        <w:r>
          <w:rPr>
            <w:rFonts w:hint="default"/>
            <w:lang w:val="ru-RU"/>
          </w:rPr>
          <w:t>От</w:t>
        </w:r>
      </w:ins>
      <w:ins w:id="3463" w:author="Damir Ahm" w:date="2025-03-02T14:50:49Z">
        <w:r>
          <w:rPr>
            <w:rFonts w:hint="default"/>
            <w:lang w:val="ru-RU"/>
          </w:rPr>
          <w:t>сортиру</w:t>
        </w:r>
      </w:ins>
      <w:ins w:id="3464" w:author="Damir Ahm" w:date="2025-03-02T14:50:50Z">
        <w:r>
          <w:rPr>
            <w:rFonts w:hint="default"/>
            <w:lang w:val="ru-RU"/>
          </w:rPr>
          <w:t>ем табли</w:t>
        </w:r>
      </w:ins>
      <w:ins w:id="3465" w:author="Damir Ahm" w:date="2025-03-02T14:50:51Z">
        <w:r>
          <w:rPr>
            <w:rFonts w:hint="default"/>
            <w:lang w:val="ru-RU"/>
          </w:rPr>
          <w:t>цу по не</w:t>
        </w:r>
      </w:ins>
      <w:ins w:id="3466" w:author="Damir Ahm" w:date="2025-03-02T14:50:52Z">
        <w:r>
          <w:rPr>
            <w:rFonts w:hint="default"/>
            <w:lang w:val="ru-RU"/>
          </w:rPr>
          <w:t>сколь</w:t>
        </w:r>
      </w:ins>
      <w:ins w:id="3467" w:author="Damir Ahm" w:date="2025-03-02T14:50:53Z">
        <w:r>
          <w:rPr>
            <w:rFonts w:hint="default"/>
            <w:lang w:val="ru-RU"/>
          </w:rPr>
          <w:t>ким</w:t>
        </w:r>
      </w:ins>
      <w:ins w:id="3468" w:author="Damir Ahm" w:date="2025-03-02T14:51:10Z">
        <w:r>
          <w:rPr>
            <w:rFonts w:hint="default"/>
            <w:lang w:val="ru-RU"/>
          </w:rPr>
          <w:t xml:space="preserve"> ст</w:t>
        </w:r>
      </w:ins>
      <w:ins w:id="3469" w:author="Damir Ahm" w:date="2025-03-02T14:51:11Z">
        <w:r>
          <w:rPr>
            <w:rFonts w:hint="default"/>
            <w:lang w:val="ru-RU"/>
          </w:rPr>
          <w:t>олб</w:t>
        </w:r>
      </w:ins>
      <w:ins w:id="3470" w:author="Damir Ahm" w:date="2025-03-02T14:51:12Z">
        <w:r>
          <w:rPr>
            <w:rFonts w:hint="default"/>
            <w:lang w:val="ru-RU"/>
          </w:rPr>
          <w:t>цам</w:t>
        </w:r>
      </w:ins>
    </w:p>
    <w:p w14:paraId="41C2A69B">
      <w:pPr>
        <w:numPr>
          <w:ilvl w:val="0"/>
          <w:numId w:val="0"/>
        </w:numPr>
        <w:jc w:val="both"/>
        <w:rPr>
          <w:ins w:id="3472" w:author="Damir Ahm" w:date="2025-03-02T14:51:14Z"/>
          <w:rFonts w:hint="default"/>
          <w:lang w:val="en-US"/>
        </w:rPr>
        <w:pPrChange w:id="3471" w:author="Damir Ahm" w:date="2025-03-02T14:50:18Z">
          <w:pPr>
            <w:numPr>
              <w:ilvl w:val="0"/>
              <w:numId w:val="0"/>
            </w:numPr>
            <w:jc w:val="left"/>
          </w:pPr>
        </w:pPrChange>
      </w:pPr>
    </w:p>
    <w:p w14:paraId="47161944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473" w:author="Damir Ahm" w:date="2025-03-02T14:51:38Z"/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474" w:author="Damir Ahm" w:date="2025-03-02T14:51:38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sorted_df</w:t>
        </w:r>
      </w:ins>
      <w:ins w:id="3475" w:author="Damir Ahm" w:date="2025-03-02T14:51:3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476" w:author="Damir Ahm" w:date="2025-03-02T14:51:38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3477" w:author="Damir Ahm" w:date="2025-03-02T14:51:3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478" w:author="Damir Ahm" w:date="2025-03-02T14:51:38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df</w:t>
        </w:r>
      </w:ins>
      <w:ins w:id="3479" w:author="Damir Ahm" w:date="2025-03-02T14:51:3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3480" w:author="Damir Ahm" w:date="2025-03-02T14:51:38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sort_values</w:t>
        </w:r>
      </w:ins>
      <w:ins w:id="3481" w:author="Damir Ahm" w:date="2025-03-02T14:51:3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3482" w:author="Damir Ahm" w:date="2025-03-02T14:51:38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by</w:t>
        </w:r>
      </w:ins>
      <w:ins w:id="3483" w:author="Damir Ahm" w:date="2025-03-02T14:51:38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3484" w:author="Damir Ahm" w:date="2025-03-02T14:51:3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</w:t>
        </w:r>
      </w:ins>
      <w:ins w:id="3485" w:author="Damir Ahm" w:date="2025-03-02T14:51:38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'Polyuria'</w:t>
        </w:r>
      </w:ins>
      <w:ins w:id="3486" w:author="Damir Ahm" w:date="2025-03-02T14:51:3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3487" w:author="Damir Ahm" w:date="2025-03-02T14:51:38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'Polydipsia'</w:t>
        </w:r>
      </w:ins>
      <w:ins w:id="3488" w:author="Damir Ahm" w:date="2025-03-02T14:51:3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3489" w:author="Damir Ahm" w:date="2025-03-02T14:51:38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'Age'</w:t>
        </w:r>
      </w:ins>
      <w:ins w:id="3490" w:author="Damir Ahm" w:date="2025-03-02T14:51:3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])</w:t>
        </w:r>
      </w:ins>
    </w:p>
    <w:p w14:paraId="2FD8540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491" w:author="Damir Ahm" w:date="2025-03-02T14:51:3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 w14:paraId="4F429F1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492" w:author="Damir Ahm" w:date="2025-03-02T14:51:3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493" w:author="Damir Ahm" w:date="2025-03-02T14:51:38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3494" w:author="Damir Ahm" w:date="2025-03-02T14:51:3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3495" w:author="Damir Ahm" w:date="2025-03-02T14:51:38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sorted_df</w:t>
        </w:r>
      </w:ins>
      <w:ins w:id="3496" w:author="Damir Ahm" w:date="2025-03-02T14:51:3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[[</w:t>
        </w:r>
      </w:ins>
      <w:ins w:id="3497" w:author="Damir Ahm" w:date="2025-03-02T14:51:38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'Polyuria'</w:t>
        </w:r>
      </w:ins>
      <w:ins w:id="3498" w:author="Damir Ahm" w:date="2025-03-02T14:51:3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3499" w:author="Damir Ahm" w:date="2025-03-02T14:51:38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'Polydipsia'</w:t>
        </w:r>
      </w:ins>
      <w:ins w:id="3500" w:author="Damir Ahm" w:date="2025-03-02T14:51:3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3501" w:author="Damir Ahm" w:date="2025-03-02T14:51:38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'Age'</w:t>
        </w:r>
      </w:ins>
      <w:ins w:id="3502" w:author="Damir Ahm" w:date="2025-03-02T14:51:3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]].</w:t>
        </w:r>
      </w:ins>
      <w:ins w:id="3503" w:author="Damir Ahm" w:date="2025-03-02T14:51:38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head</w:t>
        </w:r>
      </w:ins>
      <w:ins w:id="3504" w:author="Damir Ahm" w:date="2025-03-02T14:51:3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())</w:t>
        </w:r>
      </w:ins>
    </w:p>
    <w:p w14:paraId="39331E6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505" w:author="Damir Ahm" w:date="2025-03-02T14:51:3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506" w:author="Damir Ahm" w:date="2025-03-02T14:51:38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3507" w:author="Damir Ahm" w:date="2025-03-02T14:51:3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3508" w:author="Damir Ahm" w:date="2025-03-02T14:51:38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sorted_df</w:t>
        </w:r>
      </w:ins>
      <w:ins w:id="3509" w:author="Damir Ahm" w:date="2025-03-02T14:51:3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[[</w:t>
        </w:r>
      </w:ins>
      <w:ins w:id="3510" w:author="Damir Ahm" w:date="2025-03-02T14:51:38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'Polyuria'</w:t>
        </w:r>
      </w:ins>
      <w:ins w:id="3511" w:author="Damir Ahm" w:date="2025-03-02T14:51:3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3512" w:author="Damir Ahm" w:date="2025-03-02T14:51:38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'Polydipsia'</w:t>
        </w:r>
      </w:ins>
      <w:ins w:id="3513" w:author="Damir Ahm" w:date="2025-03-02T14:51:3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3514" w:author="Damir Ahm" w:date="2025-03-02T14:51:38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'Age'</w:t>
        </w:r>
      </w:ins>
      <w:ins w:id="3515" w:author="Damir Ahm" w:date="2025-03-02T14:51:3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]].</w:t>
        </w:r>
      </w:ins>
      <w:ins w:id="3516" w:author="Damir Ahm" w:date="2025-03-02T14:51:38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tail</w:t>
        </w:r>
      </w:ins>
      <w:ins w:id="3517" w:author="Damir Ahm" w:date="2025-03-02T14:51:3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())</w:t>
        </w:r>
      </w:ins>
    </w:p>
    <w:p w14:paraId="4D0C4B46">
      <w:pPr>
        <w:numPr>
          <w:ilvl w:val="0"/>
          <w:numId w:val="0"/>
        </w:numPr>
        <w:jc w:val="both"/>
        <w:rPr>
          <w:ins w:id="3519" w:author="Damir Ahm" w:date="2025-03-02T14:51:39Z"/>
          <w:rFonts w:hint="default"/>
          <w:lang w:val="en-US"/>
        </w:rPr>
        <w:pPrChange w:id="3518" w:author="Damir Ahm" w:date="2025-03-02T14:50:18Z">
          <w:pPr>
            <w:numPr>
              <w:ilvl w:val="0"/>
              <w:numId w:val="0"/>
            </w:numPr>
            <w:jc w:val="left"/>
          </w:pPr>
        </w:pPrChange>
      </w:pPr>
    </w:p>
    <w:p w14:paraId="63013756">
      <w:pPr>
        <w:numPr>
          <w:ilvl w:val="0"/>
          <w:numId w:val="0"/>
        </w:numPr>
        <w:jc w:val="center"/>
        <w:rPr>
          <w:ins w:id="3521" w:author="Damir Ahm" w:date="2025-03-02T14:52:12Z"/>
        </w:rPr>
        <w:pPrChange w:id="3520" w:author="Damir Ahm" w:date="2025-03-02T14:51:55Z">
          <w:pPr>
            <w:numPr>
              <w:ilvl w:val="0"/>
              <w:numId w:val="0"/>
            </w:numPr>
            <w:jc w:val="left"/>
          </w:pPr>
        </w:pPrChange>
      </w:pPr>
      <w:ins w:id="3522" w:author="Damir Ahm" w:date="2025-03-02T14:51:54Z">
        <w:r>
          <w:rPr/>
          <w:drawing>
            <wp:inline distT="0" distB="0" distL="114300" distR="114300">
              <wp:extent cx="2800350" cy="2847975"/>
              <wp:effectExtent l="0" t="0" r="0" b="9525"/>
              <wp:docPr id="21" name="Изображение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" name="Изображение 21"/>
                      <pic:cNvPicPr>
                        <a:picLocks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00350" cy="2847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7BB654A">
      <w:pPr>
        <w:pStyle w:val="10"/>
        <w:numPr>
          <w:ilvl w:val="0"/>
          <w:numId w:val="0"/>
        </w:numPr>
        <w:jc w:val="center"/>
        <w:rPr>
          <w:ins w:id="3525" w:author="Damir Ahm" w:date="2025-03-02T14:52:55Z"/>
          <w:lang w:val="ru-RU"/>
        </w:rPr>
        <w:pPrChange w:id="3524" w:author="Damir Ahm" w:date="2025-03-02T14:52:12Z">
          <w:pPr>
            <w:numPr>
              <w:ilvl w:val="0"/>
              <w:numId w:val="0"/>
            </w:numPr>
            <w:jc w:val="left"/>
          </w:pPr>
        </w:pPrChange>
      </w:pPr>
      <w:ins w:id="3526" w:author="Damir Ahm" w:date="2025-03-02T14:52:12Z">
        <w:r>
          <w:rPr/>
          <w:t xml:space="preserve">Рис. </w:t>
        </w:r>
      </w:ins>
      <w:ins w:id="3527" w:author="Damir Ahm" w:date="2025-03-02T14:52:12Z">
        <w:r>
          <w:rPr/>
          <w:fldChar w:fldCharType="begin"/>
        </w:r>
      </w:ins>
      <w:ins w:id="3528" w:author="Damir Ahm" w:date="2025-03-02T14:52:12Z">
        <w:r>
          <w:rPr/>
          <w:instrText xml:space="preserve"> SEQ Рис. \* ARABIC </w:instrText>
        </w:r>
      </w:ins>
      <w:ins w:id="3529" w:author="Damir Ahm" w:date="2025-03-02T14:52:12Z">
        <w:r>
          <w:rPr/>
          <w:fldChar w:fldCharType="separate"/>
        </w:r>
      </w:ins>
      <w:ins w:id="3530" w:author="Damir Ahm" w:date="2025-03-02T19:52:30Z">
        <w:r>
          <w:rPr/>
          <w:t>19</w:t>
        </w:r>
      </w:ins>
      <w:ins w:id="3531" w:author="Damir Ahm" w:date="2025-03-02T14:52:12Z">
        <w:r>
          <w:rPr/>
          <w:fldChar w:fldCharType="end"/>
        </w:r>
      </w:ins>
      <w:ins w:id="3532" w:author="Damir Ahm" w:date="2025-03-02T14:52:12Z">
        <w:r>
          <w:rPr>
            <w:lang w:val="ru-RU"/>
          </w:rPr>
          <w:t xml:space="preserve"> head и tail отсортированной таблицы</w:t>
        </w:r>
      </w:ins>
    </w:p>
    <w:p w14:paraId="636040A1">
      <w:pPr>
        <w:numPr>
          <w:ilvl w:val="0"/>
          <w:numId w:val="0"/>
        </w:numPr>
        <w:jc w:val="left"/>
        <w:rPr>
          <w:ins w:id="3534" w:author="Damir Ahm" w:date="2025-03-02T14:52:55Z"/>
          <w:lang w:val="ru-RU"/>
        </w:rPr>
        <w:pPrChange w:id="3533" w:author="Damir Ahm" w:date="2025-03-02T14:52:12Z">
          <w:pPr>
            <w:numPr>
              <w:ilvl w:val="0"/>
              <w:numId w:val="0"/>
            </w:numPr>
            <w:jc w:val="left"/>
          </w:pPr>
        </w:pPrChange>
      </w:pPr>
    </w:p>
    <w:p w14:paraId="6DC0EE86">
      <w:pPr>
        <w:numPr>
          <w:ilvl w:val="0"/>
          <w:numId w:val="6"/>
          <w:ins w:id="3536" w:author="Damir Ahm" w:date="2025-03-02T14:52:59Z"/>
        </w:numPr>
        <w:jc w:val="left"/>
        <w:rPr>
          <w:ins w:id="3537" w:author="Damir Ahm" w:date="2025-03-02T14:53:16Z"/>
          <w:rFonts w:hint="default"/>
          <w:lang w:val="ru-RU"/>
        </w:rPr>
        <w:pPrChange w:id="3535" w:author="Damir Ahm" w:date="2025-03-02T14:52:59Z">
          <w:pPr>
            <w:numPr>
              <w:ilvl w:val="0"/>
              <w:numId w:val="0"/>
            </w:numPr>
            <w:jc w:val="left"/>
          </w:pPr>
        </w:pPrChange>
      </w:pPr>
      <w:ins w:id="3538" w:author="Damir Ahm" w:date="2025-03-02T14:53:00Z">
        <w:r>
          <w:rPr>
            <w:rFonts w:hint="default"/>
            <w:lang w:val="ru-RU"/>
          </w:rPr>
          <w:t>П</w:t>
        </w:r>
      </w:ins>
      <w:ins w:id="3539" w:author="Damir Ahm" w:date="2025-03-02T14:53:01Z">
        <w:r>
          <w:rPr>
            <w:rFonts w:hint="default"/>
            <w:lang w:val="ru-RU"/>
          </w:rPr>
          <w:t>ровери</w:t>
        </w:r>
      </w:ins>
      <w:ins w:id="3540" w:author="Damir Ahm" w:date="2025-03-02T14:53:02Z">
        <w:r>
          <w:rPr>
            <w:rFonts w:hint="default"/>
            <w:lang w:val="ru-RU"/>
          </w:rPr>
          <w:t xml:space="preserve">м наши </w:t>
        </w:r>
      </w:ins>
      <w:ins w:id="3541" w:author="Damir Ahm" w:date="2025-03-02T14:53:03Z">
        <w:r>
          <w:rPr>
            <w:rFonts w:hint="default"/>
            <w:lang w:val="ru-RU"/>
          </w:rPr>
          <w:t xml:space="preserve">данные </w:t>
        </w:r>
      </w:ins>
      <w:ins w:id="3542" w:author="Damir Ahm" w:date="2025-03-02T14:53:12Z">
        <w:r>
          <w:rPr>
            <w:rFonts w:hint="default"/>
            <w:lang w:val="ru-RU"/>
          </w:rPr>
          <w:t xml:space="preserve">на </w:t>
        </w:r>
      </w:ins>
      <w:ins w:id="3543" w:author="Damir Ahm" w:date="2025-03-02T14:53:13Z">
        <w:r>
          <w:rPr>
            <w:rFonts w:hint="default"/>
            <w:lang w:val="ru-RU"/>
          </w:rPr>
          <w:t>нали</w:t>
        </w:r>
      </w:ins>
      <w:ins w:id="3544" w:author="Damir Ahm" w:date="2025-03-02T14:53:14Z">
        <w:r>
          <w:rPr>
            <w:rFonts w:hint="default"/>
            <w:lang w:val="ru-RU"/>
          </w:rPr>
          <w:t>чие про</w:t>
        </w:r>
      </w:ins>
      <w:ins w:id="3545" w:author="Damir Ahm" w:date="2025-03-02T14:53:15Z">
        <w:r>
          <w:rPr>
            <w:rFonts w:hint="default"/>
            <w:lang w:val="ru-RU"/>
          </w:rPr>
          <w:t>пуск</w:t>
        </w:r>
      </w:ins>
      <w:ins w:id="3546" w:author="Damir Ahm" w:date="2025-03-02T14:53:16Z">
        <w:r>
          <w:rPr>
            <w:rFonts w:hint="default"/>
            <w:lang w:val="ru-RU"/>
          </w:rPr>
          <w:t>ов</w:t>
        </w:r>
      </w:ins>
    </w:p>
    <w:p w14:paraId="3CAFBF1B">
      <w:pPr>
        <w:numPr>
          <w:ilvl w:val="0"/>
          <w:numId w:val="0"/>
        </w:numPr>
        <w:jc w:val="both"/>
        <w:rPr>
          <w:ins w:id="3548" w:author="Damir Ahm" w:date="2025-03-02T14:53:17Z"/>
          <w:rFonts w:hint="default"/>
          <w:lang w:val="ru-RU"/>
        </w:rPr>
        <w:pPrChange w:id="3547" w:author="Damir Ahm" w:date="2025-03-02T14:52:59Z">
          <w:pPr>
            <w:numPr>
              <w:ilvl w:val="0"/>
              <w:numId w:val="0"/>
            </w:numPr>
            <w:jc w:val="left"/>
          </w:pPr>
        </w:pPrChange>
      </w:pPr>
    </w:p>
    <w:p w14:paraId="62D51BE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549" w:author="Damir Ahm" w:date="2025-03-02T14:54:06Z"/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550" w:author="Damir Ahm" w:date="2025-03-02T14:54:06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3551" w:author="Damir Ahm" w:date="2025-03-02T14:54:0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3552" w:author="Damir Ahm" w:date="2025-03-02T14:54:06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"Missing values per column:"</w:t>
        </w:r>
      </w:ins>
      <w:ins w:id="3553" w:author="Damir Ahm" w:date="2025-03-02T14:54:0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21500922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554" w:author="Damir Ahm" w:date="2025-03-02T14:54:06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555" w:author="Damir Ahm" w:date="2025-03-02T14:54:06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3556" w:author="Damir Ahm" w:date="2025-03-02T14:54:0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3557" w:author="Damir Ahm" w:date="2025-03-02T14:54:06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df</w:t>
        </w:r>
      </w:ins>
      <w:ins w:id="3558" w:author="Damir Ahm" w:date="2025-03-02T14:54:0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3559" w:author="Damir Ahm" w:date="2025-03-02T14:54:06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isnull</w:t>
        </w:r>
      </w:ins>
      <w:ins w:id="3560" w:author="Damir Ahm" w:date="2025-03-02T14:54:0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().</w:t>
        </w:r>
      </w:ins>
      <w:ins w:id="3561" w:author="Damir Ahm" w:date="2025-03-02T14:54:06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sum</w:t>
        </w:r>
      </w:ins>
      <w:ins w:id="3562" w:author="Damir Ahm" w:date="2025-03-02T14:54:0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())</w:t>
        </w:r>
      </w:ins>
    </w:p>
    <w:p w14:paraId="4979FA83">
      <w:pPr>
        <w:numPr>
          <w:ilvl w:val="0"/>
          <w:numId w:val="0"/>
        </w:numPr>
        <w:jc w:val="both"/>
        <w:rPr>
          <w:ins w:id="3564" w:author="Damir Ahm" w:date="2025-03-02T14:54:07Z"/>
          <w:rFonts w:hint="default"/>
          <w:lang w:val="ru-RU"/>
        </w:rPr>
        <w:pPrChange w:id="3563" w:author="Damir Ahm" w:date="2025-03-02T14:52:59Z">
          <w:pPr>
            <w:numPr>
              <w:ilvl w:val="0"/>
              <w:numId w:val="0"/>
            </w:numPr>
            <w:jc w:val="left"/>
          </w:pPr>
        </w:pPrChange>
      </w:pPr>
    </w:p>
    <w:p w14:paraId="0ACB9777">
      <w:pPr>
        <w:numPr>
          <w:ilvl w:val="0"/>
          <w:numId w:val="0"/>
        </w:numPr>
        <w:jc w:val="center"/>
        <w:rPr>
          <w:ins w:id="3566" w:author="Damir Ahm" w:date="2025-03-02T14:54:33Z"/>
        </w:rPr>
        <w:pPrChange w:id="3565" w:author="Damir Ahm" w:date="2025-03-02T14:54:22Z">
          <w:pPr>
            <w:numPr>
              <w:ilvl w:val="0"/>
              <w:numId w:val="0"/>
            </w:numPr>
            <w:jc w:val="left"/>
          </w:pPr>
        </w:pPrChange>
      </w:pPr>
      <w:ins w:id="3567" w:author="Damir Ahm" w:date="2025-03-02T14:54:21Z">
        <w:r>
          <w:rPr/>
          <w:drawing>
            <wp:inline distT="0" distB="0" distL="114300" distR="114300">
              <wp:extent cx="2476500" cy="4400550"/>
              <wp:effectExtent l="0" t="0" r="0" b="0"/>
              <wp:docPr id="22" name="Изображение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2" name="Изображение 22"/>
                      <pic:cNvPicPr>
                        <a:picLocks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0" cy="4400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9B1DF99">
      <w:pPr>
        <w:pStyle w:val="10"/>
        <w:numPr>
          <w:ilvl w:val="0"/>
          <w:numId w:val="0"/>
        </w:numPr>
        <w:jc w:val="center"/>
        <w:rPr>
          <w:ins w:id="3570" w:author="Damir Ahm" w:date="2025-03-02T14:54:36Z"/>
          <w:lang w:val="ru-RU"/>
        </w:rPr>
        <w:pPrChange w:id="3569" w:author="Damir Ahm" w:date="2025-03-02T14:54:33Z">
          <w:pPr>
            <w:numPr>
              <w:ilvl w:val="0"/>
              <w:numId w:val="0"/>
            </w:numPr>
            <w:jc w:val="left"/>
          </w:pPr>
        </w:pPrChange>
      </w:pPr>
      <w:ins w:id="3571" w:author="Damir Ahm" w:date="2025-03-02T14:54:33Z">
        <w:r>
          <w:rPr/>
          <w:t xml:space="preserve">Рис. </w:t>
        </w:r>
      </w:ins>
      <w:ins w:id="3572" w:author="Damir Ahm" w:date="2025-03-02T14:54:33Z">
        <w:r>
          <w:rPr/>
          <w:fldChar w:fldCharType="begin"/>
        </w:r>
      </w:ins>
      <w:ins w:id="3573" w:author="Damir Ahm" w:date="2025-03-02T14:54:33Z">
        <w:r>
          <w:rPr/>
          <w:instrText xml:space="preserve"> SEQ Рис. \* ARABIC </w:instrText>
        </w:r>
      </w:ins>
      <w:ins w:id="3574" w:author="Damir Ahm" w:date="2025-03-02T14:54:33Z">
        <w:r>
          <w:rPr/>
          <w:fldChar w:fldCharType="separate"/>
        </w:r>
      </w:ins>
      <w:ins w:id="3575" w:author="Damir Ahm" w:date="2025-03-02T19:52:30Z">
        <w:r>
          <w:rPr/>
          <w:t>20</w:t>
        </w:r>
      </w:ins>
      <w:ins w:id="3576" w:author="Damir Ahm" w:date="2025-03-02T14:54:33Z">
        <w:r>
          <w:rPr/>
          <w:fldChar w:fldCharType="end"/>
        </w:r>
      </w:ins>
      <w:ins w:id="3577" w:author="Damir Ahm" w:date="2025-03-02T14:54:33Z">
        <w:r>
          <w:rPr>
            <w:lang w:val="ru-RU"/>
          </w:rPr>
          <w:t xml:space="preserve"> Наличие пропусков по каждой колонке</w:t>
        </w:r>
      </w:ins>
    </w:p>
    <w:p w14:paraId="0B4BCEE2">
      <w:pPr>
        <w:numPr>
          <w:ilvl w:val="0"/>
          <w:numId w:val="0"/>
        </w:numPr>
        <w:jc w:val="left"/>
        <w:rPr>
          <w:ins w:id="3579" w:author="Damir Ahm" w:date="2025-03-02T14:54:36Z"/>
          <w:lang w:val="ru-RU"/>
        </w:rPr>
        <w:pPrChange w:id="3578" w:author="Damir Ahm" w:date="2025-03-02T14:54:36Z">
          <w:pPr>
            <w:numPr>
              <w:ilvl w:val="0"/>
              <w:numId w:val="0"/>
            </w:numPr>
            <w:jc w:val="left"/>
          </w:pPr>
        </w:pPrChange>
      </w:pPr>
      <w:ins w:id="3580" w:author="Damir Ahm" w:date="2025-03-02T14:54:36Z">
        <w:r>
          <w:rPr>
            <w:lang w:val="ru-RU"/>
          </w:rPr>
          <w:br w:type="page"/>
        </w:r>
      </w:ins>
    </w:p>
    <w:p w14:paraId="5D64EEDE">
      <w:pPr>
        <w:numPr>
          <w:ilvl w:val="0"/>
          <w:numId w:val="6"/>
          <w:ins w:id="3582" w:author="Damir Ahm" w:date="2025-03-02T15:02:47Z"/>
        </w:numPr>
        <w:jc w:val="left"/>
        <w:rPr>
          <w:ins w:id="3583" w:author="Damir Ahm" w:date="2025-03-02T15:04:31Z"/>
          <w:rFonts w:hint="default"/>
          <w:lang w:val="ru-RU"/>
        </w:rPr>
        <w:pPrChange w:id="3581" w:author="Damir Ahm" w:date="2025-03-02T15:02:47Z">
          <w:pPr>
            <w:numPr>
              <w:ilvl w:val="0"/>
              <w:numId w:val="0"/>
            </w:numPr>
            <w:jc w:val="left"/>
          </w:pPr>
        </w:pPrChange>
      </w:pPr>
      <w:ins w:id="3584" w:author="Damir Ahm" w:date="2025-03-02T15:03:36Z">
        <w:r>
          <w:rPr>
            <w:rFonts w:hint="default"/>
            <w:lang w:val="ru-RU"/>
          </w:rPr>
          <w:t>Пост</w:t>
        </w:r>
      </w:ins>
      <w:ins w:id="3585" w:author="Damir Ahm" w:date="2025-03-02T15:03:37Z">
        <w:r>
          <w:rPr>
            <w:rFonts w:hint="default"/>
            <w:lang w:val="ru-RU"/>
          </w:rPr>
          <w:t>роим гр</w:t>
        </w:r>
      </w:ins>
      <w:ins w:id="3586" w:author="Damir Ahm" w:date="2025-03-02T15:03:38Z">
        <w:r>
          <w:rPr>
            <w:rFonts w:hint="default"/>
            <w:lang w:val="ru-RU"/>
          </w:rPr>
          <w:t xml:space="preserve">афики </w:t>
        </w:r>
      </w:ins>
      <w:ins w:id="3587" w:author="Damir Ahm" w:date="2025-03-02T15:03:39Z">
        <w:r>
          <w:rPr>
            <w:rFonts w:hint="default"/>
            <w:lang w:val="ru-RU"/>
          </w:rPr>
          <w:t xml:space="preserve">по </w:t>
        </w:r>
      </w:ins>
      <w:ins w:id="3588" w:author="Damir Ahm" w:date="2025-03-02T15:03:40Z">
        <w:r>
          <w:rPr>
            <w:rFonts w:hint="default"/>
            <w:lang w:val="ru-RU"/>
          </w:rPr>
          <w:t xml:space="preserve">первым </w:t>
        </w:r>
      </w:ins>
      <w:ins w:id="3589" w:author="Damir Ahm" w:date="2025-03-02T15:03:41Z">
        <w:r>
          <w:rPr>
            <w:rFonts w:hint="default"/>
            <w:lang w:val="ru-RU"/>
          </w:rPr>
          <w:t xml:space="preserve">трем </w:t>
        </w:r>
      </w:ins>
      <w:ins w:id="3590" w:author="Damir Ahm" w:date="2025-03-02T15:03:42Z">
        <w:r>
          <w:rPr>
            <w:rFonts w:hint="default"/>
            <w:lang w:val="ru-RU"/>
          </w:rPr>
          <w:t>коло</w:t>
        </w:r>
      </w:ins>
      <w:ins w:id="3591" w:author="Damir Ahm" w:date="2025-03-02T15:03:43Z">
        <w:r>
          <w:rPr>
            <w:rFonts w:hint="default"/>
            <w:lang w:val="ru-RU"/>
          </w:rPr>
          <w:t>нкам</w:t>
        </w:r>
      </w:ins>
    </w:p>
    <w:p w14:paraId="2A97B6FF">
      <w:pPr>
        <w:numPr>
          <w:ilvl w:val="0"/>
          <w:numId w:val="0"/>
        </w:numPr>
        <w:jc w:val="both"/>
        <w:rPr>
          <w:ins w:id="3593" w:author="Damir Ahm" w:date="2025-03-02T15:04:31Z"/>
          <w:rFonts w:hint="default"/>
          <w:lang w:val="ru-RU"/>
        </w:rPr>
        <w:pPrChange w:id="3592" w:author="Damir Ahm" w:date="2025-03-02T15:02:47Z">
          <w:pPr>
            <w:numPr>
              <w:ilvl w:val="0"/>
              <w:numId w:val="0"/>
            </w:numPr>
            <w:jc w:val="left"/>
          </w:pPr>
        </w:pPrChange>
      </w:pPr>
    </w:p>
    <w:p w14:paraId="4B5DC6A2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594" w:author="Damir Ahm" w:date="2025-03-02T15:04:32Z"/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595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import</w:t>
        </w:r>
      </w:ins>
      <w:ins w:id="3596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597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pandas</w:t>
        </w:r>
      </w:ins>
      <w:ins w:id="3598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599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as</w:t>
        </w:r>
      </w:ins>
      <w:ins w:id="3600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601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pd</w:t>
        </w:r>
      </w:ins>
    </w:p>
    <w:p w14:paraId="5745D5EA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602" w:author="Damir Ahm" w:date="2025-03-02T15:04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603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import</w:t>
        </w:r>
      </w:ins>
      <w:ins w:id="3604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605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matplotlib</w:t>
        </w:r>
      </w:ins>
      <w:ins w:id="3606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3607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pylab</w:t>
        </w:r>
      </w:ins>
      <w:ins w:id="3608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609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as</w:t>
        </w:r>
      </w:ins>
      <w:ins w:id="3610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611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plt</w:t>
        </w:r>
      </w:ins>
    </w:p>
    <w:p w14:paraId="5B9F774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612" w:author="Damir Ahm" w:date="2025-03-02T15:04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613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df</w:t>
        </w:r>
      </w:ins>
      <w:ins w:id="3614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615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3616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617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pd</w:t>
        </w:r>
      </w:ins>
      <w:ins w:id="3618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3619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read_csv</w:t>
        </w:r>
      </w:ins>
      <w:ins w:id="3620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3621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'diabetes_data_upload.csv'</w:t>
        </w:r>
      </w:ins>
      <w:ins w:id="3622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04DA0BD2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623" w:author="Damir Ahm" w:date="2025-03-02T15:04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624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df1</w:t>
        </w:r>
      </w:ins>
      <w:ins w:id="3625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626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3627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628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df</w:t>
        </w:r>
      </w:ins>
      <w:ins w:id="3629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3630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iloc</w:t>
        </w:r>
      </w:ins>
      <w:ins w:id="3631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[:,</w:t>
        </w:r>
      </w:ins>
      <w:ins w:id="3632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</w:t>
        </w:r>
      </w:ins>
      <w:ins w:id="3633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:</w:t>
        </w:r>
      </w:ins>
      <w:ins w:id="3634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3</w:t>
        </w:r>
      </w:ins>
      <w:ins w:id="3635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]</w:t>
        </w:r>
      </w:ins>
    </w:p>
    <w:p w14:paraId="3FC6E0BD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636" w:author="Damir Ahm" w:date="2025-03-02T15:04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637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plt</w:t>
        </w:r>
      </w:ins>
      <w:ins w:id="3638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3639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hist</w:t>
        </w:r>
      </w:ins>
      <w:ins w:id="3640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3641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df1</w:t>
        </w:r>
      </w:ins>
      <w:ins w:id="3642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3643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iloc</w:t>
        </w:r>
      </w:ins>
      <w:ins w:id="3644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[:,</w:t>
        </w:r>
      </w:ins>
      <w:ins w:id="3645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</w:t>
        </w:r>
      </w:ins>
      <w:ins w:id="3646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])</w:t>
        </w:r>
      </w:ins>
    </w:p>
    <w:p w14:paraId="7238F25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647" w:author="Damir Ahm" w:date="2025-03-02T15:04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648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plt</w:t>
        </w:r>
      </w:ins>
      <w:ins w:id="3649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3650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show</w:t>
        </w:r>
      </w:ins>
      <w:ins w:id="3651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77D06056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652" w:author="Damir Ahm" w:date="2025-03-02T15:04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653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plt</w:t>
        </w:r>
      </w:ins>
      <w:ins w:id="3654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3655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hist</w:t>
        </w:r>
      </w:ins>
      <w:ins w:id="3656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3657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df1</w:t>
        </w:r>
      </w:ins>
      <w:ins w:id="3658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3659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iloc</w:t>
        </w:r>
      </w:ins>
      <w:ins w:id="3660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[:,</w:t>
        </w:r>
      </w:ins>
      <w:ins w:id="3661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</w:t>
        </w:r>
      </w:ins>
      <w:ins w:id="3662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])</w:t>
        </w:r>
      </w:ins>
    </w:p>
    <w:p w14:paraId="0EE1FC70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663" w:author="Damir Ahm" w:date="2025-03-02T15:04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664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plt</w:t>
        </w:r>
      </w:ins>
      <w:ins w:id="3665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3666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show</w:t>
        </w:r>
      </w:ins>
      <w:ins w:id="3667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61FD1252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668" w:author="Damir Ahm" w:date="2025-03-02T15:04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669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plt</w:t>
        </w:r>
      </w:ins>
      <w:ins w:id="3670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3671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hist</w:t>
        </w:r>
      </w:ins>
      <w:ins w:id="3672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3673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df1</w:t>
        </w:r>
      </w:ins>
      <w:ins w:id="3674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3675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iloc</w:t>
        </w:r>
      </w:ins>
      <w:ins w:id="3676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[:,</w:t>
        </w:r>
      </w:ins>
      <w:ins w:id="3677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2</w:t>
        </w:r>
      </w:ins>
      <w:ins w:id="3678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])</w:t>
        </w:r>
      </w:ins>
    </w:p>
    <w:p w14:paraId="1757F6B8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679" w:author="Damir Ahm" w:date="2025-03-02T15:04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680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plt</w:t>
        </w:r>
      </w:ins>
      <w:ins w:id="3681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3682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show</w:t>
        </w:r>
      </w:ins>
      <w:ins w:id="3683" w:author="Damir Ahm" w:date="2025-03-02T15:04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58FC7D7D">
      <w:pPr>
        <w:numPr>
          <w:ilvl w:val="0"/>
          <w:numId w:val="0"/>
        </w:numPr>
        <w:jc w:val="both"/>
        <w:rPr>
          <w:ins w:id="3685" w:author="Damir Ahm" w:date="2025-03-02T15:03:53Z"/>
          <w:rFonts w:hint="default"/>
          <w:lang w:val="ru-RU"/>
        </w:rPr>
        <w:pPrChange w:id="3684" w:author="Damir Ahm" w:date="2025-03-02T15:02:47Z">
          <w:pPr>
            <w:numPr>
              <w:ilvl w:val="0"/>
              <w:numId w:val="0"/>
            </w:numPr>
            <w:jc w:val="left"/>
          </w:pPr>
        </w:pPrChange>
      </w:pPr>
    </w:p>
    <w:p w14:paraId="24A14E88">
      <w:pPr>
        <w:numPr>
          <w:ilvl w:val="0"/>
          <w:numId w:val="0"/>
        </w:numPr>
        <w:jc w:val="both"/>
        <w:rPr>
          <w:ins w:id="3687" w:author="Damir Ahm" w:date="2025-03-02T15:03:54Z"/>
          <w:rFonts w:hint="default"/>
          <w:lang w:val="ru-RU"/>
        </w:rPr>
        <w:pPrChange w:id="3686" w:author="Damir Ahm" w:date="2025-03-02T15:02:47Z">
          <w:pPr>
            <w:numPr>
              <w:ilvl w:val="0"/>
              <w:numId w:val="0"/>
            </w:numPr>
            <w:jc w:val="left"/>
          </w:pPr>
        </w:pPrChange>
      </w:pPr>
    </w:p>
    <w:p w14:paraId="54A54AEE">
      <w:pPr>
        <w:numPr>
          <w:ilvl w:val="0"/>
          <w:numId w:val="0"/>
        </w:numPr>
        <w:jc w:val="center"/>
        <w:rPr>
          <w:ins w:id="3689" w:author="Damir Ahm" w:date="2025-03-02T15:04:09Z"/>
        </w:rPr>
        <w:pPrChange w:id="3688" w:author="Damir Ahm" w:date="2025-03-02T15:03:58Z">
          <w:pPr>
            <w:numPr>
              <w:ilvl w:val="0"/>
              <w:numId w:val="0"/>
            </w:numPr>
            <w:jc w:val="left"/>
          </w:pPr>
        </w:pPrChange>
      </w:pPr>
      <w:ins w:id="3690" w:author="Damir Ahm" w:date="2025-03-02T15:03:58Z">
        <w:r>
          <w:rPr/>
          <w:drawing>
            <wp:inline distT="0" distB="0" distL="114300" distR="114300">
              <wp:extent cx="5257800" cy="3933825"/>
              <wp:effectExtent l="0" t="0" r="0" b="9525"/>
              <wp:docPr id="23" name="Изображение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" name="Изображение 23"/>
                      <pic:cNvPicPr>
                        <a:picLocks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57800" cy="393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DEA63C1">
      <w:pPr>
        <w:pStyle w:val="10"/>
        <w:numPr>
          <w:ilvl w:val="0"/>
          <w:numId w:val="0"/>
        </w:numPr>
        <w:jc w:val="center"/>
        <w:rPr>
          <w:ins w:id="3693" w:author="Damir Ahm" w:date="2025-03-02T15:04:14Z"/>
          <w:lang w:val="ru-RU"/>
        </w:rPr>
        <w:pPrChange w:id="3692" w:author="Damir Ahm" w:date="2025-03-02T15:04:10Z">
          <w:pPr>
            <w:numPr>
              <w:ilvl w:val="0"/>
              <w:numId w:val="0"/>
            </w:numPr>
            <w:jc w:val="left"/>
          </w:pPr>
        </w:pPrChange>
      </w:pPr>
      <w:ins w:id="3694" w:author="Damir Ahm" w:date="2025-03-02T15:04:09Z">
        <w:r>
          <w:rPr/>
          <w:t xml:space="preserve">Рис. </w:t>
        </w:r>
      </w:ins>
      <w:ins w:id="3695" w:author="Damir Ahm" w:date="2025-03-02T15:04:09Z">
        <w:r>
          <w:rPr/>
          <w:fldChar w:fldCharType="begin"/>
        </w:r>
      </w:ins>
      <w:ins w:id="3696" w:author="Damir Ahm" w:date="2025-03-02T15:04:09Z">
        <w:r>
          <w:rPr/>
          <w:instrText xml:space="preserve"> SEQ Рис. \* ARABIC </w:instrText>
        </w:r>
      </w:ins>
      <w:ins w:id="3697" w:author="Damir Ahm" w:date="2025-03-02T15:04:09Z">
        <w:r>
          <w:rPr/>
          <w:fldChar w:fldCharType="separate"/>
        </w:r>
      </w:ins>
      <w:ins w:id="3698" w:author="Damir Ahm" w:date="2025-03-02T19:52:30Z">
        <w:r>
          <w:rPr/>
          <w:t>21</w:t>
        </w:r>
      </w:ins>
      <w:ins w:id="3699" w:author="Damir Ahm" w:date="2025-03-02T15:04:09Z">
        <w:r>
          <w:rPr/>
          <w:fldChar w:fldCharType="end"/>
        </w:r>
      </w:ins>
      <w:ins w:id="3700" w:author="Damir Ahm" w:date="2025-03-02T15:04:09Z">
        <w:r>
          <w:rPr>
            <w:lang w:val="ru-RU"/>
          </w:rPr>
          <w:t xml:space="preserve"> Диаграмма распределения возраста</w:t>
        </w:r>
      </w:ins>
    </w:p>
    <w:p w14:paraId="75F2CD6C">
      <w:pPr>
        <w:numPr>
          <w:ilvl w:val="0"/>
          <w:numId w:val="0"/>
        </w:numPr>
        <w:jc w:val="left"/>
        <w:rPr>
          <w:ins w:id="3702" w:author="Damir Ahm" w:date="2025-03-02T15:04:14Z"/>
          <w:lang w:val="ru-RU"/>
        </w:rPr>
        <w:pPrChange w:id="3701" w:author="Damir Ahm" w:date="2025-03-02T15:04:10Z">
          <w:pPr>
            <w:numPr>
              <w:ilvl w:val="0"/>
              <w:numId w:val="0"/>
            </w:numPr>
            <w:jc w:val="left"/>
          </w:pPr>
        </w:pPrChange>
      </w:pPr>
    </w:p>
    <w:p w14:paraId="2E07063F">
      <w:pPr>
        <w:numPr>
          <w:ilvl w:val="0"/>
          <w:numId w:val="0"/>
        </w:numPr>
        <w:jc w:val="center"/>
        <w:rPr>
          <w:ins w:id="3704" w:author="Damir Ahm" w:date="2025-03-02T15:04:27Z"/>
        </w:rPr>
        <w:pPrChange w:id="3703" w:author="Damir Ahm" w:date="2025-03-02T15:04:16Z">
          <w:pPr>
            <w:numPr>
              <w:ilvl w:val="0"/>
              <w:numId w:val="0"/>
            </w:numPr>
            <w:jc w:val="left"/>
          </w:pPr>
        </w:pPrChange>
      </w:pPr>
      <w:ins w:id="3705" w:author="Damir Ahm" w:date="2025-03-02T15:04:16Z">
        <w:r>
          <w:rPr/>
          <w:drawing>
            <wp:inline distT="0" distB="0" distL="114300" distR="114300">
              <wp:extent cx="5276850" cy="3933825"/>
              <wp:effectExtent l="0" t="0" r="0" b="9525"/>
              <wp:docPr id="24" name="Изображение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Изображение 24"/>
                      <pic:cNvPicPr>
                        <a:picLocks noChangeAspect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6850" cy="393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F318AE4">
      <w:pPr>
        <w:pStyle w:val="10"/>
        <w:jc w:val="center"/>
        <w:rPr>
          <w:ins w:id="3708" w:author="Damir Ahm" w:date="2025-03-02T15:04:37Z"/>
          <w:lang w:val="ru-RU"/>
        </w:rPr>
        <w:pPrChange w:id="3707" w:author="Damir Ahm" w:date="2025-03-02T15:04:27Z">
          <w:pPr>
            <w:numPr>
              <w:ilvl w:val="0"/>
              <w:numId w:val="0"/>
            </w:numPr>
            <w:jc w:val="left"/>
          </w:pPr>
        </w:pPrChange>
      </w:pPr>
      <w:ins w:id="3709" w:author="Damir Ahm" w:date="2025-03-02T15:04:27Z">
        <w:r>
          <w:rPr/>
          <w:t xml:space="preserve">Рис. </w:t>
        </w:r>
      </w:ins>
      <w:ins w:id="3710" w:author="Damir Ahm" w:date="2025-03-02T15:04:27Z">
        <w:r>
          <w:rPr/>
          <w:fldChar w:fldCharType="begin"/>
        </w:r>
      </w:ins>
      <w:ins w:id="3711" w:author="Damir Ahm" w:date="2025-03-02T15:04:27Z">
        <w:r>
          <w:rPr/>
          <w:instrText xml:space="preserve"> SEQ Рис. \* ARABIC </w:instrText>
        </w:r>
      </w:ins>
      <w:ins w:id="3712" w:author="Damir Ahm" w:date="2025-03-02T15:04:27Z">
        <w:r>
          <w:rPr/>
          <w:fldChar w:fldCharType="separate"/>
        </w:r>
      </w:ins>
      <w:ins w:id="3713" w:author="Damir Ahm" w:date="2025-03-02T19:52:30Z">
        <w:r>
          <w:rPr/>
          <w:t>22</w:t>
        </w:r>
      </w:ins>
      <w:ins w:id="3714" w:author="Damir Ahm" w:date="2025-03-02T15:04:27Z">
        <w:r>
          <w:rPr/>
          <w:fldChar w:fldCharType="end"/>
        </w:r>
      </w:ins>
      <w:ins w:id="3715" w:author="Damir Ahm" w:date="2025-03-02T15:04:27Z">
        <w:r>
          <w:rPr>
            <w:lang w:val="ru-RU"/>
          </w:rPr>
          <w:t xml:space="preserve"> Диаграмма распределения полов</w:t>
        </w:r>
      </w:ins>
    </w:p>
    <w:p w14:paraId="00EC7D0E">
      <w:pPr>
        <w:numPr>
          <w:ilvl w:val="0"/>
          <w:numId w:val="0"/>
        </w:numPr>
        <w:jc w:val="left"/>
        <w:rPr>
          <w:ins w:id="3717" w:author="Damir Ahm" w:date="2025-03-02T15:04:37Z"/>
          <w:lang w:val="ru-RU"/>
        </w:rPr>
        <w:pPrChange w:id="3716" w:author="Damir Ahm" w:date="2025-03-02T15:04:27Z">
          <w:pPr>
            <w:numPr>
              <w:ilvl w:val="0"/>
              <w:numId w:val="0"/>
            </w:numPr>
            <w:jc w:val="left"/>
          </w:pPr>
        </w:pPrChange>
      </w:pPr>
    </w:p>
    <w:p w14:paraId="16D3EC6F">
      <w:pPr>
        <w:numPr>
          <w:ilvl w:val="0"/>
          <w:numId w:val="0"/>
        </w:numPr>
        <w:jc w:val="center"/>
        <w:rPr>
          <w:ins w:id="3719" w:author="Damir Ahm" w:date="2025-03-02T15:05:18Z"/>
        </w:rPr>
        <w:pPrChange w:id="3718" w:author="Damir Ahm" w:date="2025-03-02T15:04:45Z">
          <w:pPr>
            <w:numPr>
              <w:ilvl w:val="0"/>
              <w:numId w:val="0"/>
            </w:numPr>
            <w:jc w:val="left"/>
          </w:pPr>
        </w:pPrChange>
      </w:pPr>
      <w:ins w:id="3720" w:author="Damir Ahm" w:date="2025-03-02T15:04:44Z">
        <w:r>
          <w:rPr/>
          <w:drawing>
            <wp:inline distT="0" distB="0" distL="114300" distR="114300">
              <wp:extent cx="5257800" cy="3933825"/>
              <wp:effectExtent l="0" t="0" r="0" b="9525"/>
              <wp:docPr id="25" name="Изображение 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" name="Изображение 25"/>
                      <pic:cNvPicPr>
                        <a:picLocks noChangeAspect="1"/>
                      </pic:cNvPicPr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57800" cy="393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3D5B87C">
      <w:pPr>
        <w:pStyle w:val="10"/>
        <w:jc w:val="center"/>
        <w:rPr>
          <w:ins w:id="3723" w:author="Damir Ahm" w:date="2025-03-02T15:05:19Z"/>
          <w:lang w:val="en-US"/>
        </w:rPr>
        <w:pPrChange w:id="3722" w:author="Damir Ahm" w:date="2025-03-02T15:05:18Z">
          <w:pPr>
            <w:numPr>
              <w:ilvl w:val="0"/>
              <w:numId w:val="0"/>
            </w:numPr>
            <w:jc w:val="left"/>
          </w:pPr>
        </w:pPrChange>
      </w:pPr>
      <w:ins w:id="3724" w:author="Damir Ahm" w:date="2025-03-02T15:05:18Z">
        <w:r>
          <w:rPr/>
          <w:t xml:space="preserve">Рис. </w:t>
        </w:r>
      </w:ins>
      <w:ins w:id="3725" w:author="Damir Ahm" w:date="2025-03-02T15:05:18Z">
        <w:r>
          <w:rPr/>
          <w:fldChar w:fldCharType="begin"/>
        </w:r>
      </w:ins>
      <w:ins w:id="3726" w:author="Damir Ahm" w:date="2025-03-02T15:05:18Z">
        <w:r>
          <w:rPr/>
          <w:instrText xml:space="preserve"> SEQ Рис. \* ARABIC </w:instrText>
        </w:r>
      </w:ins>
      <w:ins w:id="3727" w:author="Damir Ahm" w:date="2025-03-02T15:05:18Z">
        <w:r>
          <w:rPr/>
          <w:fldChar w:fldCharType="separate"/>
        </w:r>
      </w:ins>
      <w:ins w:id="3728" w:author="Damir Ahm" w:date="2025-03-02T19:52:30Z">
        <w:r>
          <w:rPr/>
          <w:t>23</w:t>
        </w:r>
      </w:ins>
      <w:ins w:id="3729" w:author="Damir Ahm" w:date="2025-03-02T15:05:18Z">
        <w:r>
          <w:rPr/>
          <w:fldChar w:fldCharType="end"/>
        </w:r>
      </w:ins>
      <w:ins w:id="3730" w:author="Damir Ahm" w:date="2025-03-02T15:05:18Z">
        <w:r>
          <w:rPr>
            <w:lang w:val="en-US"/>
          </w:rPr>
          <w:t xml:space="preserve"> Диаграмма распределения параметра Polyuria</w:t>
        </w:r>
      </w:ins>
    </w:p>
    <w:p w14:paraId="544C3A4B">
      <w:pPr>
        <w:numPr>
          <w:ilvl w:val="0"/>
          <w:numId w:val="0"/>
        </w:numPr>
        <w:jc w:val="left"/>
        <w:rPr>
          <w:ins w:id="3732" w:author="Damir Ahm" w:date="2025-03-02T15:05:19Z"/>
          <w:lang w:val="en-US"/>
        </w:rPr>
        <w:pPrChange w:id="3731" w:author="Damir Ahm" w:date="2025-03-02T15:05:19Z">
          <w:pPr>
            <w:numPr>
              <w:ilvl w:val="0"/>
              <w:numId w:val="0"/>
            </w:numPr>
            <w:jc w:val="left"/>
          </w:pPr>
        </w:pPrChange>
      </w:pPr>
      <w:ins w:id="3733" w:author="Damir Ahm" w:date="2025-03-02T15:05:19Z">
        <w:r>
          <w:rPr>
            <w:lang w:val="en-US"/>
          </w:rPr>
          <w:br w:type="page"/>
        </w:r>
      </w:ins>
    </w:p>
    <w:p w14:paraId="75F84079">
      <w:pPr>
        <w:numPr>
          <w:ilvl w:val="0"/>
          <w:numId w:val="6"/>
          <w:ins w:id="3735" w:author="Damir Ahm" w:date="2025-03-02T15:16:41Z"/>
        </w:numPr>
        <w:jc w:val="left"/>
        <w:rPr>
          <w:ins w:id="3736" w:author="Damir Ahm" w:date="2025-03-02T15:20:26Z"/>
          <w:rFonts w:hint="default"/>
          <w:lang w:val="ru-RU"/>
        </w:rPr>
        <w:pPrChange w:id="3734" w:author="Damir Ahm" w:date="2025-03-02T15:16:41Z">
          <w:pPr>
            <w:numPr>
              <w:ilvl w:val="0"/>
              <w:numId w:val="0"/>
            </w:numPr>
            <w:jc w:val="left"/>
          </w:pPr>
        </w:pPrChange>
      </w:pPr>
      <w:ins w:id="3737" w:author="Damir Ahm" w:date="2025-03-02T15:16:42Z">
        <w:r>
          <w:rPr>
            <w:rFonts w:hint="default"/>
            <w:lang w:val="ru-RU"/>
          </w:rPr>
          <w:t>Пост</w:t>
        </w:r>
      </w:ins>
      <w:ins w:id="3738" w:author="Damir Ahm" w:date="2025-03-02T15:16:43Z">
        <w:r>
          <w:rPr>
            <w:rFonts w:hint="default"/>
            <w:lang w:val="ru-RU"/>
          </w:rPr>
          <w:t xml:space="preserve">роим </w:t>
        </w:r>
      </w:ins>
      <w:ins w:id="3739" w:author="Damir Ahm" w:date="2025-03-02T15:17:44Z">
        <w:r>
          <w:rPr>
            <w:rFonts w:hint="default"/>
            <w:lang w:val="ru-RU"/>
          </w:rPr>
          <w:t xml:space="preserve">две </w:t>
        </w:r>
      </w:ins>
      <w:ins w:id="3740" w:author="Damir Ahm" w:date="2025-03-02T15:17:45Z">
        <w:r>
          <w:rPr>
            <w:rFonts w:hint="default"/>
            <w:lang w:val="ru-RU"/>
          </w:rPr>
          <w:t>диагра</w:t>
        </w:r>
      </w:ins>
      <w:ins w:id="3741" w:author="Damir Ahm" w:date="2025-03-02T15:17:46Z">
        <w:r>
          <w:rPr>
            <w:rFonts w:hint="default"/>
            <w:lang w:val="ru-RU"/>
          </w:rPr>
          <w:t>ммы ра</w:t>
        </w:r>
      </w:ins>
      <w:ins w:id="3742" w:author="Damir Ahm" w:date="2025-03-02T15:17:47Z">
        <w:r>
          <w:rPr>
            <w:rFonts w:hint="default"/>
            <w:lang w:val="ru-RU"/>
          </w:rPr>
          <w:t>спределе</w:t>
        </w:r>
      </w:ins>
      <w:ins w:id="3743" w:author="Damir Ahm" w:date="2025-03-02T15:17:48Z">
        <w:r>
          <w:rPr>
            <w:rFonts w:hint="default"/>
            <w:lang w:val="ru-RU"/>
          </w:rPr>
          <w:t xml:space="preserve">ния </w:t>
        </w:r>
      </w:ins>
      <w:ins w:id="3744" w:author="Damir Ahm" w:date="2025-03-02T15:17:56Z">
        <w:r>
          <w:rPr>
            <w:rFonts w:hint="default"/>
            <w:lang w:val="en-US"/>
          </w:rPr>
          <w:t>age</w:t>
        </w:r>
      </w:ins>
    </w:p>
    <w:p w14:paraId="35C9596B">
      <w:pPr>
        <w:numPr>
          <w:ilvl w:val="0"/>
          <w:numId w:val="0"/>
        </w:numPr>
        <w:jc w:val="both"/>
        <w:rPr>
          <w:ins w:id="3746" w:author="Damir Ahm" w:date="2025-03-02T15:20:27Z"/>
          <w:rFonts w:hint="default"/>
          <w:lang w:val="en-US"/>
        </w:rPr>
        <w:pPrChange w:id="3745" w:author="Damir Ahm" w:date="2025-03-02T15:16:41Z">
          <w:pPr>
            <w:numPr>
              <w:ilvl w:val="0"/>
              <w:numId w:val="0"/>
            </w:numPr>
            <w:jc w:val="left"/>
          </w:pPr>
        </w:pPrChange>
      </w:pPr>
    </w:p>
    <w:p w14:paraId="1C10B28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747" w:author="Damir Ahm" w:date="2025-03-02T15:28:25Z"/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748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import</w:t>
        </w:r>
      </w:ins>
      <w:ins w:id="3749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750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numpy</w:t>
        </w:r>
      </w:ins>
      <w:ins w:id="3751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752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as</w:t>
        </w:r>
      </w:ins>
      <w:ins w:id="3753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754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np</w:t>
        </w:r>
      </w:ins>
    </w:p>
    <w:p w14:paraId="7A6D6C85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755" w:author="Damir Ahm" w:date="2025-03-02T15:28:25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 w14:paraId="34AB20E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757" w:author="Damir Ahm" w:date="2025-03-02T15:28:25Z"/>
        </w:rPr>
        <w:pPrChange w:id="3756" w:author="Damir Ahm" w:date="2025-03-02T15:28:28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3758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import</w:t>
        </w:r>
      </w:ins>
      <w:ins w:id="3759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760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matplotlib</w:t>
        </w:r>
      </w:ins>
      <w:ins w:id="3761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3762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pyplot</w:t>
        </w:r>
      </w:ins>
      <w:ins w:id="3763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764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as</w:t>
        </w:r>
      </w:ins>
      <w:ins w:id="3765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766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plt</w:t>
        </w:r>
      </w:ins>
    </w:p>
    <w:p w14:paraId="3E4C977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768" w:author="Damir Ahm" w:date="2025-03-02T15:28:25Z"/>
        </w:rPr>
        <w:pPrChange w:id="3767" w:author="Damir Ahm" w:date="2025-03-02T15:28:28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3769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fig</w:t>
        </w:r>
      </w:ins>
      <w:ins w:id="3770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3771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axes</w:t>
        </w:r>
      </w:ins>
      <w:ins w:id="3772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773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3774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3775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plt</w:t>
        </w:r>
      </w:ins>
      <w:ins w:id="3776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3777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subplots</w:t>
        </w:r>
      </w:ins>
      <w:ins w:id="3778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3779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</w:t>
        </w:r>
      </w:ins>
      <w:ins w:id="3780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3781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2</w:t>
        </w:r>
      </w:ins>
      <w:ins w:id="3782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3783" w:author="Damir Ahm" w:date="2025-03-02T15:28:25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figsize</w:t>
        </w:r>
      </w:ins>
      <w:ins w:id="3784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3785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3786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12</w:t>
        </w:r>
      </w:ins>
      <w:ins w:id="3787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3788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5</w:t>
        </w:r>
      </w:ins>
      <w:ins w:id="3789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), </w:t>
        </w:r>
      </w:ins>
      <w:ins w:id="3790" w:author="Damir Ahm" w:date="2025-03-02T15:28:25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sharey</w:t>
        </w:r>
      </w:ins>
      <w:ins w:id="3791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3792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True</w:t>
        </w:r>
      </w:ins>
      <w:ins w:id="3793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1AA3285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794" w:author="Damir Ahm" w:date="2025-03-02T15:28:25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795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axes</w:t>
        </w:r>
      </w:ins>
      <w:ins w:id="3796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</w:t>
        </w:r>
      </w:ins>
      <w:ins w:id="3797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</w:t>
        </w:r>
      </w:ins>
      <w:ins w:id="3798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].</w:t>
        </w:r>
      </w:ins>
      <w:ins w:id="3799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hist</w:t>
        </w:r>
      </w:ins>
      <w:ins w:id="3800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3801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df_yes</w:t>
        </w:r>
      </w:ins>
      <w:ins w:id="3802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</w:t>
        </w:r>
      </w:ins>
      <w:ins w:id="3803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'Age'</w:t>
        </w:r>
      </w:ins>
      <w:ins w:id="3804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], </w:t>
        </w:r>
      </w:ins>
      <w:ins w:id="3805" w:author="Damir Ahm" w:date="2025-03-02T15:28:25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bins</w:t>
        </w:r>
      </w:ins>
      <w:ins w:id="3806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3807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10</w:t>
        </w:r>
      </w:ins>
      <w:ins w:id="3808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3809" w:author="Damir Ahm" w:date="2025-03-02T15:28:25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color</w:t>
        </w:r>
      </w:ins>
      <w:ins w:id="3810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3811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'blue'</w:t>
        </w:r>
      </w:ins>
      <w:ins w:id="3812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3813" w:author="Damir Ahm" w:date="2025-03-02T15:28:25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alpha</w:t>
        </w:r>
      </w:ins>
      <w:ins w:id="3814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3815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0.7</w:t>
        </w:r>
      </w:ins>
      <w:ins w:id="3816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3817" w:author="Damir Ahm" w:date="2025-03-02T15:28:25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label</w:t>
        </w:r>
      </w:ins>
      <w:ins w:id="3818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3819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'Polyuria: Yes'</w:t>
        </w:r>
      </w:ins>
      <w:ins w:id="3820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323CBEB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822" w:author="Damir Ahm" w:date="2025-03-02T15:28:25Z"/>
        </w:rPr>
        <w:pPrChange w:id="3821" w:author="Damir Ahm" w:date="2025-03-02T15:28:29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3823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axes</w:t>
        </w:r>
      </w:ins>
      <w:ins w:id="3824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</w:t>
        </w:r>
      </w:ins>
      <w:ins w:id="3825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</w:t>
        </w:r>
      </w:ins>
      <w:ins w:id="3826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].</w:t>
        </w:r>
      </w:ins>
      <w:ins w:id="3827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hist</w:t>
        </w:r>
      </w:ins>
      <w:ins w:id="3828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3829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df_no</w:t>
        </w:r>
      </w:ins>
      <w:ins w:id="3830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</w:t>
        </w:r>
      </w:ins>
      <w:ins w:id="3831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'Age'</w:t>
        </w:r>
      </w:ins>
      <w:ins w:id="3832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], </w:t>
        </w:r>
      </w:ins>
      <w:ins w:id="3833" w:author="Damir Ahm" w:date="2025-03-02T15:28:25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bins</w:t>
        </w:r>
      </w:ins>
      <w:ins w:id="3834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3835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10</w:t>
        </w:r>
      </w:ins>
      <w:ins w:id="3836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3837" w:author="Damir Ahm" w:date="2025-03-02T15:28:25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color</w:t>
        </w:r>
      </w:ins>
      <w:ins w:id="3838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3839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'green'</w:t>
        </w:r>
      </w:ins>
      <w:ins w:id="3840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3841" w:author="Damir Ahm" w:date="2025-03-02T15:28:25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alpha</w:t>
        </w:r>
      </w:ins>
      <w:ins w:id="3842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3843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0.7</w:t>
        </w:r>
      </w:ins>
      <w:ins w:id="3844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3845" w:author="Damir Ahm" w:date="2025-03-02T15:28:25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label</w:t>
        </w:r>
      </w:ins>
      <w:ins w:id="3846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3847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'Polyuria: No'</w:t>
        </w:r>
      </w:ins>
      <w:ins w:id="3848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39C55CF6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849" w:author="Damir Ahm" w:date="2025-03-02T15:28:25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850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axes</w:t>
        </w:r>
      </w:ins>
      <w:ins w:id="3851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</w:t>
        </w:r>
      </w:ins>
      <w:ins w:id="3852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</w:t>
        </w:r>
      </w:ins>
      <w:ins w:id="3853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].</w:t>
        </w:r>
      </w:ins>
      <w:ins w:id="3854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set_title</w:t>
        </w:r>
      </w:ins>
      <w:ins w:id="3855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3856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'Age Distribution - Polyuria: Yes'</w:t>
        </w:r>
      </w:ins>
      <w:ins w:id="3857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460A970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858" w:author="Damir Ahm" w:date="2025-03-02T15:28:25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859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axes</w:t>
        </w:r>
      </w:ins>
      <w:ins w:id="3860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</w:t>
        </w:r>
      </w:ins>
      <w:ins w:id="3861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</w:t>
        </w:r>
      </w:ins>
      <w:ins w:id="3862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].</w:t>
        </w:r>
      </w:ins>
      <w:ins w:id="3863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set_xlabel</w:t>
        </w:r>
      </w:ins>
      <w:ins w:id="3864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3865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'Age'</w:t>
        </w:r>
      </w:ins>
      <w:ins w:id="3866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54408FB5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868" w:author="Damir Ahm" w:date="2025-03-02T15:28:25Z"/>
        </w:rPr>
        <w:pPrChange w:id="3867" w:author="Damir Ahm" w:date="2025-03-02T15:28:30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3869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axes</w:t>
        </w:r>
      </w:ins>
      <w:ins w:id="3870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</w:t>
        </w:r>
      </w:ins>
      <w:ins w:id="3871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</w:t>
        </w:r>
      </w:ins>
      <w:ins w:id="3872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].</w:t>
        </w:r>
      </w:ins>
      <w:ins w:id="3873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set_ylabel</w:t>
        </w:r>
      </w:ins>
      <w:ins w:id="3874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3875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'Frequency'</w:t>
        </w:r>
      </w:ins>
      <w:ins w:id="3876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7CA025A6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877" w:author="Damir Ahm" w:date="2025-03-02T15:28:25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878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axes</w:t>
        </w:r>
      </w:ins>
      <w:ins w:id="3879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</w:t>
        </w:r>
      </w:ins>
      <w:ins w:id="3880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</w:t>
        </w:r>
      </w:ins>
      <w:ins w:id="3881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].</w:t>
        </w:r>
      </w:ins>
      <w:ins w:id="3882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set_title</w:t>
        </w:r>
      </w:ins>
      <w:ins w:id="3883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3884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'Age Distribution - Polyuria: No'</w:t>
        </w:r>
      </w:ins>
      <w:ins w:id="3885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364B5AD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887" w:author="Damir Ahm" w:date="2025-03-02T15:28:25Z"/>
        </w:rPr>
        <w:pPrChange w:id="3886" w:author="Damir Ahm" w:date="2025-03-02T15:28:34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3888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ax</w:t>
        </w:r>
      </w:ins>
      <w:ins w:id="3889" w:author="Damir Ahm" w:date="2025-03-02T15:28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e</w:t>
        </w:r>
      </w:ins>
      <w:ins w:id="3890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s</w:t>
        </w:r>
      </w:ins>
      <w:ins w:id="3891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</w:t>
        </w:r>
      </w:ins>
      <w:ins w:id="3892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</w:t>
        </w:r>
      </w:ins>
      <w:ins w:id="3893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].</w:t>
        </w:r>
      </w:ins>
      <w:ins w:id="3894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set_xlabel</w:t>
        </w:r>
      </w:ins>
      <w:ins w:id="3895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3896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'Age'</w:t>
        </w:r>
      </w:ins>
      <w:ins w:id="3897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087FCF12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898" w:author="Damir Ahm" w:date="2025-03-02T15:28:25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899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axes</w:t>
        </w:r>
      </w:ins>
      <w:ins w:id="3900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</w:t>
        </w:r>
      </w:ins>
      <w:ins w:id="3901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</w:t>
        </w:r>
      </w:ins>
      <w:ins w:id="3902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].</w:t>
        </w:r>
      </w:ins>
      <w:ins w:id="3903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legend</w:t>
        </w:r>
      </w:ins>
      <w:ins w:id="3904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12A43A94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906" w:author="Damir Ahm" w:date="2025-03-02T15:28:25Z"/>
        </w:rPr>
        <w:pPrChange w:id="3905" w:author="Damir Ahm" w:date="2025-03-02T15:28:35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3907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axes</w:t>
        </w:r>
      </w:ins>
      <w:ins w:id="3908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</w:t>
        </w:r>
      </w:ins>
      <w:ins w:id="3909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</w:t>
        </w:r>
      </w:ins>
      <w:ins w:id="3910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].</w:t>
        </w:r>
      </w:ins>
      <w:ins w:id="3911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legend</w:t>
        </w:r>
      </w:ins>
      <w:ins w:id="3912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3DE3DABE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913" w:author="Damir Ahm" w:date="2025-03-02T15:28:25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914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plt</w:t>
        </w:r>
      </w:ins>
      <w:ins w:id="3915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3916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tight_layout</w:t>
        </w:r>
      </w:ins>
      <w:ins w:id="3917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31472315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918" w:author="Damir Ahm" w:date="2025-03-02T15:28:25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3919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plt</w:t>
        </w:r>
      </w:ins>
      <w:ins w:id="3920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3921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show</w:t>
        </w:r>
      </w:ins>
      <w:ins w:id="3922" w:author="Damir Ahm" w:date="2025-03-02T15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45D1CC3D">
      <w:pPr>
        <w:numPr>
          <w:ilvl w:val="0"/>
          <w:numId w:val="0"/>
        </w:numPr>
        <w:jc w:val="both"/>
        <w:rPr>
          <w:ins w:id="3924" w:author="Damir Ahm" w:date="2025-03-02T15:20:37Z"/>
          <w:rFonts w:hint="default"/>
          <w:lang w:val="ru-RU"/>
        </w:rPr>
        <w:pPrChange w:id="3923" w:author="Damir Ahm" w:date="2025-03-02T15:16:41Z">
          <w:pPr>
            <w:numPr>
              <w:ilvl w:val="0"/>
              <w:numId w:val="0"/>
            </w:numPr>
            <w:jc w:val="left"/>
          </w:pPr>
        </w:pPrChange>
      </w:pPr>
    </w:p>
    <w:p w14:paraId="48989627">
      <w:pPr>
        <w:numPr>
          <w:ilvl w:val="0"/>
          <w:numId w:val="0"/>
        </w:numPr>
        <w:jc w:val="center"/>
        <w:rPr>
          <w:ins w:id="3926" w:author="Damir Ahm" w:date="2025-03-02T15:21:01Z"/>
          <w:rFonts w:hint="default"/>
          <w:lang w:val="ru-RU"/>
        </w:rPr>
        <w:pPrChange w:id="3925" w:author="Damir Ahm" w:date="2025-03-02T15:20:38Z">
          <w:pPr>
            <w:numPr>
              <w:ilvl w:val="0"/>
              <w:numId w:val="0"/>
            </w:numPr>
            <w:jc w:val="left"/>
          </w:pPr>
        </w:pPrChange>
      </w:pPr>
      <w:ins w:id="3927" w:author="Damir Ahm" w:date="2025-03-02T15:28:39Z">
        <w:r>
          <w:rPr/>
          <w:drawing>
            <wp:inline distT="0" distB="0" distL="114300" distR="114300">
              <wp:extent cx="6115685" cy="2520315"/>
              <wp:effectExtent l="0" t="0" r="18415" b="13335"/>
              <wp:docPr id="27" name="Изображение 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7" name="Изображение 27"/>
                      <pic:cNvPicPr>
                        <a:picLocks noChangeAspect="1"/>
                      </pic:cNvPicPr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15685" cy="2520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26D67E7">
      <w:pPr>
        <w:pStyle w:val="10"/>
        <w:numPr>
          <w:ilvl w:val="0"/>
          <w:numId w:val="0"/>
        </w:numPr>
        <w:jc w:val="center"/>
        <w:rPr>
          <w:ins w:id="3930" w:author="Damir Ahm" w:date="2025-03-02T15:21:03Z"/>
          <w:lang w:val="ru-RU"/>
        </w:rPr>
        <w:pPrChange w:id="3929" w:author="Damir Ahm" w:date="2025-03-02T15:21:01Z">
          <w:pPr>
            <w:numPr>
              <w:ilvl w:val="0"/>
              <w:numId w:val="0"/>
            </w:numPr>
            <w:jc w:val="left"/>
          </w:pPr>
        </w:pPrChange>
      </w:pPr>
      <w:ins w:id="3931" w:author="Damir Ahm" w:date="2025-03-02T15:21:01Z">
        <w:r>
          <w:rPr/>
          <w:t xml:space="preserve">Рис. </w:t>
        </w:r>
      </w:ins>
      <w:ins w:id="3932" w:author="Damir Ahm" w:date="2025-03-02T15:21:01Z">
        <w:r>
          <w:rPr/>
          <w:fldChar w:fldCharType="begin"/>
        </w:r>
      </w:ins>
      <w:ins w:id="3933" w:author="Damir Ahm" w:date="2025-03-02T15:21:01Z">
        <w:r>
          <w:rPr/>
          <w:instrText xml:space="preserve"> SEQ Рис. \* ARABIC </w:instrText>
        </w:r>
      </w:ins>
      <w:ins w:id="3934" w:author="Damir Ahm" w:date="2025-03-02T15:21:01Z">
        <w:r>
          <w:rPr/>
          <w:fldChar w:fldCharType="separate"/>
        </w:r>
      </w:ins>
      <w:ins w:id="3935" w:author="Damir Ahm" w:date="2025-03-02T19:52:30Z">
        <w:r>
          <w:rPr/>
          <w:t>24</w:t>
        </w:r>
      </w:ins>
      <w:ins w:id="3936" w:author="Damir Ahm" w:date="2025-03-02T15:21:01Z">
        <w:r>
          <w:rPr/>
          <w:fldChar w:fldCharType="end"/>
        </w:r>
      </w:ins>
      <w:ins w:id="3937" w:author="Damir Ahm" w:date="2025-03-02T15:21:01Z">
        <w:r>
          <w:rPr>
            <w:lang w:val="ru-RU"/>
          </w:rPr>
          <w:t xml:space="preserve"> Распределение age в зависимости от наличия полиурии</w:t>
        </w:r>
      </w:ins>
    </w:p>
    <w:p w14:paraId="19335B2D">
      <w:pPr>
        <w:numPr>
          <w:ilvl w:val="0"/>
          <w:numId w:val="0"/>
        </w:numPr>
        <w:jc w:val="left"/>
        <w:rPr>
          <w:ins w:id="3939" w:author="Damir Ahm" w:date="2025-03-02T15:21:03Z"/>
          <w:lang w:val="ru-RU"/>
        </w:rPr>
        <w:pPrChange w:id="3938" w:author="Damir Ahm" w:date="2025-03-02T15:21:01Z">
          <w:pPr>
            <w:numPr>
              <w:ilvl w:val="0"/>
              <w:numId w:val="0"/>
            </w:numPr>
            <w:jc w:val="left"/>
          </w:pPr>
        </w:pPrChange>
      </w:pPr>
    </w:p>
    <w:p w14:paraId="17BD649F">
      <w:pPr>
        <w:numPr>
          <w:ilvl w:val="0"/>
          <w:numId w:val="0"/>
        </w:numPr>
        <w:jc w:val="left"/>
        <w:rPr>
          <w:ins w:id="3941" w:author="Damir Ahm" w:date="2025-03-02T15:25:29Z"/>
          <w:rFonts w:hint="default"/>
          <w:lang w:val="ru-RU"/>
        </w:rPr>
        <w:pPrChange w:id="3940" w:author="Damir Ahm" w:date="2025-03-02T15:21:01Z">
          <w:pPr>
            <w:numPr>
              <w:ilvl w:val="0"/>
              <w:numId w:val="0"/>
            </w:numPr>
            <w:jc w:val="left"/>
          </w:pPr>
        </w:pPrChange>
      </w:pPr>
      <w:ins w:id="3942" w:author="Damir Ahm" w:date="2025-03-02T15:21:05Z">
        <w:r>
          <w:rPr>
            <w:lang w:val="ru-RU"/>
          </w:rPr>
          <w:t>Ка</w:t>
        </w:r>
      </w:ins>
      <w:ins w:id="3943" w:author="Damir Ahm" w:date="2025-03-02T15:21:06Z">
        <w:r>
          <w:rPr>
            <w:lang w:val="ru-RU"/>
          </w:rPr>
          <w:t>к</w:t>
        </w:r>
      </w:ins>
      <w:ins w:id="3944" w:author="Damir Ahm" w:date="2025-03-02T15:21:06Z">
        <w:r>
          <w:rPr>
            <w:rFonts w:hint="default"/>
            <w:lang w:val="ru-RU"/>
          </w:rPr>
          <w:t xml:space="preserve"> видно </w:t>
        </w:r>
      </w:ins>
      <w:ins w:id="3945" w:author="Damir Ahm" w:date="2025-03-02T15:21:09Z">
        <w:r>
          <w:rPr>
            <w:rFonts w:hint="default"/>
            <w:lang w:val="ru-RU"/>
          </w:rPr>
          <w:t>п</w:t>
        </w:r>
      </w:ins>
      <w:ins w:id="3946" w:author="Damir Ahm" w:date="2025-03-02T15:21:10Z">
        <w:r>
          <w:rPr>
            <w:rFonts w:hint="default"/>
            <w:lang w:val="ru-RU"/>
          </w:rPr>
          <w:t>оли</w:t>
        </w:r>
      </w:ins>
      <w:ins w:id="3947" w:author="Damir Ahm" w:date="2025-03-02T15:21:11Z">
        <w:r>
          <w:rPr>
            <w:rFonts w:hint="default"/>
            <w:lang w:val="ru-RU"/>
          </w:rPr>
          <w:t>ур</w:t>
        </w:r>
      </w:ins>
      <w:ins w:id="3948" w:author="Damir Ahm" w:date="2025-03-02T15:21:12Z">
        <w:r>
          <w:rPr>
            <w:rFonts w:hint="default"/>
            <w:lang w:val="ru-RU"/>
          </w:rPr>
          <w:t>ии не</w:t>
        </w:r>
      </w:ins>
      <w:ins w:id="3949" w:author="Damir Ahm" w:date="2025-03-02T15:21:13Z">
        <w:r>
          <w:rPr>
            <w:rFonts w:hint="default"/>
            <w:lang w:val="ru-RU"/>
          </w:rPr>
          <w:t>зн</w:t>
        </w:r>
      </w:ins>
      <w:ins w:id="3950" w:author="Damir Ahm" w:date="2025-03-02T15:21:14Z">
        <w:r>
          <w:rPr>
            <w:rFonts w:hint="default"/>
            <w:lang w:val="ru-RU"/>
          </w:rPr>
          <w:t>ачительно</w:t>
        </w:r>
      </w:ins>
      <w:ins w:id="3951" w:author="Damir Ahm" w:date="2025-03-02T15:21:15Z">
        <w:r>
          <w:rPr>
            <w:rFonts w:hint="default"/>
            <w:lang w:val="ru-RU"/>
          </w:rPr>
          <w:t xml:space="preserve"> подве</w:t>
        </w:r>
      </w:ins>
      <w:ins w:id="3952" w:author="Damir Ahm" w:date="2025-03-02T15:21:16Z">
        <w:r>
          <w:rPr>
            <w:rFonts w:hint="default"/>
            <w:lang w:val="ru-RU"/>
          </w:rPr>
          <w:t>рже</w:t>
        </w:r>
      </w:ins>
      <w:ins w:id="3953" w:author="Damir Ahm" w:date="2025-03-02T15:21:17Z">
        <w:r>
          <w:rPr>
            <w:rFonts w:hint="default"/>
            <w:lang w:val="ru-RU"/>
          </w:rPr>
          <w:t>н</w:t>
        </w:r>
      </w:ins>
      <w:ins w:id="3954" w:author="Damir Ahm" w:date="2025-03-02T15:21:18Z">
        <w:r>
          <w:rPr>
            <w:rFonts w:hint="default"/>
            <w:lang w:val="ru-RU"/>
          </w:rPr>
          <w:t xml:space="preserve">ы </w:t>
        </w:r>
      </w:ins>
      <w:ins w:id="3955" w:author="Damir Ahm" w:date="2025-03-02T15:21:19Z">
        <w:r>
          <w:rPr>
            <w:rFonts w:hint="default"/>
            <w:lang w:val="ru-RU"/>
          </w:rPr>
          <w:t xml:space="preserve">люди </w:t>
        </w:r>
      </w:ins>
      <w:ins w:id="3956" w:author="Damir Ahm" w:date="2025-03-02T15:21:20Z">
        <w:r>
          <w:rPr>
            <w:rFonts w:hint="default"/>
            <w:lang w:val="ru-RU"/>
          </w:rPr>
          <w:t>млад</w:t>
        </w:r>
      </w:ins>
      <w:ins w:id="3957" w:author="Damir Ahm" w:date="2025-03-02T15:21:21Z">
        <w:r>
          <w:rPr>
            <w:rFonts w:hint="default"/>
            <w:lang w:val="ru-RU"/>
          </w:rPr>
          <w:t>ше 30</w:t>
        </w:r>
      </w:ins>
      <w:ins w:id="3958" w:author="Damir Ahm" w:date="2025-03-02T15:21:22Z">
        <w:r>
          <w:rPr>
            <w:rFonts w:hint="default"/>
            <w:lang w:val="ru-RU"/>
          </w:rPr>
          <w:t xml:space="preserve"> лет</w:t>
        </w:r>
      </w:ins>
      <w:ins w:id="3959" w:author="Damir Ahm" w:date="2025-03-02T15:21:23Z">
        <w:r>
          <w:rPr>
            <w:rFonts w:hint="default"/>
            <w:lang w:val="ru-RU"/>
          </w:rPr>
          <w:t xml:space="preserve">, </w:t>
        </w:r>
      </w:ins>
      <w:ins w:id="3960" w:author="Damir Ahm" w:date="2025-03-02T15:21:24Z">
        <w:r>
          <w:rPr>
            <w:rFonts w:hint="default"/>
            <w:lang w:val="ru-RU"/>
          </w:rPr>
          <w:t xml:space="preserve">в </w:t>
        </w:r>
      </w:ins>
      <w:ins w:id="3961" w:author="Damir Ahm" w:date="2025-03-02T15:21:25Z">
        <w:r>
          <w:rPr>
            <w:rFonts w:hint="default"/>
            <w:lang w:val="ru-RU"/>
          </w:rPr>
          <w:t>осно</w:t>
        </w:r>
      </w:ins>
      <w:ins w:id="3962" w:author="Damir Ahm" w:date="2025-03-02T15:21:26Z">
        <w:r>
          <w:rPr>
            <w:rFonts w:hint="default"/>
            <w:lang w:val="ru-RU"/>
          </w:rPr>
          <w:t xml:space="preserve">вном </w:t>
        </w:r>
      </w:ins>
      <w:ins w:id="3963" w:author="Damir Ahm" w:date="2025-03-02T15:21:27Z">
        <w:r>
          <w:rPr>
            <w:rFonts w:hint="default"/>
            <w:lang w:val="ru-RU"/>
          </w:rPr>
          <w:t xml:space="preserve">люди </w:t>
        </w:r>
      </w:ins>
      <w:ins w:id="3964" w:author="Damir Ahm" w:date="2025-03-02T15:21:28Z">
        <w:r>
          <w:rPr>
            <w:rFonts w:hint="default"/>
            <w:lang w:val="ru-RU"/>
          </w:rPr>
          <w:t>с п</w:t>
        </w:r>
      </w:ins>
      <w:ins w:id="3965" w:author="Damir Ahm" w:date="2025-03-02T15:21:29Z">
        <w:r>
          <w:rPr>
            <w:rFonts w:hint="default"/>
            <w:lang w:val="ru-RU"/>
          </w:rPr>
          <w:t>олиур</w:t>
        </w:r>
      </w:ins>
      <w:ins w:id="3966" w:author="Damir Ahm" w:date="2025-03-02T15:21:30Z">
        <w:r>
          <w:rPr>
            <w:rFonts w:hint="default"/>
            <w:lang w:val="ru-RU"/>
          </w:rPr>
          <w:t xml:space="preserve">ией </w:t>
        </w:r>
      </w:ins>
      <w:ins w:id="3967" w:author="Damir Ahm" w:date="2025-03-02T15:21:32Z">
        <w:r>
          <w:rPr>
            <w:rFonts w:hint="default"/>
            <w:lang w:val="ru-RU"/>
          </w:rPr>
          <w:t>нах</w:t>
        </w:r>
      </w:ins>
      <w:ins w:id="3968" w:author="Damir Ahm" w:date="2025-03-02T15:21:33Z">
        <w:r>
          <w:rPr>
            <w:rFonts w:hint="default"/>
            <w:lang w:val="ru-RU"/>
          </w:rPr>
          <w:t xml:space="preserve">одятся </w:t>
        </w:r>
      </w:ins>
      <w:ins w:id="3969" w:author="Damir Ahm" w:date="2025-03-02T15:21:38Z">
        <w:r>
          <w:rPr>
            <w:rFonts w:hint="default"/>
            <w:lang w:val="ru-RU"/>
          </w:rPr>
          <w:t xml:space="preserve">в </w:t>
        </w:r>
      </w:ins>
      <w:ins w:id="3970" w:author="Damir Ahm" w:date="2025-03-02T15:21:39Z">
        <w:r>
          <w:rPr>
            <w:rFonts w:hint="default"/>
            <w:lang w:val="ru-RU"/>
          </w:rPr>
          <w:t>диа</w:t>
        </w:r>
      </w:ins>
      <w:ins w:id="3971" w:author="Damir Ahm" w:date="2025-03-02T15:21:40Z">
        <w:r>
          <w:rPr>
            <w:rFonts w:hint="default"/>
            <w:lang w:val="ru-RU"/>
          </w:rPr>
          <w:t>пазоне</w:t>
        </w:r>
      </w:ins>
      <w:ins w:id="3972" w:author="Damir Ahm" w:date="2025-03-02T15:21:41Z">
        <w:r>
          <w:rPr>
            <w:rFonts w:hint="default"/>
            <w:lang w:val="ru-RU"/>
          </w:rPr>
          <w:t xml:space="preserve"> </w:t>
        </w:r>
      </w:ins>
      <w:ins w:id="3973" w:author="Damir Ahm" w:date="2025-03-02T15:21:42Z">
        <w:r>
          <w:rPr>
            <w:rFonts w:hint="default"/>
            <w:lang w:val="ru-RU"/>
          </w:rPr>
          <w:t>3</w:t>
        </w:r>
      </w:ins>
      <w:ins w:id="3974" w:author="Damir Ahm" w:date="2025-03-02T15:21:43Z">
        <w:r>
          <w:rPr>
            <w:rFonts w:hint="default"/>
            <w:lang w:val="ru-RU"/>
          </w:rPr>
          <w:t>0-</w:t>
        </w:r>
      </w:ins>
      <w:ins w:id="3975" w:author="Damir Ahm" w:date="2025-03-02T15:21:46Z">
        <w:r>
          <w:rPr>
            <w:rFonts w:hint="default"/>
            <w:lang w:val="ru-RU"/>
          </w:rPr>
          <w:t>70 л</w:t>
        </w:r>
      </w:ins>
      <w:ins w:id="3976" w:author="Damir Ahm" w:date="2025-03-02T15:21:47Z">
        <w:r>
          <w:rPr>
            <w:rFonts w:hint="default"/>
            <w:lang w:val="ru-RU"/>
          </w:rPr>
          <w:t>ет</w:t>
        </w:r>
      </w:ins>
      <w:ins w:id="3977" w:author="Damir Ahm" w:date="2025-03-02T15:23:41Z">
        <w:r>
          <w:rPr>
            <w:rFonts w:hint="default"/>
            <w:lang w:val="ru-RU"/>
          </w:rPr>
          <w:t>.</w:t>
        </w:r>
      </w:ins>
    </w:p>
    <w:p w14:paraId="02981233">
      <w:pPr>
        <w:numPr>
          <w:ilvl w:val="0"/>
          <w:numId w:val="0"/>
        </w:numPr>
        <w:jc w:val="left"/>
        <w:rPr>
          <w:ins w:id="3979" w:author="Damir Ahm" w:date="2025-03-02T15:25:29Z"/>
          <w:rFonts w:hint="default"/>
          <w:lang w:val="ru-RU"/>
        </w:rPr>
        <w:pPrChange w:id="3978" w:author="Damir Ahm" w:date="2025-03-02T15:21:01Z">
          <w:pPr>
            <w:numPr>
              <w:ilvl w:val="0"/>
              <w:numId w:val="0"/>
            </w:numPr>
            <w:jc w:val="left"/>
          </w:pPr>
        </w:pPrChange>
      </w:pPr>
    </w:p>
    <w:p w14:paraId="6BFA5EF0">
      <w:pPr>
        <w:numPr>
          <w:ilvl w:val="0"/>
          <w:numId w:val="6"/>
          <w:ins w:id="3981" w:author="Damir Ahm" w:date="2025-03-02T15:26:05Z"/>
        </w:numPr>
        <w:jc w:val="left"/>
        <w:rPr>
          <w:ins w:id="3982" w:author="Damir Ahm" w:date="2025-03-02T15:26:20Z"/>
          <w:rFonts w:hint="default"/>
          <w:lang w:val="ru-RU"/>
        </w:rPr>
        <w:pPrChange w:id="3980" w:author="Damir Ahm" w:date="2025-03-02T15:26:05Z">
          <w:pPr>
            <w:numPr>
              <w:ilvl w:val="0"/>
              <w:numId w:val="0"/>
            </w:numPr>
            <w:jc w:val="left"/>
          </w:pPr>
        </w:pPrChange>
      </w:pPr>
      <w:ins w:id="3983" w:author="Damir Ahm" w:date="2025-03-02T15:26:06Z">
        <w:r>
          <w:rPr>
            <w:rFonts w:hint="default"/>
            <w:lang w:val="ru-RU"/>
          </w:rPr>
          <w:t>Постро</w:t>
        </w:r>
      </w:ins>
      <w:ins w:id="3984" w:author="Damir Ahm" w:date="2025-03-02T15:26:07Z">
        <w:r>
          <w:rPr>
            <w:rFonts w:hint="default"/>
            <w:lang w:val="ru-RU"/>
          </w:rPr>
          <w:t xml:space="preserve">им </w:t>
        </w:r>
      </w:ins>
      <w:ins w:id="3985" w:author="Damir Ahm" w:date="2025-03-02T15:26:07Z">
        <w:r>
          <w:rPr>
            <w:rFonts w:hint="default"/>
            <w:lang w:val="en-US"/>
          </w:rPr>
          <w:t>bo</w:t>
        </w:r>
      </w:ins>
      <w:ins w:id="3986" w:author="Damir Ahm" w:date="2025-03-02T15:26:08Z">
        <w:r>
          <w:rPr>
            <w:rFonts w:hint="default"/>
            <w:lang w:val="en-US"/>
          </w:rPr>
          <w:t>xplo</w:t>
        </w:r>
      </w:ins>
      <w:ins w:id="3987" w:author="Damir Ahm" w:date="2025-03-02T15:26:09Z">
        <w:r>
          <w:rPr>
            <w:rFonts w:hint="default"/>
            <w:lang w:val="en-US"/>
          </w:rPr>
          <w:t xml:space="preserve">t </w:t>
        </w:r>
      </w:ins>
      <w:ins w:id="3988" w:author="Damir Ahm" w:date="2025-03-02T15:26:09Z">
        <w:r>
          <w:rPr>
            <w:rFonts w:hint="default"/>
            <w:lang w:val="ru-RU"/>
          </w:rPr>
          <w:t>ра</w:t>
        </w:r>
      </w:ins>
      <w:ins w:id="3989" w:author="Damir Ahm" w:date="2025-03-02T15:26:11Z">
        <w:r>
          <w:rPr>
            <w:rFonts w:hint="default"/>
            <w:lang w:val="ru-RU"/>
          </w:rPr>
          <w:t>спреде</w:t>
        </w:r>
      </w:ins>
      <w:ins w:id="3990" w:author="Damir Ahm" w:date="2025-03-02T15:26:12Z">
        <w:r>
          <w:rPr>
            <w:rFonts w:hint="default"/>
            <w:lang w:val="ru-RU"/>
          </w:rPr>
          <w:t xml:space="preserve">ления </w:t>
        </w:r>
      </w:ins>
      <w:ins w:id="3991" w:author="Damir Ahm" w:date="2025-03-02T15:26:13Z">
        <w:r>
          <w:rPr>
            <w:rFonts w:hint="default"/>
            <w:lang w:val="en-US"/>
          </w:rPr>
          <w:t xml:space="preserve">age </w:t>
        </w:r>
      </w:ins>
      <w:ins w:id="3992" w:author="Damir Ahm" w:date="2025-03-02T15:26:14Z">
        <w:r>
          <w:rPr>
            <w:rFonts w:hint="default"/>
            <w:lang w:val="ru-RU"/>
          </w:rPr>
          <w:t>э</w:t>
        </w:r>
      </w:ins>
      <w:ins w:id="3993" w:author="Damir Ahm" w:date="2025-03-02T15:26:15Z">
        <w:r>
          <w:rPr>
            <w:rFonts w:hint="default"/>
            <w:lang w:val="ru-RU"/>
          </w:rPr>
          <w:t>тих д</w:t>
        </w:r>
      </w:ins>
      <w:ins w:id="3994" w:author="Damir Ahm" w:date="2025-03-02T15:26:16Z">
        <w:r>
          <w:rPr>
            <w:rFonts w:hint="default"/>
            <w:lang w:val="ru-RU"/>
          </w:rPr>
          <w:t xml:space="preserve">вух </w:t>
        </w:r>
      </w:ins>
      <w:ins w:id="3995" w:author="Damir Ahm" w:date="2025-03-02T15:26:18Z">
        <w:r>
          <w:rPr>
            <w:rFonts w:hint="default"/>
            <w:lang w:val="ru-RU"/>
          </w:rPr>
          <w:t>та</w:t>
        </w:r>
      </w:ins>
      <w:ins w:id="3996" w:author="Damir Ahm" w:date="2025-03-02T15:26:19Z">
        <w:r>
          <w:rPr>
            <w:rFonts w:hint="default"/>
            <w:lang w:val="ru-RU"/>
          </w:rPr>
          <w:t>блиц</w:t>
        </w:r>
      </w:ins>
    </w:p>
    <w:p w14:paraId="7CDE2683">
      <w:pPr>
        <w:numPr>
          <w:ilvl w:val="0"/>
          <w:numId w:val="0"/>
        </w:numPr>
        <w:jc w:val="both"/>
        <w:rPr>
          <w:ins w:id="3998" w:author="Damir Ahm" w:date="2025-03-02T15:26:20Z"/>
          <w:rFonts w:hint="default"/>
          <w:lang w:val="ru-RU"/>
        </w:rPr>
        <w:pPrChange w:id="3997" w:author="Damir Ahm" w:date="2025-03-02T15:26:05Z">
          <w:pPr>
            <w:numPr>
              <w:ilvl w:val="0"/>
              <w:numId w:val="0"/>
            </w:numPr>
            <w:jc w:val="left"/>
          </w:pPr>
        </w:pPrChange>
      </w:pPr>
    </w:p>
    <w:p w14:paraId="4210D620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3999" w:author="Damir Ahm" w:date="2025-03-02T15:50:56Z"/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4000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import</w:t>
        </w:r>
      </w:ins>
      <w:ins w:id="4001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002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matplotlib</w:t>
        </w:r>
      </w:ins>
      <w:ins w:id="4003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4004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pyplot</w:t>
        </w:r>
      </w:ins>
      <w:ins w:id="4005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006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as</w:t>
        </w:r>
      </w:ins>
      <w:ins w:id="4007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008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plt</w:t>
        </w:r>
      </w:ins>
    </w:p>
    <w:p w14:paraId="2DE8780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009" w:author="Damir Ahm" w:date="2025-03-02T15:50:56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 w14:paraId="2242EEDE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010" w:author="Damir Ahm" w:date="2025-03-02T15:50:56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4011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plt</w:t>
        </w:r>
      </w:ins>
      <w:ins w:id="4012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4013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figure</w:t>
        </w:r>
      </w:ins>
      <w:ins w:id="4014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4015" w:author="Damir Ahm" w:date="2025-03-02T15:50:56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figsize</w:t>
        </w:r>
      </w:ins>
      <w:ins w:id="4016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4017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4018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10</w:t>
        </w:r>
      </w:ins>
      <w:ins w:id="4019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4020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6</w:t>
        </w:r>
      </w:ins>
      <w:ins w:id="4021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))</w:t>
        </w:r>
      </w:ins>
    </w:p>
    <w:p w14:paraId="3E8F23AF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022" w:author="Damir Ahm" w:date="2025-03-02T15:50:56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4023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plt</w:t>
        </w:r>
      </w:ins>
      <w:ins w:id="4024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4025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boxplot</w:t>
        </w:r>
      </w:ins>
      <w:ins w:id="4026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([</w:t>
        </w:r>
      </w:ins>
      <w:ins w:id="4027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df_yes</w:t>
        </w:r>
      </w:ins>
      <w:ins w:id="4028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</w:t>
        </w:r>
      </w:ins>
      <w:ins w:id="4029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'Age'</w:t>
        </w:r>
      </w:ins>
      <w:ins w:id="4030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], </w:t>
        </w:r>
      </w:ins>
      <w:ins w:id="4031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df_no</w:t>
        </w:r>
      </w:ins>
      <w:ins w:id="4032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</w:t>
        </w:r>
      </w:ins>
      <w:ins w:id="4033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'Age'</w:t>
        </w:r>
      </w:ins>
      <w:ins w:id="4034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]], </w:t>
        </w:r>
      </w:ins>
      <w:ins w:id="4035" w:author="Damir Ahm" w:date="2025-03-02T15:50:56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labels</w:t>
        </w:r>
      </w:ins>
      <w:ins w:id="4036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4037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</w:t>
        </w:r>
      </w:ins>
      <w:ins w:id="4038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'Polyuria: Yes'</w:t>
        </w:r>
      </w:ins>
      <w:ins w:id="4039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4040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'Polyuria: No'</w:t>
        </w:r>
      </w:ins>
      <w:ins w:id="4041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], </w:t>
        </w:r>
      </w:ins>
      <w:ins w:id="4042" w:author="Damir Ahm" w:date="2025-03-02T15:50:56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widths</w:t>
        </w:r>
      </w:ins>
      <w:ins w:id="4043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4044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0.5</w:t>
        </w:r>
      </w:ins>
      <w:ins w:id="4045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3B4DC7F6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046" w:author="Damir Ahm" w:date="2025-03-02T15:50:56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4047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plt</w:t>
        </w:r>
      </w:ins>
      <w:ins w:id="4048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4049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title</w:t>
        </w:r>
      </w:ins>
      <w:ins w:id="4050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4051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'Age Distribution Comparison by Polyuria'</w:t>
        </w:r>
      </w:ins>
      <w:ins w:id="4052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4053" w:author="Damir Ahm" w:date="2025-03-02T15:50:56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fontsize</w:t>
        </w:r>
      </w:ins>
      <w:ins w:id="4054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4055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14</w:t>
        </w:r>
      </w:ins>
      <w:ins w:id="4056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624B40E5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058" w:author="Damir Ahm" w:date="2025-03-02T15:50:56Z"/>
        </w:rPr>
        <w:pPrChange w:id="4057" w:author="Damir Ahm" w:date="2025-03-02T15:50:58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4059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plt</w:t>
        </w:r>
      </w:ins>
      <w:ins w:id="4060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4061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ylabel</w:t>
        </w:r>
      </w:ins>
      <w:ins w:id="4062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4063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'Age'</w:t>
        </w:r>
      </w:ins>
      <w:ins w:id="4064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4065" w:author="Damir Ahm" w:date="2025-03-02T15:50:56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fontsize</w:t>
        </w:r>
      </w:ins>
      <w:ins w:id="4066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4067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12</w:t>
        </w:r>
      </w:ins>
      <w:ins w:id="4068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272A7F96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069" w:author="Damir Ahm" w:date="2025-03-02T15:50:56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4070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plt</w:t>
        </w:r>
      </w:ins>
      <w:ins w:id="4071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4072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grid</w:t>
        </w:r>
      </w:ins>
      <w:ins w:id="4073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4074" w:author="Damir Ahm" w:date="2025-03-02T15:50:56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axis</w:t>
        </w:r>
      </w:ins>
      <w:ins w:id="4075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4076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'y'</w:t>
        </w:r>
      </w:ins>
      <w:ins w:id="4077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4078" w:author="Damir Ahm" w:date="2025-03-02T15:50:56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linestyle</w:t>
        </w:r>
      </w:ins>
      <w:ins w:id="4079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4080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'--'</w:t>
        </w:r>
      </w:ins>
      <w:ins w:id="4081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4082" w:author="Damir Ahm" w:date="2025-03-02T15:50:56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alpha</w:t>
        </w:r>
      </w:ins>
      <w:ins w:id="4083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4084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0.7</w:t>
        </w:r>
      </w:ins>
      <w:ins w:id="4085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01AA2DF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086" w:author="Damir Ahm" w:date="2025-03-02T15:50:56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4087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plt</w:t>
        </w:r>
      </w:ins>
      <w:ins w:id="4088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4089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show</w:t>
        </w:r>
      </w:ins>
      <w:ins w:id="4090" w:author="Damir Ahm" w:date="2025-03-02T15:50:5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096DC2B7">
      <w:pPr>
        <w:numPr>
          <w:ilvl w:val="0"/>
          <w:numId w:val="0"/>
        </w:numPr>
        <w:jc w:val="both"/>
        <w:rPr>
          <w:ins w:id="4092" w:author="Damir Ahm" w:date="2025-03-02T15:51:02Z"/>
          <w:rFonts w:hint="default"/>
          <w:lang w:val="ru-RU"/>
        </w:rPr>
        <w:pPrChange w:id="4091" w:author="Damir Ahm" w:date="2025-03-02T15:26:05Z">
          <w:pPr>
            <w:numPr>
              <w:ilvl w:val="0"/>
              <w:numId w:val="0"/>
            </w:numPr>
            <w:jc w:val="left"/>
          </w:pPr>
        </w:pPrChange>
      </w:pPr>
    </w:p>
    <w:p w14:paraId="471FEA20">
      <w:pPr>
        <w:numPr>
          <w:ilvl w:val="0"/>
          <w:numId w:val="0"/>
        </w:numPr>
        <w:jc w:val="center"/>
        <w:rPr>
          <w:ins w:id="4094" w:author="Damir Ahm" w:date="2025-03-02T15:51:16Z"/>
        </w:rPr>
        <w:pPrChange w:id="4093" w:author="Damir Ahm" w:date="2025-03-02T15:51:02Z">
          <w:pPr>
            <w:numPr>
              <w:ilvl w:val="0"/>
              <w:numId w:val="0"/>
            </w:numPr>
            <w:jc w:val="left"/>
          </w:pPr>
        </w:pPrChange>
      </w:pPr>
      <w:ins w:id="4095" w:author="Damir Ahm" w:date="2025-03-02T15:51:02Z">
        <w:r>
          <w:rPr/>
          <w:drawing>
            <wp:inline distT="0" distB="0" distL="114300" distR="114300">
              <wp:extent cx="6116955" cy="3829685"/>
              <wp:effectExtent l="0" t="0" r="17145" b="18415"/>
              <wp:docPr id="28" name="Изображение 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8" name="Изображение 28"/>
                      <pic:cNvPicPr>
                        <a:picLocks noChangeAspect="1"/>
                      </pic:cNvPicPr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16955" cy="3829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D7CB597">
      <w:pPr>
        <w:pStyle w:val="10"/>
        <w:numPr>
          <w:ilvl w:val="0"/>
          <w:numId w:val="0"/>
        </w:numPr>
        <w:jc w:val="center"/>
        <w:rPr>
          <w:ins w:id="4098" w:author="Damir Ahm" w:date="2025-03-02T15:51:19Z"/>
          <w:lang w:val="en-US"/>
        </w:rPr>
        <w:pPrChange w:id="4097" w:author="Damir Ahm" w:date="2025-03-02T15:51:16Z">
          <w:pPr>
            <w:numPr>
              <w:ilvl w:val="0"/>
              <w:numId w:val="0"/>
            </w:numPr>
            <w:jc w:val="left"/>
          </w:pPr>
        </w:pPrChange>
      </w:pPr>
      <w:ins w:id="4099" w:author="Damir Ahm" w:date="2025-03-02T15:51:16Z">
        <w:r>
          <w:rPr/>
          <w:t xml:space="preserve">Рис. </w:t>
        </w:r>
      </w:ins>
      <w:ins w:id="4100" w:author="Damir Ahm" w:date="2025-03-02T15:51:16Z">
        <w:r>
          <w:rPr/>
          <w:fldChar w:fldCharType="begin"/>
        </w:r>
      </w:ins>
      <w:ins w:id="4101" w:author="Damir Ahm" w:date="2025-03-02T15:51:16Z">
        <w:r>
          <w:rPr/>
          <w:instrText xml:space="preserve"> SEQ Рис. \* ARABIC </w:instrText>
        </w:r>
      </w:ins>
      <w:ins w:id="4102" w:author="Damir Ahm" w:date="2025-03-02T15:51:16Z">
        <w:r>
          <w:rPr/>
          <w:fldChar w:fldCharType="separate"/>
        </w:r>
      </w:ins>
      <w:ins w:id="4103" w:author="Damir Ahm" w:date="2025-03-02T19:52:30Z">
        <w:r>
          <w:rPr/>
          <w:t>25</w:t>
        </w:r>
      </w:ins>
      <w:ins w:id="4104" w:author="Damir Ahm" w:date="2025-03-02T15:51:16Z">
        <w:r>
          <w:rPr/>
          <w:fldChar w:fldCharType="end"/>
        </w:r>
      </w:ins>
      <w:ins w:id="4105" w:author="Damir Ahm" w:date="2025-03-02T15:51:16Z">
        <w:r>
          <w:rPr>
            <w:lang w:val="en-US"/>
          </w:rPr>
          <w:t xml:space="preserve"> Boxplot распределения age</w:t>
        </w:r>
      </w:ins>
    </w:p>
    <w:p w14:paraId="561F99BC">
      <w:pPr>
        <w:numPr>
          <w:ilvl w:val="0"/>
          <w:numId w:val="0"/>
        </w:numPr>
        <w:jc w:val="left"/>
        <w:rPr>
          <w:ins w:id="4107" w:author="Damir Ahm" w:date="2025-03-02T15:51:19Z"/>
          <w:lang w:val="en-US"/>
        </w:rPr>
        <w:pPrChange w:id="4106" w:author="Damir Ahm" w:date="2025-03-02T15:51:16Z">
          <w:pPr>
            <w:numPr>
              <w:ilvl w:val="0"/>
              <w:numId w:val="0"/>
            </w:numPr>
            <w:jc w:val="left"/>
          </w:pPr>
        </w:pPrChange>
      </w:pPr>
    </w:p>
    <w:p w14:paraId="4847534E">
      <w:pPr>
        <w:numPr>
          <w:ilvl w:val="0"/>
          <w:numId w:val="0"/>
        </w:numPr>
        <w:jc w:val="left"/>
        <w:rPr>
          <w:ins w:id="4109" w:author="Damir Ahm" w:date="2025-03-02T15:51:56Z"/>
          <w:rFonts w:hint="default"/>
          <w:lang w:val="en-US"/>
        </w:rPr>
        <w:pPrChange w:id="4108" w:author="Damir Ahm" w:date="2025-03-02T15:51:16Z">
          <w:pPr>
            <w:numPr>
              <w:ilvl w:val="0"/>
              <w:numId w:val="0"/>
            </w:numPr>
            <w:jc w:val="left"/>
          </w:pPr>
        </w:pPrChange>
      </w:pPr>
      <w:ins w:id="4110" w:author="Damir Ahm" w:date="2025-03-02T15:51:21Z">
        <w:r>
          <w:rPr>
            <w:rFonts w:hint="default"/>
            <w:lang w:val="ru-RU"/>
          </w:rPr>
          <w:t>Как вид</w:t>
        </w:r>
      </w:ins>
      <w:ins w:id="4111" w:author="Damir Ahm" w:date="2025-03-02T15:51:22Z">
        <w:r>
          <w:rPr>
            <w:rFonts w:hint="default"/>
            <w:lang w:val="ru-RU"/>
          </w:rPr>
          <w:t xml:space="preserve">но, </w:t>
        </w:r>
      </w:ins>
      <w:ins w:id="4112" w:author="Damir Ahm" w:date="2025-03-02T15:51:23Z">
        <w:r>
          <w:rPr>
            <w:rFonts w:hint="default"/>
            <w:lang w:val="ru-RU"/>
          </w:rPr>
          <w:t>люд</w:t>
        </w:r>
      </w:ins>
      <w:ins w:id="4113" w:author="Damir Ahm" w:date="2025-03-02T15:51:24Z">
        <w:r>
          <w:rPr>
            <w:rFonts w:hint="default"/>
            <w:lang w:val="ru-RU"/>
          </w:rPr>
          <w:t xml:space="preserve">и </w:t>
        </w:r>
      </w:ins>
      <w:ins w:id="4114" w:author="Damir Ahm" w:date="2025-03-02T15:51:25Z">
        <w:r>
          <w:rPr>
            <w:rFonts w:hint="default"/>
            <w:lang w:val="ru-RU"/>
          </w:rPr>
          <w:t>боль</w:t>
        </w:r>
      </w:ins>
      <w:ins w:id="4115" w:author="Damir Ahm" w:date="2025-03-02T15:51:26Z">
        <w:r>
          <w:rPr>
            <w:rFonts w:hint="default"/>
            <w:lang w:val="ru-RU"/>
          </w:rPr>
          <w:t>ные по</w:t>
        </w:r>
      </w:ins>
      <w:ins w:id="4116" w:author="Damir Ahm" w:date="2025-03-02T15:51:27Z">
        <w:r>
          <w:rPr>
            <w:rFonts w:hint="default"/>
            <w:lang w:val="ru-RU"/>
          </w:rPr>
          <w:t>л</w:t>
        </w:r>
      </w:ins>
      <w:ins w:id="4117" w:author="Damir Ahm" w:date="2025-03-02T15:51:31Z">
        <w:r>
          <w:rPr>
            <w:rFonts w:hint="default"/>
            <w:lang w:val="ru-RU"/>
          </w:rPr>
          <w:t>иури</w:t>
        </w:r>
      </w:ins>
      <w:ins w:id="4118" w:author="Damir Ahm" w:date="2025-03-02T15:51:32Z">
        <w:r>
          <w:rPr>
            <w:rFonts w:hint="default"/>
            <w:lang w:val="ru-RU"/>
          </w:rPr>
          <w:t xml:space="preserve">ей </w:t>
        </w:r>
      </w:ins>
      <w:ins w:id="4119" w:author="Damir Ahm" w:date="2025-03-02T15:51:35Z">
        <w:r>
          <w:rPr>
            <w:rFonts w:hint="default"/>
            <w:lang w:val="ru-RU"/>
          </w:rPr>
          <w:t>в сред</w:t>
        </w:r>
      </w:ins>
      <w:ins w:id="4120" w:author="Damir Ahm" w:date="2025-03-02T15:51:36Z">
        <w:r>
          <w:rPr>
            <w:rFonts w:hint="default"/>
            <w:lang w:val="ru-RU"/>
          </w:rPr>
          <w:t xml:space="preserve">нем </w:t>
        </w:r>
      </w:ins>
      <w:ins w:id="4121" w:author="Damir Ahm" w:date="2025-03-02T15:51:37Z">
        <w:r>
          <w:rPr>
            <w:rFonts w:hint="default"/>
            <w:lang w:val="ru-RU"/>
          </w:rPr>
          <w:t>немного</w:t>
        </w:r>
      </w:ins>
      <w:ins w:id="4122" w:author="Damir Ahm" w:date="2025-03-02T15:51:38Z">
        <w:r>
          <w:rPr>
            <w:rFonts w:hint="default"/>
            <w:lang w:val="ru-RU"/>
          </w:rPr>
          <w:t xml:space="preserve"> старше</w:t>
        </w:r>
      </w:ins>
      <w:ins w:id="4123" w:author="Damir Ahm" w:date="2025-03-02T15:51:40Z">
        <w:r>
          <w:rPr>
            <w:rFonts w:hint="default"/>
            <w:lang w:val="ru-RU"/>
          </w:rPr>
          <w:t xml:space="preserve">, </w:t>
        </w:r>
      </w:ins>
      <w:ins w:id="4124" w:author="Damir Ahm" w:date="2025-03-02T15:51:41Z">
        <w:r>
          <w:rPr>
            <w:rFonts w:hint="default"/>
            <w:lang w:val="ru-RU"/>
          </w:rPr>
          <w:t>а также</w:t>
        </w:r>
      </w:ins>
      <w:ins w:id="4125" w:author="Damir Ahm" w:date="2025-03-02T15:51:42Z">
        <w:r>
          <w:rPr>
            <w:rFonts w:hint="default"/>
            <w:lang w:val="ru-RU"/>
          </w:rPr>
          <w:t xml:space="preserve"> имею</w:t>
        </w:r>
      </w:ins>
      <w:ins w:id="4126" w:author="Damir Ahm" w:date="2025-03-02T15:51:43Z">
        <w:r>
          <w:rPr>
            <w:rFonts w:hint="default"/>
            <w:lang w:val="ru-RU"/>
          </w:rPr>
          <w:t>т б</w:t>
        </w:r>
      </w:ins>
      <w:ins w:id="4127" w:author="Damir Ahm" w:date="2025-03-02T15:51:44Z">
        <w:r>
          <w:rPr>
            <w:rFonts w:hint="default"/>
            <w:lang w:val="ru-RU"/>
          </w:rPr>
          <w:t xml:space="preserve">ольший </w:t>
        </w:r>
      </w:ins>
      <w:ins w:id="4128" w:author="Damir Ahm" w:date="2025-03-02T15:51:45Z">
        <w:r>
          <w:rPr>
            <w:rFonts w:hint="default"/>
            <w:lang w:val="ru-RU"/>
          </w:rPr>
          <w:t>воз</w:t>
        </w:r>
      </w:ins>
      <w:ins w:id="4129" w:author="Damir Ahm" w:date="2025-03-02T15:51:46Z">
        <w:r>
          <w:rPr>
            <w:rFonts w:hint="default"/>
            <w:lang w:val="ru-RU"/>
          </w:rPr>
          <w:t>р</w:t>
        </w:r>
      </w:ins>
      <w:ins w:id="4130" w:author="Damir Ahm" w:date="2025-03-02T15:51:47Z">
        <w:r>
          <w:rPr>
            <w:rFonts w:hint="default"/>
            <w:lang w:val="ru-RU"/>
          </w:rPr>
          <w:t>астно</w:t>
        </w:r>
      </w:ins>
      <w:ins w:id="4131" w:author="Damir Ahm" w:date="2025-03-02T15:51:48Z">
        <w:r>
          <w:rPr>
            <w:rFonts w:hint="default"/>
            <w:lang w:val="ru-RU"/>
          </w:rPr>
          <w:t xml:space="preserve">й </w:t>
        </w:r>
      </w:ins>
      <w:ins w:id="4132" w:author="Damir Ahm" w:date="2025-03-02T15:51:49Z">
        <w:r>
          <w:rPr>
            <w:rFonts w:hint="default"/>
            <w:lang w:val="ru-RU"/>
          </w:rPr>
          <w:t>раз</w:t>
        </w:r>
      </w:ins>
      <w:ins w:id="4133" w:author="Damir Ahm" w:date="2025-03-02T15:51:50Z">
        <w:r>
          <w:rPr>
            <w:rFonts w:hint="default"/>
            <w:lang w:val="ru-RU"/>
          </w:rPr>
          <w:t xml:space="preserve">брос </w:t>
        </w:r>
      </w:ins>
      <w:ins w:id="4134" w:author="Damir Ahm" w:date="2025-03-02T15:51:51Z">
        <w:r>
          <w:rPr>
            <w:rFonts w:hint="default"/>
            <w:lang w:val="ru-RU"/>
          </w:rPr>
          <w:t>чем лю</w:t>
        </w:r>
      </w:ins>
      <w:ins w:id="4135" w:author="Damir Ahm" w:date="2025-03-02T15:51:52Z">
        <w:r>
          <w:rPr>
            <w:rFonts w:hint="default"/>
            <w:lang w:val="ru-RU"/>
          </w:rPr>
          <w:t xml:space="preserve">ди </w:t>
        </w:r>
      </w:ins>
      <w:ins w:id="4136" w:author="Damir Ahm" w:date="2025-03-02T15:51:53Z">
        <w:r>
          <w:rPr>
            <w:rFonts w:hint="default"/>
            <w:lang w:val="ru-RU"/>
          </w:rPr>
          <w:t xml:space="preserve">без </w:t>
        </w:r>
      </w:ins>
      <w:ins w:id="4137" w:author="Damir Ahm" w:date="2025-03-02T15:51:54Z">
        <w:r>
          <w:rPr>
            <w:rFonts w:hint="default"/>
            <w:lang w:val="ru-RU"/>
          </w:rPr>
          <w:t>нее</w:t>
        </w:r>
      </w:ins>
      <w:ins w:id="4138" w:author="Damir Ahm" w:date="2025-03-02T15:51:55Z">
        <w:r>
          <w:rPr>
            <w:rFonts w:hint="default"/>
            <w:lang w:val="en-US"/>
          </w:rPr>
          <w:t>.</w:t>
        </w:r>
      </w:ins>
    </w:p>
    <w:p w14:paraId="18F4EB1A">
      <w:pPr>
        <w:numPr>
          <w:ilvl w:val="0"/>
          <w:numId w:val="0"/>
        </w:numPr>
        <w:jc w:val="left"/>
        <w:rPr>
          <w:ins w:id="4140" w:author="Damir Ahm" w:date="2025-03-02T15:51:56Z"/>
          <w:rFonts w:hint="default"/>
          <w:lang w:val="en-US"/>
        </w:rPr>
        <w:pPrChange w:id="4139" w:author="Damir Ahm" w:date="2025-03-02T15:51:16Z">
          <w:pPr>
            <w:numPr>
              <w:ilvl w:val="0"/>
              <w:numId w:val="0"/>
            </w:numPr>
            <w:jc w:val="left"/>
          </w:pPr>
        </w:pPrChange>
      </w:pPr>
    </w:p>
    <w:p w14:paraId="26BCB41C">
      <w:pPr>
        <w:numPr>
          <w:ilvl w:val="0"/>
          <w:numId w:val="6"/>
          <w:ins w:id="4142" w:author="Damir Ahm" w:date="2025-03-02T15:52:53Z"/>
        </w:numPr>
        <w:jc w:val="left"/>
        <w:rPr>
          <w:ins w:id="4143" w:author="Damir Ahm" w:date="2025-03-02T16:40:16Z"/>
          <w:rFonts w:hint="default"/>
          <w:lang w:val="en-US"/>
        </w:rPr>
        <w:pPrChange w:id="4141" w:author="Damir Ahm" w:date="2025-03-02T15:52:53Z">
          <w:pPr>
            <w:numPr>
              <w:ilvl w:val="0"/>
              <w:numId w:val="0"/>
            </w:numPr>
            <w:jc w:val="left"/>
          </w:pPr>
        </w:pPrChange>
      </w:pPr>
      <w:ins w:id="4144" w:author="Damir Ahm" w:date="2025-03-02T15:52:55Z">
        <w:r>
          <w:rPr>
            <w:rFonts w:hint="default"/>
            <w:lang w:val="ru-RU"/>
          </w:rPr>
          <w:t>Пос</w:t>
        </w:r>
      </w:ins>
      <w:ins w:id="4145" w:author="Damir Ahm" w:date="2025-03-02T15:52:56Z">
        <w:r>
          <w:rPr>
            <w:rFonts w:hint="default"/>
            <w:lang w:val="ru-RU"/>
          </w:rPr>
          <w:t xml:space="preserve">троим </w:t>
        </w:r>
      </w:ins>
      <w:ins w:id="4146" w:author="Damir Ahm" w:date="2025-03-02T15:53:01Z">
        <w:r>
          <w:rPr>
            <w:rFonts w:hint="default"/>
            <w:lang w:val="en-US"/>
          </w:rPr>
          <w:t>scatter</w:t>
        </w:r>
      </w:ins>
      <w:ins w:id="4147" w:author="Damir Ahm" w:date="2025-03-02T15:53:02Z">
        <w:r>
          <w:rPr>
            <w:rFonts w:hint="default"/>
            <w:lang w:val="en-US"/>
          </w:rPr>
          <w:t xml:space="preserve"> matr</w:t>
        </w:r>
      </w:ins>
      <w:ins w:id="4148" w:author="Damir Ahm" w:date="2025-03-02T15:53:03Z">
        <w:r>
          <w:rPr>
            <w:rFonts w:hint="default"/>
            <w:lang w:val="en-US"/>
          </w:rPr>
          <w:t>ix</w:t>
        </w:r>
      </w:ins>
      <w:ins w:id="4149" w:author="Damir Ahm" w:date="2025-03-02T15:53:09Z">
        <w:r>
          <w:rPr>
            <w:rFonts w:hint="default"/>
            <w:lang w:val="ru-RU"/>
          </w:rPr>
          <w:t xml:space="preserve"> для ко</w:t>
        </w:r>
      </w:ins>
      <w:ins w:id="4150" w:author="Damir Ahm" w:date="2025-03-02T15:53:10Z">
        <w:r>
          <w:rPr>
            <w:rFonts w:hint="default"/>
            <w:lang w:val="ru-RU"/>
          </w:rPr>
          <w:t xml:space="preserve">лонок </w:t>
        </w:r>
      </w:ins>
      <w:ins w:id="4151" w:author="Damir Ahm" w:date="2025-03-02T15:53:18Z">
        <w:r>
          <w:rPr>
            <w:rFonts w:hint="default"/>
            <w:lang w:val="ru-RU"/>
          </w:rPr>
          <w:t>3 и 4</w:t>
        </w:r>
      </w:ins>
    </w:p>
    <w:p w14:paraId="3AF6F3DF">
      <w:pPr>
        <w:numPr>
          <w:ilvl w:val="0"/>
          <w:numId w:val="0"/>
        </w:numPr>
        <w:jc w:val="both"/>
        <w:rPr>
          <w:ins w:id="4153" w:author="Damir Ahm" w:date="2025-03-02T16:40:17Z"/>
          <w:rFonts w:hint="default"/>
          <w:lang w:val="en-US"/>
        </w:rPr>
        <w:pPrChange w:id="4152" w:author="Damir Ahm" w:date="2025-03-02T15:52:53Z">
          <w:pPr>
            <w:numPr>
              <w:ilvl w:val="0"/>
              <w:numId w:val="0"/>
            </w:numPr>
            <w:jc w:val="left"/>
          </w:pPr>
        </w:pPrChange>
      </w:pPr>
    </w:p>
    <w:p w14:paraId="7EE2C37A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154" w:author="Damir Ahm" w:date="2025-03-02T16:40:18Z"/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4155" w:author="Damir Ahm" w:date="2025-03-02T16:40:18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7F848E"/>
            <w:kern w:val="0"/>
            <w:sz w:val="21"/>
            <w:szCs w:val="21"/>
            <w:shd w:val="clear" w:fill="282C34"/>
            <w:lang w:val="en-US" w:eastAsia="zh-CN" w:bidi="ar"/>
          </w:rPr>
          <w:t># No need to import pandas again or read the CSV again as these are already done</w:t>
        </w:r>
      </w:ins>
    </w:p>
    <w:p w14:paraId="5BF320BF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156" w:author="Damir Ahm" w:date="2025-03-02T16:40:1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4157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import</w:t>
        </w:r>
      </w:ins>
      <w:ins w:id="4158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159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matplotlib</w:t>
        </w:r>
      </w:ins>
      <w:ins w:id="4160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4161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pyplot</w:t>
        </w:r>
      </w:ins>
      <w:ins w:id="4162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163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as</w:t>
        </w:r>
      </w:ins>
      <w:ins w:id="4164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165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plt</w:t>
        </w:r>
      </w:ins>
    </w:p>
    <w:p w14:paraId="2DC23CA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166" w:author="Damir Ahm" w:date="2025-03-02T16:40:1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 w14:paraId="0283B49B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167" w:author="Damir Ahm" w:date="2025-03-02T16:40:1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4168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fig</w:t>
        </w:r>
      </w:ins>
      <w:ins w:id="4169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4170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axes</w:t>
        </w:r>
      </w:ins>
      <w:ins w:id="4171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172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4173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174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plt</w:t>
        </w:r>
      </w:ins>
      <w:ins w:id="4175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4176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subplots</w:t>
        </w:r>
      </w:ins>
      <w:ins w:id="4177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4178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</w:t>
        </w:r>
      </w:ins>
      <w:ins w:id="4179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4180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</w:t>
        </w:r>
      </w:ins>
      <w:ins w:id="4181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65066146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182" w:author="Damir Ahm" w:date="2025-03-02T16:40:1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4183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pd</w:t>
        </w:r>
      </w:ins>
      <w:ins w:id="4184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4185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plotting</w:t>
        </w:r>
      </w:ins>
      <w:ins w:id="4186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4187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scatter_matrix</w:t>
        </w:r>
      </w:ins>
      <w:ins w:id="4188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4189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df</w:t>
        </w:r>
      </w:ins>
      <w:ins w:id="4190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[[</w:t>
        </w:r>
      </w:ins>
      <w:ins w:id="4191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'Age'</w:t>
        </w:r>
      </w:ins>
      <w:ins w:id="4192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4193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'Polyuria'</w:t>
        </w:r>
      </w:ins>
      <w:ins w:id="4194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4195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'Polydipsia'</w:t>
        </w:r>
      </w:ins>
      <w:ins w:id="4196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]], </w:t>
        </w:r>
      </w:ins>
    </w:p>
    <w:p w14:paraId="1CBEC61B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197" w:author="Damir Ahm" w:date="2025-03-02T16:40:1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4198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              </w:t>
        </w:r>
      </w:ins>
      <w:ins w:id="4199" w:author="Damir Ahm" w:date="2025-03-02T16:40:18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c</w:t>
        </w:r>
      </w:ins>
      <w:ins w:id="4200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4201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</w:t>
        </w:r>
      </w:ins>
      <w:ins w:id="4202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'red'</w:t>
        </w:r>
      </w:ins>
      <w:ins w:id="4203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204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if</w:t>
        </w:r>
      </w:ins>
      <w:ins w:id="4205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206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c</w:t>
        </w:r>
      </w:ins>
      <w:ins w:id="4207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208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==</w:t>
        </w:r>
      </w:ins>
      <w:ins w:id="4209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210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</w:t>
        </w:r>
      </w:ins>
      <w:ins w:id="4211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212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else</w:t>
        </w:r>
      </w:ins>
      <w:ins w:id="4213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214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'blue'</w:t>
        </w:r>
      </w:ins>
      <w:ins w:id="4215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216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for</w:t>
        </w:r>
      </w:ins>
      <w:ins w:id="4217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218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c</w:t>
        </w:r>
      </w:ins>
      <w:ins w:id="4219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220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in</w:t>
        </w:r>
      </w:ins>
      <w:ins w:id="4221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222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df</w:t>
        </w:r>
      </w:ins>
      <w:ins w:id="4223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</w:t>
        </w:r>
      </w:ins>
      <w:ins w:id="4224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'class'</w:t>
        </w:r>
      </w:ins>
      <w:ins w:id="4225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]], </w:t>
        </w:r>
      </w:ins>
      <w:ins w:id="4226" w:author="Damir Ahm" w:date="2025-03-02T16:40:18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alpha</w:t>
        </w:r>
      </w:ins>
      <w:ins w:id="4227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4228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0.1</w:t>
        </w:r>
      </w:ins>
      <w:ins w:id="4229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4230" w:author="Damir Ahm" w:date="2025-03-02T16:40:18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ax</w:t>
        </w:r>
      </w:ins>
      <w:ins w:id="4231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4232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axes</w:t>
        </w:r>
      </w:ins>
      <w:ins w:id="4233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4234" w:author="Damir Ahm" w:date="2025-03-02T16:40:18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diagonal</w:t>
        </w:r>
      </w:ins>
      <w:ins w:id="4235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4236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'hist'</w:t>
        </w:r>
      </w:ins>
      <w:ins w:id="4237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281891E4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238" w:author="Damir Ahm" w:date="2025-03-02T16:40:1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4239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plt</w:t>
        </w:r>
      </w:ins>
      <w:ins w:id="4240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4241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tight_layout</w:t>
        </w:r>
      </w:ins>
      <w:ins w:id="4242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3995773A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243" w:author="Damir Ahm" w:date="2025-03-02T16:40:1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4244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plt</w:t>
        </w:r>
      </w:ins>
      <w:ins w:id="4245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4246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show</w:t>
        </w:r>
      </w:ins>
      <w:ins w:id="4247" w:author="Damir Ahm" w:date="2025-03-02T16:40:1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526B1395">
      <w:pPr>
        <w:numPr>
          <w:ilvl w:val="0"/>
          <w:numId w:val="0"/>
        </w:numPr>
        <w:jc w:val="both"/>
        <w:rPr>
          <w:ins w:id="4249" w:author="Damir Ahm" w:date="2025-03-02T16:40:25Z"/>
          <w:rFonts w:hint="default"/>
          <w:lang w:val="en-US"/>
        </w:rPr>
        <w:pPrChange w:id="4248" w:author="Damir Ahm" w:date="2025-03-02T15:52:53Z">
          <w:pPr>
            <w:numPr>
              <w:ilvl w:val="0"/>
              <w:numId w:val="0"/>
            </w:numPr>
            <w:jc w:val="left"/>
          </w:pPr>
        </w:pPrChange>
      </w:pPr>
    </w:p>
    <w:p w14:paraId="420C93F1">
      <w:pPr>
        <w:numPr>
          <w:ilvl w:val="0"/>
          <w:numId w:val="0"/>
        </w:numPr>
        <w:jc w:val="both"/>
        <w:rPr>
          <w:ins w:id="4251" w:author="Damir Ahm" w:date="2025-03-02T16:40:35Z"/>
        </w:rPr>
        <w:pPrChange w:id="4250" w:author="Damir Ahm" w:date="2025-03-02T15:52:53Z">
          <w:pPr>
            <w:numPr>
              <w:ilvl w:val="0"/>
              <w:numId w:val="0"/>
            </w:numPr>
            <w:jc w:val="left"/>
          </w:pPr>
        </w:pPrChange>
      </w:pPr>
      <w:ins w:id="4252" w:author="Damir Ahm" w:date="2025-03-02T16:40:25Z">
        <w:r>
          <w:rPr/>
          <w:drawing>
            <wp:inline distT="0" distB="0" distL="114300" distR="114300">
              <wp:extent cx="5991225" cy="4476750"/>
              <wp:effectExtent l="0" t="0" r="9525" b="0"/>
              <wp:docPr id="29" name="Изображение 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" name="Изображение 29"/>
                      <pic:cNvPicPr>
                        <a:picLocks noChangeAspect="1"/>
                      </pic:cNvPicPr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91225" cy="447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7FF17B5">
      <w:pPr>
        <w:pStyle w:val="10"/>
        <w:numPr>
          <w:ilvl w:val="0"/>
          <w:numId w:val="0"/>
        </w:numPr>
        <w:jc w:val="center"/>
        <w:rPr>
          <w:ins w:id="4255" w:author="Damir Ahm" w:date="2025-03-02T16:48:01Z"/>
          <w:lang w:val="en-US"/>
        </w:rPr>
        <w:pPrChange w:id="4254" w:author="Damir Ahm" w:date="2025-03-02T16:40:36Z">
          <w:pPr>
            <w:numPr>
              <w:ilvl w:val="0"/>
              <w:numId w:val="0"/>
            </w:numPr>
            <w:jc w:val="left"/>
          </w:pPr>
        </w:pPrChange>
      </w:pPr>
      <w:ins w:id="4256" w:author="Damir Ahm" w:date="2025-03-02T16:40:35Z">
        <w:r>
          <w:rPr/>
          <w:t xml:space="preserve">Рис. </w:t>
        </w:r>
      </w:ins>
      <w:ins w:id="4257" w:author="Damir Ahm" w:date="2025-03-02T16:40:35Z">
        <w:r>
          <w:rPr/>
          <w:fldChar w:fldCharType="begin"/>
        </w:r>
      </w:ins>
      <w:ins w:id="4258" w:author="Damir Ahm" w:date="2025-03-02T16:40:35Z">
        <w:r>
          <w:rPr/>
          <w:instrText xml:space="preserve"> SEQ Рис. \* ARABIC </w:instrText>
        </w:r>
      </w:ins>
      <w:ins w:id="4259" w:author="Damir Ahm" w:date="2025-03-02T16:40:35Z">
        <w:r>
          <w:rPr/>
          <w:fldChar w:fldCharType="separate"/>
        </w:r>
      </w:ins>
      <w:ins w:id="4260" w:author="Damir Ahm" w:date="2025-03-02T19:52:30Z">
        <w:r>
          <w:rPr/>
          <w:t>26</w:t>
        </w:r>
      </w:ins>
      <w:ins w:id="4261" w:author="Damir Ahm" w:date="2025-03-02T16:40:35Z">
        <w:r>
          <w:rPr/>
          <w:fldChar w:fldCharType="end"/>
        </w:r>
      </w:ins>
      <w:ins w:id="4262" w:author="Damir Ahm" w:date="2025-03-02T16:40:35Z">
        <w:r>
          <w:rPr>
            <w:lang w:val="en-US"/>
          </w:rPr>
          <w:t xml:space="preserve"> scatter matrix</w:t>
        </w:r>
      </w:ins>
    </w:p>
    <w:p w14:paraId="0380364B">
      <w:pPr>
        <w:numPr>
          <w:ilvl w:val="0"/>
          <w:numId w:val="0"/>
        </w:numPr>
        <w:jc w:val="left"/>
        <w:rPr>
          <w:ins w:id="4264" w:author="Damir Ahm" w:date="2025-03-02T16:48:01Z"/>
          <w:lang w:val="en-US"/>
        </w:rPr>
        <w:pPrChange w:id="4263" w:author="Damir Ahm" w:date="2025-03-02T16:40:36Z">
          <w:pPr>
            <w:numPr>
              <w:ilvl w:val="0"/>
              <w:numId w:val="0"/>
            </w:numPr>
            <w:jc w:val="left"/>
          </w:pPr>
        </w:pPrChange>
      </w:pPr>
    </w:p>
    <w:p w14:paraId="4726FEC4">
      <w:pPr>
        <w:numPr>
          <w:ilvl w:val="0"/>
          <w:numId w:val="3"/>
          <w:ins w:id="4266" w:author="Damir Ahm" w:date="2025-03-02T16:48:14Z"/>
        </w:numPr>
        <w:jc w:val="left"/>
        <w:rPr>
          <w:ins w:id="4267" w:author="Damir Ahm" w:date="2025-03-02T16:48:14Z"/>
          <w:rFonts w:ascii="Times New Roman" w:hAnsi="Times New Roman" w:eastAsia="SimSun" w:cs="Times New Roman"/>
          <w:b/>
          <w:bCs/>
          <w:sz w:val="32"/>
          <w:szCs w:val="32"/>
        </w:rPr>
        <w:pPrChange w:id="4265" w:author="Damir Ahm" w:date="2025-03-02T16:48:14Z">
          <w:pPr>
            <w:numPr>
              <w:ilvl w:val="0"/>
              <w:numId w:val="0"/>
            </w:numPr>
            <w:jc w:val="left"/>
          </w:pPr>
        </w:pPrChange>
      </w:pPr>
      <w:ins w:id="4268" w:author="Damir Ahm" w:date="2025-03-02T16:48:07Z">
        <w:r>
          <w:rPr>
            <w:rFonts w:ascii="Times New Roman" w:hAnsi="Times New Roman" w:eastAsia="SimSun" w:cs="Times New Roman"/>
            <w:b/>
            <w:bCs/>
            <w:sz w:val="32"/>
            <w:szCs w:val="32"/>
            <w:rPrChange w:id="4269" w:author="Damir Ahm" w:date="2025-03-02T16:48:13Z">
              <w:rPr>
                <w:rFonts w:ascii="SimSun" w:hAnsi="SimSun" w:eastAsia="SimSun" w:cs="SimSun"/>
                <w:sz w:val="24"/>
                <w:szCs w:val="24"/>
              </w:rPr>
            </w:rPrChange>
          </w:rPr>
          <w:t>МАШИННОЕ ОБУЧЕНИЕ С БИБЛИОТЕКОЙ SCIKITLEARN</w:t>
        </w:r>
      </w:ins>
    </w:p>
    <w:p w14:paraId="1AC40902">
      <w:pPr>
        <w:numPr>
          <w:ilvl w:val="-1"/>
          <w:numId w:val="0"/>
        </w:numPr>
        <w:jc w:val="both"/>
        <w:rPr>
          <w:ins w:id="4272" w:author="Damir Ahm" w:date="2025-03-02T16:55:16Z"/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pPrChange w:id="4271" w:author="Damir Ahm" w:date="2025-03-02T16:55:16Z">
          <w:pPr>
            <w:numPr>
              <w:ilvl w:val="0"/>
              <w:numId w:val="0"/>
            </w:numPr>
            <w:jc w:val="left"/>
          </w:pPr>
        </w:pPrChange>
      </w:pPr>
    </w:p>
    <w:p w14:paraId="6CC31282">
      <w:pPr>
        <w:numPr>
          <w:ilvl w:val="0"/>
          <w:numId w:val="7"/>
          <w:ins w:id="4274" w:author="Damir Ahm" w:date="2025-03-02T16:55:21Z"/>
        </w:numPr>
        <w:jc w:val="both"/>
        <w:rPr>
          <w:ins w:id="4275" w:author="Damir Ahm" w:date="2025-03-02T16:55:35Z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pPrChange w:id="4273" w:author="Damir Ahm" w:date="2025-03-02T16:55:21Z">
          <w:pPr>
            <w:numPr>
              <w:ilvl w:val="0"/>
              <w:numId w:val="0"/>
            </w:numPr>
            <w:jc w:val="left"/>
          </w:pPr>
        </w:pPrChange>
      </w:pPr>
      <w:ins w:id="4276" w:author="Damir Ahm" w:date="2025-03-02T16:55:27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Разде</w:t>
        </w:r>
      </w:ins>
      <w:ins w:id="4277" w:author="Damir Ahm" w:date="2025-03-02T16:55:28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лим таб</w:t>
        </w:r>
      </w:ins>
      <w:ins w:id="4278" w:author="Damir Ahm" w:date="2025-03-02T16:55:29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ли</w:t>
        </w:r>
      </w:ins>
      <w:ins w:id="4279" w:author="Damir Ahm" w:date="2025-03-02T16:55:30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 xml:space="preserve">цу на </w:t>
        </w:r>
      </w:ins>
      <w:ins w:id="4280" w:author="Damir Ahm" w:date="2025-03-02T16:55:31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en-US"/>
          </w:rPr>
          <w:t>X</w:t>
        </w:r>
      </w:ins>
      <w:ins w:id="4281" w:author="Damir Ahm" w:date="2025-03-02T16:55:31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 xml:space="preserve"> и </w:t>
        </w:r>
      </w:ins>
      <w:ins w:id="4282" w:author="Damir Ahm" w:date="2025-03-02T16:55:32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en-US"/>
          </w:rPr>
          <w:t>Y</w:t>
        </w:r>
      </w:ins>
    </w:p>
    <w:p w14:paraId="69B7F8A5">
      <w:pPr>
        <w:numPr>
          <w:ilvl w:val="-1"/>
          <w:numId w:val="0"/>
        </w:numPr>
        <w:jc w:val="both"/>
        <w:rPr>
          <w:ins w:id="4284" w:author="Damir Ahm" w:date="2025-03-02T16:55:32Z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pPrChange w:id="4283" w:author="Damir Ahm" w:date="2025-03-02T16:55:35Z">
          <w:pPr>
            <w:numPr>
              <w:ilvl w:val="0"/>
              <w:numId w:val="0"/>
            </w:numPr>
            <w:jc w:val="left"/>
          </w:pPr>
        </w:pPrChange>
      </w:pPr>
    </w:p>
    <w:p w14:paraId="2F6D922D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285" w:author="Damir Ahm" w:date="2025-03-02T16:55:33Z"/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4286" w:author="Damir Ahm" w:date="2025-03-02T16:55:33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X</w:t>
        </w:r>
      </w:ins>
      <w:ins w:id="4287" w:author="Damir Ahm" w:date="2025-03-02T16:55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288" w:author="Damir Ahm" w:date="2025-03-02T16:55:33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4289" w:author="Damir Ahm" w:date="2025-03-02T16:55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290" w:author="Damir Ahm" w:date="2025-03-02T16:55:3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df</w:t>
        </w:r>
      </w:ins>
      <w:ins w:id="4291" w:author="Damir Ahm" w:date="2025-03-02T16:55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4292" w:author="Damir Ahm" w:date="2025-03-02T16:55:33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drop</w:t>
        </w:r>
      </w:ins>
      <w:ins w:id="4293" w:author="Damir Ahm" w:date="2025-03-02T16:55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4294" w:author="Damir Ahm" w:date="2025-03-02T16:55:33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columns</w:t>
        </w:r>
      </w:ins>
      <w:ins w:id="4295" w:author="Damir Ahm" w:date="2025-03-02T16:55:33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4296" w:author="Damir Ahm" w:date="2025-03-02T16:55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</w:t>
        </w:r>
      </w:ins>
      <w:ins w:id="4297" w:author="Damir Ahm" w:date="2025-03-02T16:55:33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'class'</w:t>
        </w:r>
      </w:ins>
      <w:ins w:id="4298" w:author="Damir Ahm" w:date="2025-03-02T16:55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])</w:t>
        </w:r>
      </w:ins>
    </w:p>
    <w:p w14:paraId="4F95384F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299" w:author="Damir Ahm" w:date="2025-03-02T16:55:33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4300" w:author="Damir Ahm" w:date="2025-03-02T16:55:33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Y</w:t>
        </w:r>
      </w:ins>
      <w:ins w:id="4301" w:author="Damir Ahm" w:date="2025-03-02T16:55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302" w:author="Damir Ahm" w:date="2025-03-02T16:55:33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4303" w:author="Damir Ahm" w:date="2025-03-02T16:55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304" w:author="Damir Ahm" w:date="2025-03-02T16:55:3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df</w:t>
        </w:r>
      </w:ins>
      <w:ins w:id="4305" w:author="Damir Ahm" w:date="2025-03-02T16:55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</w:t>
        </w:r>
      </w:ins>
      <w:ins w:id="4306" w:author="Damir Ahm" w:date="2025-03-02T16:55:33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'class'</w:t>
        </w:r>
      </w:ins>
      <w:ins w:id="4307" w:author="Damir Ahm" w:date="2025-03-02T16:55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]</w:t>
        </w:r>
      </w:ins>
    </w:p>
    <w:p w14:paraId="4FF1BEF3">
      <w:pPr>
        <w:numPr>
          <w:ilvl w:val="0"/>
          <w:numId w:val="0"/>
        </w:numPr>
        <w:jc w:val="both"/>
        <w:rPr>
          <w:ins w:id="4309" w:author="Damir Ahm" w:date="2025-03-02T16:55:37Z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pPrChange w:id="4308" w:author="Damir Ahm" w:date="2025-03-02T16:55:21Z">
          <w:pPr>
            <w:numPr>
              <w:ilvl w:val="0"/>
              <w:numId w:val="0"/>
            </w:numPr>
            <w:jc w:val="left"/>
          </w:pPr>
        </w:pPrChange>
      </w:pPr>
    </w:p>
    <w:p w14:paraId="5DC8F26A">
      <w:pPr>
        <w:numPr>
          <w:ilvl w:val="0"/>
          <w:numId w:val="7"/>
          <w:ins w:id="4311" w:author="Damir Ahm" w:date="2025-03-02T16:55:38Z"/>
        </w:numPr>
        <w:jc w:val="both"/>
        <w:rPr>
          <w:ins w:id="4312" w:author="Damir Ahm" w:date="2025-03-02T16:55:52Z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pPrChange w:id="4310" w:author="Damir Ahm" w:date="2025-03-02T16:55:38Z">
          <w:pPr>
            <w:numPr>
              <w:ilvl w:val="0"/>
              <w:numId w:val="0"/>
            </w:numPr>
            <w:jc w:val="left"/>
          </w:pPr>
        </w:pPrChange>
      </w:pPr>
      <w:ins w:id="4313" w:author="Damir Ahm" w:date="2025-03-02T16:55:45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Станд</w:t>
        </w:r>
      </w:ins>
      <w:ins w:id="4314" w:author="Damir Ahm" w:date="2025-03-02T16:55:46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артизи</w:t>
        </w:r>
      </w:ins>
      <w:ins w:id="4315" w:author="Damir Ahm" w:date="2025-03-02T16:55:47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руем з</w:t>
        </w:r>
      </w:ins>
      <w:ins w:id="4316" w:author="Damir Ahm" w:date="2025-03-02T16:55:48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 xml:space="preserve">начения </w:t>
        </w:r>
      </w:ins>
      <w:ins w:id="4317" w:author="Damir Ahm" w:date="2025-03-02T16:55:49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к</w:t>
        </w:r>
      </w:ins>
      <w:ins w:id="4318" w:author="Damir Ahm" w:date="2025-03-02T16:55:50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 xml:space="preserve">олонки </w:t>
        </w:r>
      </w:ins>
      <w:ins w:id="4319" w:author="Damir Ahm" w:date="2025-03-02T16:55:51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en-US"/>
          </w:rPr>
          <w:t>Age</w:t>
        </w:r>
      </w:ins>
    </w:p>
    <w:p w14:paraId="33020DE2">
      <w:pPr>
        <w:numPr>
          <w:ilvl w:val="0"/>
          <w:numId w:val="0"/>
        </w:numPr>
        <w:jc w:val="both"/>
        <w:rPr>
          <w:ins w:id="4321" w:author="Damir Ahm" w:date="2025-03-02T16:55:52Z"/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pPrChange w:id="4320" w:author="Damir Ahm" w:date="2025-03-02T16:55:38Z">
          <w:pPr>
            <w:numPr>
              <w:ilvl w:val="0"/>
              <w:numId w:val="0"/>
            </w:numPr>
            <w:jc w:val="left"/>
          </w:pPr>
        </w:pPrChange>
      </w:pPr>
    </w:p>
    <w:p w14:paraId="7905A708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322" w:author="Damir Ahm" w:date="2025-03-02T16:55:59Z"/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4323" w:author="Damir Ahm" w:date="2025-03-02T16:55:59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X</w:t>
        </w:r>
      </w:ins>
      <w:ins w:id="4324" w:author="Damir Ahm" w:date="2025-03-02T16:55:5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</w:t>
        </w:r>
      </w:ins>
      <w:ins w:id="4325" w:author="Damir Ahm" w:date="2025-03-02T16:55:59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'Age'</w:t>
        </w:r>
      </w:ins>
      <w:ins w:id="4326" w:author="Damir Ahm" w:date="2025-03-02T16:55:5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] </w:t>
        </w:r>
      </w:ins>
      <w:ins w:id="4327" w:author="Damir Ahm" w:date="2025-03-02T16:55:59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4328" w:author="Damir Ahm" w:date="2025-03-02T16:55:5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329" w:author="Damir Ahm" w:date="2025-03-02T16:55:59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sklearn</w:t>
        </w:r>
      </w:ins>
      <w:ins w:id="4330" w:author="Damir Ahm" w:date="2025-03-02T16:55:5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.preprocessing.</w:t>
        </w:r>
      </w:ins>
      <w:ins w:id="4331" w:author="Damir Ahm" w:date="2025-03-02T16:55:59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scale</w:t>
        </w:r>
      </w:ins>
      <w:ins w:id="4332" w:author="Damir Ahm" w:date="2025-03-02T16:55:5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4333" w:author="Damir Ahm" w:date="2025-03-02T16:55:59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X</w:t>
        </w:r>
      </w:ins>
      <w:ins w:id="4334" w:author="Damir Ahm" w:date="2025-03-02T16:55:5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</w:t>
        </w:r>
      </w:ins>
      <w:ins w:id="4335" w:author="Damir Ahm" w:date="2025-03-02T16:55:59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'Age'</w:t>
        </w:r>
      </w:ins>
      <w:ins w:id="4336" w:author="Damir Ahm" w:date="2025-03-02T16:55:59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])</w:t>
        </w:r>
      </w:ins>
    </w:p>
    <w:p w14:paraId="1CC3893A">
      <w:pPr>
        <w:numPr>
          <w:ilvl w:val="0"/>
          <w:numId w:val="0"/>
        </w:numPr>
        <w:jc w:val="both"/>
        <w:rPr>
          <w:ins w:id="4338" w:author="Damir Ahm" w:date="2025-03-02T16:55:59Z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pPrChange w:id="4337" w:author="Damir Ahm" w:date="2025-03-02T16:55:38Z">
          <w:pPr>
            <w:numPr>
              <w:ilvl w:val="0"/>
              <w:numId w:val="0"/>
            </w:numPr>
            <w:jc w:val="left"/>
          </w:pPr>
        </w:pPrChange>
      </w:pPr>
    </w:p>
    <w:p w14:paraId="4CAA733F">
      <w:pPr>
        <w:numPr>
          <w:ilvl w:val="0"/>
          <w:numId w:val="7"/>
          <w:ins w:id="4340" w:author="Damir Ahm" w:date="2025-03-02T17:08:24Z"/>
        </w:numPr>
        <w:jc w:val="both"/>
        <w:rPr>
          <w:ins w:id="4341" w:author="Damir Ahm" w:date="2025-03-02T17:08:31Z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pPrChange w:id="4339" w:author="Damir Ahm" w:date="2025-03-02T17:08:24Z">
          <w:pPr>
            <w:numPr>
              <w:ilvl w:val="0"/>
              <w:numId w:val="0"/>
            </w:numPr>
            <w:jc w:val="left"/>
          </w:pPr>
        </w:pPrChange>
      </w:pPr>
      <w:ins w:id="4342" w:author="Damir Ahm" w:date="2025-03-02T17:08:25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Разде</w:t>
        </w:r>
      </w:ins>
      <w:ins w:id="4343" w:author="Damir Ahm" w:date="2025-03-02T17:08:26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лим выб</w:t>
        </w:r>
      </w:ins>
      <w:ins w:id="4344" w:author="Damir Ahm" w:date="2025-03-02T17:08:27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 xml:space="preserve">орку на </w:t>
        </w:r>
      </w:ins>
      <w:ins w:id="4345" w:author="Damir Ahm" w:date="2025-03-02T17:08:28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трениро</w:t>
        </w:r>
      </w:ins>
      <w:ins w:id="4346" w:author="Damir Ahm" w:date="2025-03-02T17:08:29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вочну</w:t>
        </w:r>
      </w:ins>
      <w:ins w:id="4347" w:author="Damir Ahm" w:date="2025-03-02T17:08:30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ю и тесто</w:t>
        </w:r>
      </w:ins>
      <w:ins w:id="4348" w:author="Damir Ahm" w:date="2025-03-02T17:08:31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вую</w:t>
        </w:r>
      </w:ins>
    </w:p>
    <w:p w14:paraId="617BE00D">
      <w:pPr>
        <w:numPr>
          <w:ilvl w:val="0"/>
          <w:numId w:val="0"/>
        </w:numPr>
        <w:jc w:val="both"/>
        <w:rPr>
          <w:ins w:id="4350" w:author="Damir Ahm" w:date="2025-03-02T17:08:32Z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pPrChange w:id="4349" w:author="Damir Ahm" w:date="2025-03-02T17:08:24Z">
          <w:pPr>
            <w:numPr>
              <w:ilvl w:val="0"/>
              <w:numId w:val="0"/>
            </w:numPr>
            <w:jc w:val="left"/>
          </w:pPr>
        </w:pPrChange>
      </w:pPr>
    </w:p>
    <w:p w14:paraId="3B4B518C">
      <w:pPr>
        <w:keepNext w:val="0"/>
        <w:keepLines w:val="0"/>
        <w:widowControl/>
        <w:suppressLineNumbers w:val="0"/>
        <w:shd w:val="clear" w:fill="282C34"/>
        <w:spacing w:after="0" w:afterAutospacing="0" w:line="285" w:lineRule="atLeast"/>
        <w:jc w:val="left"/>
        <w:rPr>
          <w:ins w:id="4352" w:author="Damir Ahm" w:date="2025-03-02T17:13:31Z"/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pPrChange w:id="4351" w:author="Damir Ahm" w:date="2025-03-02T17:13:29Z">
          <w:pPr>
            <w:keepNext w:val="0"/>
            <w:keepLines w:val="0"/>
            <w:widowControl/>
            <w:suppressLineNumbers w:val="0"/>
            <w:shd w:val="clear" w:fill="282C34"/>
            <w:spacing w:after="210" w:afterAutospacing="0" w:line="285" w:lineRule="atLeast"/>
            <w:jc w:val="left"/>
          </w:pPr>
        </w:pPrChange>
      </w:pPr>
      <w:ins w:id="4353" w:author="Damir Ahm" w:date="2025-03-02T17:08:32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from</w:t>
        </w:r>
      </w:ins>
      <w:ins w:id="4354" w:author="Damir Ahm" w:date="2025-03-02T17:08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355" w:author="Damir Ahm" w:date="2025-03-02T17:08:32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sklearn</w:t>
        </w:r>
      </w:ins>
      <w:ins w:id="4356" w:author="Damir Ahm" w:date="2025-03-02T17:08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4357" w:author="Damir Ahm" w:date="2025-03-02T17:08:32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model_selection</w:t>
        </w:r>
      </w:ins>
      <w:ins w:id="4358" w:author="Damir Ahm" w:date="2025-03-02T17:08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359" w:author="Damir Ahm" w:date="2025-03-02T17:08:32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import</w:t>
        </w:r>
      </w:ins>
      <w:ins w:id="4360" w:author="Damir Ahm" w:date="2025-03-02T17:08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361" w:author="Damir Ahm" w:date="2025-03-02T17:08:3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train_test_split</w:t>
        </w:r>
      </w:ins>
    </w:p>
    <w:p w14:paraId="49A7D285">
      <w:pPr>
        <w:keepNext w:val="0"/>
        <w:keepLines w:val="0"/>
        <w:widowControl/>
        <w:suppressLineNumbers w:val="0"/>
        <w:shd w:val="clear" w:fill="282C34"/>
        <w:spacing w:after="0" w:afterAutospacing="0" w:line="285" w:lineRule="atLeast"/>
        <w:jc w:val="left"/>
        <w:rPr>
          <w:ins w:id="4363" w:author="Damir Ahm" w:date="2025-03-02T17:08:32Z"/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pPrChange w:id="4362" w:author="Damir Ahm" w:date="2025-03-02T17:13:29Z">
          <w:pPr>
            <w:keepNext w:val="0"/>
            <w:keepLines w:val="0"/>
            <w:widowControl/>
            <w:suppressLineNumbers w:val="0"/>
            <w:shd w:val="clear" w:fill="282C34"/>
            <w:spacing w:after="210" w:afterAutospacing="0" w:line="285" w:lineRule="atLeast"/>
            <w:jc w:val="left"/>
          </w:pPr>
        </w:pPrChange>
      </w:pPr>
    </w:p>
    <w:p w14:paraId="309580B5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365" w:author="Damir Ahm" w:date="2025-03-02T17:08:32Z"/>
        </w:rPr>
        <w:pPrChange w:id="4364" w:author="Damir Ahm" w:date="2025-03-02T17:13:14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4366" w:author="Damir Ahm" w:date="2025-03-02T17:08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X_train</w:t>
        </w:r>
      </w:ins>
      <w:ins w:id="4367" w:author="Damir Ahm" w:date="2025-03-02T17:08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4368" w:author="Damir Ahm" w:date="2025-03-02T17:08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X_test</w:t>
        </w:r>
      </w:ins>
      <w:ins w:id="4369" w:author="Damir Ahm" w:date="2025-03-02T17:08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4370" w:author="Damir Ahm" w:date="2025-03-02T17:08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Y_train</w:t>
        </w:r>
      </w:ins>
      <w:ins w:id="4371" w:author="Damir Ahm" w:date="2025-03-02T17:08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4372" w:author="Damir Ahm" w:date="2025-03-02T17:08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Y_test</w:t>
        </w:r>
      </w:ins>
      <w:ins w:id="4373" w:author="Damir Ahm" w:date="2025-03-02T17:08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374" w:author="Damir Ahm" w:date="2025-03-02T17:08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4375" w:author="Damir Ahm" w:date="2025-03-02T17:08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376" w:author="Damir Ahm" w:date="2025-03-02T17:08:3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train_test_split</w:t>
        </w:r>
      </w:ins>
      <w:ins w:id="4377" w:author="Damir Ahm" w:date="2025-03-02T17:08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4378" w:author="Damir Ahm" w:date="2025-03-02T17:08:32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X</w:t>
        </w:r>
      </w:ins>
      <w:ins w:id="4379" w:author="Damir Ahm" w:date="2025-03-02T17:08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4380" w:author="Damir Ahm" w:date="2025-03-02T17:08:32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Y</w:t>
        </w:r>
      </w:ins>
      <w:ins w:id="4381" w:author="Damir Ahm" w:date="2025-03-02T17:08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4382" w:author="Damir Ahm" w:date="2025-03-02T17:08:32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test_size</w:t>
        </w:r>
      </w:ins>
      <w:ins w:id="4383" w:author="Damir Ahm" w:date="2025-03-02T17:08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4384" w:author="Damir Ahm" w:date="2025-03-02T17:08:32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0.2</w:t>
        </w:r>
      </w:ins>
      <w:ins w:id="4385" w:author="Damir Ahm" w:date="2025-03-02T17:08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4386" w:author="Damir Ahm" w:date="2025-03-02T17:08:32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random_state</w:t>
        </w:r>
      </w:ins>
      <w:ins w:id="4387" w:author="Damir Ahm" w:date="2025-03-02T17:08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4388" w:author="Damir Ahm" w:date="2025-03-02T17:08:32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2</w:t>
        </w:r>
      </w:ins>
      <w:ins w:id="4389" w:author="Damir Ahm" w:date="2025-03-02T17:08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7AEEC9E8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390" w:author="Damir Ahm" w:date="2025-03-02T17:08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4391" w:author="Damir Ahm" w:date="2025-03-02T17:08:3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4392" w:author="Damir Ahm" w:date="2025-03-02T17:08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4393" w:author="Damir Ahm" w:date="2025-03-02T17:08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X_train</w:t>
        </w:r>
      </w:ins>
      <w:ins w:id="4394" w:author="Damir Ahm" w:date="2025-03-02T17:08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.shape, </w:t>
        </w:r>
      </w:ins>
      <w:ins w:id="4395" w:author="Damir Ahm" w:date="2025-03-02T17:08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Y_train</w:t>
        </w:r>
      </w:ins>
      <w:ins w:id="4396" w:author="Damir Ahm" w:date="2025-03-02T17:08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.shape)</w:t>
        </w:r>
      </w:ins>
    </w:p>
    <w:p w14:paraId="16068B52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397" w:author="Damir Ahm" w:date="2025-03-02T17:08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4398" w:author="Damir Ahm" w:date="2025-03-02T17:08:3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4399" w:author="Damir Ahm" w:date="2025-03-02T17:08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4400" w:author="Damir Ahm" w:date="2025-03-02T17:08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X_test</w:t>
        </w:r>
      </w:ins>
      <w:ins w:id="4401" w:author="Damir Ahm" w:date="2025-03-02T17:08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.shape, </w:t>
        </w:r>
      </w:ins>
      <w:ins w:id="4402" w:author="Damir Ahm" w:date="2025-03-02T17:08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Y_test</w:t>
        </w:r>
      </w:ins>
      <w:ins w:id="4403" w:author="Damir Ahm" w:date="2025-03-02T17:08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.shape)</w:t>
        </w:r>
      </w:ins>
    </w:p>
    <w:p w14:paraId="403552EC">
      <w:pPr>
        <w:numPr>
          <w:ilvl w:val="0"/>
          <w:numId w:val="0"/>
        </w:numPr>
        <w:jc w:val="both"/>
        <w:rPr>
          <w:ins w:id="4405" w:author="Damir Ahm" w:date="2025-03-02T17:08:34Z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pPrChange w:id="4404" w:author="Damir Ahm" w:date="2025-03-02T17:08:24Z">
          <w:pPr>
            <w:numPr>
              <w:ilvl w:val="0"/>
              <w:numId w:val="0"/>
            </w:numPr>
            <w:jc w:val="left"/>
          </w:pPr>
        </w:pPrChange>
      </w:pPr>
    </w:p>
    <w:p w14:paraId="78A9C742">
      <w:pPr>
        <w:numPr>
          <w:ilvl w:val="0"/>
          <w:numId w:val="0"/>
        </w:numPr>
        <w:jc w:val="center"/>
        <w:rPr>
          <w:ins w:id="4407" w:author="Damir Ahm" w:date="2025-03-02T17:09:02Z"/>
        </w:rPr>
        <w:pPrChange w:id="4406" w:author="Damir Ahm" w:date="2025-03-02T17:08:53Z">
          <w:pPr>
            <w:numPr>
              <w:ilvl w:val="0"/>
              <w:numId w:val="0"/>
            </w:numPr>
            <w:jc w:val="left"/>
          </w:pPr>
        </w:pPrChange>
      </w:pPr>
      <w:ins w:id="4408" w:author="Damir Ahm" w:date="2025-03-02T17:08:53Z">
        <w:r>
          <w:rPr/>
          <w:drawing>
            <wp:inline distT="0" distB="0" distL="114300" distR="114300">
              <wp:extent cx="1733550" cy="619125"/>
              <wp:effectExtent l="0" t="0" r="0" b="9525"/>
              <wp:docPr id="30" name="Изображение 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" name="Изображение 30"/>
                      <pic:cNvPicPr>
                        <a:picLocks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33550" cy="619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434D7EB">
      <w:pPr>
        <w:pStyle w:val="10"/>
        <w:numPr>
          <w:ilvl w:val="0"/>
          <w:numId w:val="0"/>
        </w:numPr>
        <w:jc w:val="center"/>
        <w:rPr>
          <w:ins w:id="4411" w:author="Damir Ahm" w:date="2025-03-02T17:09:05Z"/>
          <w:lang w:val="ru-RU"/>
        </w:rPr>
        <w:pPrChange w:id="4410" w:author="Damir Ahm" w:date="2025-03-02T17:09:02Z">
          <w:pPr>
            <w:numPr>
              <w:ilvl w:val="0"/>
              <w:numId w:val="0"/>
            </w:numPr>
            <w:jc w:val="left"/>
          </w:pPr>
        </w:pPrChange>
      </w:pPr>
      <w:ins w:id="4412" w:author="Damir Ahm" w:date="2025-03-02T17:09:02Z">
        <w:r>
          <w:rPr/>
          <w:t xml:space="preserve">Рис. </w:t>
        </w:r>
      </w:ins>
      <w:ins w:id="4413" w:author="Damir Ahm" w:date="2025-03-02T17:09:02Z">
        <w:r>
          <w:rPr/>
          <w:fldChar w:fldCharType="begin"/>
        </w:r>
      </w:ins>
      <w:ins w:id="4414" w:author="Damir Ahm" w:date="2025-03-02T17:09:02Z">
        <w:r>
          <w:rPr/>
          <w:instrText xml:space="preserve"> SEQ Рис. \* ARABIC </w:instrText>
        </w:r>
      </w:ins>
      <w:ins w:id="4415" w:author="Damir Ahm" w:date="2025-03-02T17:09:02Z">
        <w:r>
          <w:rPr/>
          <w:fldChar w:fldCharType="separate"/>
        </w:r>
      </w:ins>
      <w:ins w:id="4416" w:author="Damir Ahm" w:date="2025-03-02T19:52:30Z">
        <w:r>
          <w:rPr/>
          <w:t>27</w:t>
        </w:r>
      </w:ins>
      <w:ins w:id="4417" w:author="Damir Ahm" w:date="2025-03-02T17:09:02Z">
        <w:r>
          <w:rPr/>
          <w:fldChar w:fldCharType="end"/>
        </w:r>
      </w:ins>
      <w:ins w:id="4418" w:author="Damir Ahm" w:date="2025-03-02T17:09:02Z">
        <w:r>
          <w:rPr>
            <w:lang w:val="ru-RU"/>
          </w:rPr>
          <w:t xml:space="preserve"> Размеры выборок</w:t>
        </w:r>
      </w:ins>
    </w:p>
    <w:p w14:paraId="3A91A17E">
      <w:pPr>
        <w:numPr>
          <w:ilvl w:val="0"/>
          <w:numId w:val="0"/>
        </w:numPr>
        <w:jc w:val="left"/>
        <w:rPr>
          <w:ins w:id="4420" w:author="Damir Ahm" w:date="2025-03-02T17:09:05Z"/>
          <w:lang w:val="ru-RU"/>
        </w:rPr>
        <w:pPrChange w:id="4419" w:author="Damir Ahm" w:date="2025-03-02T17:09:02Z">
          <w:pPr>
            <w:numPr>
              <w:ilvl w:val="0"/>
              <w:numId w:val="0"/>
            </w:numPr>
            <w:jc w:val="left"/>
          </w:pPr>
        </w:pPrChange>
      </w:pPr>
    </w:p>
    <w:p w14:paraId="69C6FD4F">
      <w:pPr>
        <w:numPr>
          <w:ilvl w:val="0"/>
          <w:numId w:val="7"/>
          <w:ins w:id="4422" w:author="Damir Ahm" w:date="2025-03-02T17:09:09Z"/>
        </w:numPr>
        <w:jc w:val="left"/>
        <w:rPr>
          <w:ins w:id="4423" w:author="Damir Ahm" w:date="2025-03-02T17:13:58Z"/>
          <w:rFonts w:hint="default"/>
          <w:lang w:val="ru-RU"/>
        </w:rPr>
        <w:pPrChange w:id="4421" w:author="Damir Ahm" w:date="2025-03-02T17:09:09Z">
          <w:pPr>
            <w:numPr>
              <w:ilvl w:val="0"/>
              <w:numId w:val="0"/>
            </w:numPr>
            <w:jc w:val="left"/>
          </w:pPr>
        </w:pPrChange>
      </w:pPr>
      <w:ins w:id="4424" w:author="Damir Ahm" w:date="2025-03-02T17:12:53Z">
        <w:r>
          <w:rPr>
            <w:rFonts w:hint="default"/>
            <w:lang w:val="ru-RU"/>
          </w:rPr>
          <w:t>О</w:t>
        </w:r>
      </w:ins>
      <w:ins w:id="4425" w:author="Damir Ahm" w:date="2025-03-02T17:12:54Z">
        <w:r>
          <w:rPr>
            <w:rFonts w:hint="default"/>
            <w:lang w:val="ru-RU"/>
          </w:rPr>
          <w:t>бу</w:t>
        </w:r>
      </w:ins>
      <w:ins w:id="4426" w:author="Damir Ahm" w:date="2025-03-02T17:13:21Z">
        <w:r>
          <w:rPr>
            <w:rFonts w:hint="default"/>
            <w:lang w:val="ru-RU"/>
          </w:rPr>
          <w:t>чим</w:t>
        </w:r>
      </w:ins>
      <w:ins w:id="4427" w:author="Damir Ahm" w:date="2025-03-02T17:13:22Z">
        <w:r>
          <w:rPr>
            <w:rFonts w:hint="default"/>
            <w:lang w:val="ru-RU"/>
          </w:rPr>
          <w:t xml:space="preserve"> модел</w:t>
        </w:r>
      </w:ins>
      <w:ins w:id="4428" w:author="Damir Ahm" w:date="2025-03-02T17:13:23Z">
        <w:r>
          <w:rPr>
            <w:rFonts w:hint="default"/>
            <w:lang w:val="ru-RU"/>
          </w:rPr>
          <w:t>ь с помо</w:t>
        </w:r>
      </w:ins>
      <w:ins w:id="4429" w:author="Damir Ahm" w:date="2025-03-02T17:13:24Z">
        <w:r>
          <w:rPr>
            <w:rFonts w:hint="default"/>
            <w:lang w:val="ru-RU"/>
          </w:rPr>
          <w:t>щью</w:t>
        </w:r>
      </w:ins>
      <w:ins w:id="4430" w:author="Damir Ahm" w:date="2025-03-02T17:13:48Z">
        <w:r>
          <w:rPr>
            <w:rFonts w:hint="default"/>
            <w:lang w:val="ru-RU"/>
          </w:rPr>
          <w:t xml:space="preserve"> </w:t>
        </w:r>
      </w:ins>
      <w:ins w:id="4431" w:author="Damir Ahm" w:date="2025-03-02T17:13:55Z">
        <w:r>
          <w:rPr>
            <w:rFonts w:hint="default"/>
            <w:lang w:val="ru-RU"/>
          </w:rPr>
          <w:t>логи</w:t>
        </w:r>
      </w:ins>
      <w:ins w:id="4432" w:author="Damir Ahm" w:date="2025-03-02T17:13:56Z">
        <w:r>
          <w:rPr>
            <w:rFonts w:hint="default"/>
            <w:lang w:val="ru-RU"/>
          </w:rPr>
          <w:t>стическ</w:t>
        </w:r>
      </w:ins>
      <w:ins w:id="4433" w:author="Damir Ahm" w:date="2025-03-02T17:13:57Z">
        <w:r>
          <w:rPr>
            <w:rFonts w:hint="default"/>
            <w:lang w:val="ru-RU"/>
          </w:rPr>
          <w:t>ой регр</w:t>
        </w:r>
      </w:ins>
      <w:ins w:id="4434" w:author="Damir Ahm" w:date="2025-03-02T17:13:58Z">
        <w:r>
          <w:rPr>
            <w:rFonts w:hint="default"/>
            <w:lang w:val="ru-RU"/>
          </w:rPr>
          <w:t>ессии</w:t>
        </w:r>
      </w:ins>
    </w:p>
    <w:p w14:paraId="5AEF3BCE">
      <w:pPr>
        <w:numPr>
          <w:ilvl w:val="0"/>
          <w:numId w:val="0"/>
        </w:numPr>
        <w:jc w:val="both"/>
        <w:rPr>
          <w:ins w:id="4436" w:author="Damir Ahm" w:date="2025-03-02T17:13:59Z"/>
          <w:rFonts w:hint="default"/>
          <w:lang w:val="ru-RU"/>
        </w:rPr>
        <w:pPrChange w:id="4435" w:author="Damir Ahm" w:date="2025-03-02T17:09:09Z">
          <w:pPr>
            <w:numPr>
              <w:ilvl w:val="0"/>
              <w:numId w:val="0"/>
            </w:numPr>
            <w:jc w:val="left"/>
          </w:pPr>
        </w:pPrChange>
      </w:pPr>
    </w:p>
    <w:p w14:paraId="0D6F21CF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437" w:author="Damir Ahm" w:date="2025-03-02T17:14:00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4438" w:author="Damir Ahm" w:date="2025-03-02T17:14:00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from</w:t>
        </w:r>
      </w:ins>
      <w:ins w:id="4439" w:author="Damir Ahm" w:date="2025-03-02T17:14:0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440" w:author="Damir Ahm" w:date="2025-03-02T17:14:00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sklearn</w:t>
        </w:r>
      </w:ins>
      <w:ins w:id="4441" w:author="Damir Ahm" w:date="2025-03-02T17:14:0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4442" w:author="Damir Ahm" w:date="2025-03-02T17:14:00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linear_model</w:t>
        </w:r>
      </w:ins>
      <w:ins w:id="4443" w:author="Damir Ahm" w:date="2025-03-02T17:14:0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444" w:author="Damir Ahm" w:date="2025-03-02T17:14:00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import</w:t>
        </w:r>
      </w:ins>
      <w:ins w:id="4445" w:author="Damir Ahm" w:date="2025-03-02T17:14:0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446" w:author="Damir Ahm" w:date="2025-03-02T17:14:00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LogisticRegression</w:t>
        </w:r>
      </w:ins>
    </w:p>
    <w:p w14:paraId="459949F2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447" w:author="Damir Ahm" w:date="2025-03-02T17:14:00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4448" w:author="Damir Ahm" w:date="2025-03-02T17:14:0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</w:p>
    <w:p w14:paraId="7AB00E0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449" w:author="Damir Ahm" w:date="2025-03-02T17:14:00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4450" w:author="Damir Ahm" w:date="2025-03-02T17:14:00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model</w:t>
        </w:r>
      </w:ins>
      <w:ins w:id="4451" w:author="Damir Ahm" w:date="2025-03-02T17:14:0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452" w:author="Damir Ahm" w:date="2025-03-02T17:14:00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4453" w:author="Damir Ahm" w:date="2025-03-02T17:14:0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454" w:author="Damir Ahm" w:date="2025-03-02T17:14:00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LogisticRegression</w:t>
        </w:r>
      </w:ins>
      <w:ins w:id="4455" w:author="Damir Ahm" w:date="2025-03-02T17:14:0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4456" w:author="Damir Ahm" w:date="2025-03-02T17:14:00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random_state</w:t>
        </w:r>
      </w:ins>
      <w:ins w:id="4457" w:author="Damir Ahm" w:date="2025-03-02T17:14:00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4458" w:author="Damir Ahm" w:date="2025-03-02T17:14:00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</w:t>
        </w:r>
      </w:ins>
      <w:ins w:id="4459" w:author="Damir Ahm" w:date="2025-03-02T17:14:0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).</w:t>
        </w:r>
      </w:ins>
      <w:ins w:id="4460" w:author="Damir Ahm" w:date="2025-03-02T17:14:00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fit</w:t>
        </w:r>
      </w:ins>
      <w:ins w:id="4461" w:author="Damir Ahm" w:date="2025-03-02T17:14:0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4462" w:author="Damir Ahm" w:date="2025-03-02T17:14:00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X_train</w:t>
        </w:r>
      </w:ins>
      <w:ins w:id="4463" w:author="Damir Ahm" w:date="2025-03-02T17:14:0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4464" w:author="Damir Ahm" w:date="2025-03-02T17:14:00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Y_train</w:t>
        </w:r>
      </w:ins>
      <w:ins w:id="4465" w:author="Damir Ahm" w:date="2025-03-02T17:14:00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745FEE51">
      <w:pPr>
        <w:numPr>
          <w:ilvl w:val="0"/>
          <w:numId w:val="0"/>
        </w:numPr>
        <w:jc w:val="both"/>
        <w:rPr>
          <w:ins w:id="4467" w:author="Damir Ahm" w:date="2025-03-02T17:14:01Z"/>
          <w:rFonts w:hint="default"/>
          <w:lang w:val="ru-RU"/>
        </w:rPr>
        <w:pPrChange w:id="4466" w:author="Damir Ahm" w:date="2025-03-02T17:09:09Z">
          <w:pPr>
            <w:numPr>
              <w:ilvl w:val="0"/>
              <w:numId w:val="0"/>
            </w:numPr>
            <w:jc w:val="left"/>
          </w:pPr>
        </w:pPrChange>
      </w:pPr>
    </w:p>
    <w:p w14:paraId="39F07010">
      <w:pPr>
        <w:numPr>
          <w:ilvl w:val="0"/>
          <w:numId w:val="7"/>
          <w:ins w:id="4469" w:author="Damir Ahm" w:date="2025-03-02T17:14:03Z"/>
        </w:numPr>
        <w:jc w:val="both"/>
        <w:rPr>
          <w:ins w:id="4470" w:author="Damir Ahm" w:date="2025-03-02T17:14:28Z"/>
          <w:rFonts w:hint="default"/>
          <w:lang w:val="ru-RU"/>
        </w:rPr>
        <w:pPrChange w:id="4468" w:author="Damir Ahm" w:date="2025-03-02T17:14:03Z">
          <w:pPr>
            <w:numPr>
              <w:ilvl w:val="0"/>
              <w:numId w:val="0"/>
            </w:numPr>
            <w:jc w:val="left"/>
          </w:pPr>
        </w:pPrChange>
      </w:pPr>
      <w:ins w:id="4471" w:author="Damir Ahm" w:date="2025-03-02T17:14:06Z">
        <w:r>
          <w:rPr>
            <w:rFonts w:hint="default"/>
            <w:lang w:val="ru-RU"/>
          </w:rPr>
          <w:t>Ис</w:t>
        </w:r>
      </w:ins>
      <w:ins w:id="4472" w:author="Damir Ahm" w:date="2025-03-02T17:14:07Z">
        <w:r>
          <w:rPr>
            <w:rFonts w:hint="default"/>
            <w:lang w:val="ru-RU"/>
          </w:rPr>
          <w:t>пользу</w:t>
        </w:r>
      </w:ins>
      <w:ins w:id="4473" w:author="Damir Ahm" w:date="2025-03-02T17:14:08Z">
        <w:r>
          <w:rPr>
            <w:rFonts w:hint="default"/>
            <w:lang w:val="ru-RU"/>
          </w:rPr>
          <w:t>я мет</w:t>
        </w:r>
      </w:ins>
      <w:ins w:id="4474" w:author="Damir Ahm" w:date="2025-03-02T17:14:09Z">
        <w:r>
          <w:rPr>
            <w:rFonts w:hint="default"/>
            <w:lang w:val="ru-RU"/>
          </w:rPr>
          <w:t xml:space="preserve">од </w:t>
        </w:r>
      </w:ins>
      <w:ins w:id="4475" w:author="Damir Ahm" w:date="2025-03-02T17:14:13Z">
        <w:r>
          <w:rPr>
            <w:rFonts w:hint="default"/>
            <w:lang w:val="en-US"/>
          </w:rPr>
          <w:t>predic</w:t>
        </w:r>
      </w:ins>
      <w:ins w:id="4476" w:author="Damir Ahm" w:date="2025-03-02T17:14:14Z">
        <w:r>
          <w:rPr>
            <w:rFonts w:hint="default"/>
            <w:lang w:val="en-US"/>
          </w:rPr>
          <w:t xml:space="preserve">t </w:t>
        </w:r>
      </w:ins>
      <w:ins w:id="4477" w:author="Damir Ahm" w:date="2025-03-02T17:14:18Z">
        <w:r>
          <w:rPr>
            <w:rFonts w:hint="default"/>
            <w:lang w:val="ru-RU"/>
          </w:rPr>
          <w:t>пр</w:t>
        </w:r>
      </w:ins>
      <w:ins w:id="4478" w:author="Damir Ahm" w:date="2025-03-02T17:14:19Z">
        <w:r>
          <w:rPr>
            <w:rFonts w:hint="default"/>
            <w:lang w:val="ru-RU"/>
          </w:rPr>
          <w:t>е</w:t>
        </w:r>
      </w:ins>
      <w:ins w:id="4479" w:author="Damir Ahm" w:date="2025-03-02T17:14:20Z">
        <w:r>
          <w:rPr>
            <w:rFonts w:hint="default"/>
            <w:lang w:val="ru-RU"/>
          </w:rPr>
          <w:t>дскаже</w:t>
        </w:r>
      </w:ins>
      <w:ins w:id="4480" w:author="Damir Ahm" w:date="2025-03-02T17:14:21Z">
        <w:r>
          <w:rPr>
            <w:rFonts w:hint="default"/>
            <w:lang w:val="ru-RU"/>
          </w:rPr>
          <w:t>м зна</w:t>
        </w:r>
      </w:ins>
      <w:ins w:id="4481" w:author="Damir Ahm" w:date="2025-03-02T17:14:22Z">
        <w:r>
          <w:rPr>
            <w:rFonts w:hint="default"/>
            <w:lang w:val="ru-RU"/>
          </w:rPr>
          <w:t>чени</w:t>
        </w:r>
      </w:ins>
      <w:ins w:id="4482" w:author="Damir Ahm" w:date="2025-03-02T17:14:23Z">
        <w:r>
          <w:rPr>
            <w:rFonts w:hint="default"/>
            <w:lang w:val="ru-RU"/>
          </w:rPr>
          <w:t>я</w:t>
        </w:r>
      </w:ins>
      <w:ins w:id="4483" w:author="Damir Ahm" w:date="2025-03-02T17:14:24Z">
        <w:r>
          <w:rPr>
            <w:rFonts w:hint="default"/>
            <w:lang w:val="ru-RU"/>
          </w:rPr>
          <w:t xml:space="preserve"> дл</w:t>
        </w:r>
      </w:ins>
      <w:ins w:id="4484" w:author="Damir Ahm" w:date="2025-03-02T17:14:25Z">
        <w:r>
          <w:rPr>
            <w:rFonts w:hint="default"/>
            <w:lang w:val="ru-RU"/>
          </w:rPr>
          <w:t>я те</w:t>
        </w:r>
      </w:ins>
      <w:ins w:id="4485" w:author="Damir Ahm" w:date="2025-03-02T17:14:26Z">
        <w:r>
          <w:rPr>
            <w:rFonts w:hint="default"/>
            <w:lang w:val="ru-RU"/>
          </w:rPr>
          <w:t xml:space="preserve">стовой </w:t>
        </w:r>
      </w:ins>
      <w:ins w:id="4486" w:author="Damir Ahm" w:date="2025-03-02T17:14:27Z">
        <w:r>
          <w:rPr>
            <w:rFonts w:hint="default"/>
            <w:lang w:val="ru-RU"/>
          </w:rPr>
          <w:t>выборки</w:t>
        </w:r>
      </w:ins>
    </w:p>
    <w:p w14:paraId="1E4E2397">
      <w:pPr>
        <w:numPr>
          <w:ilvl w:val="0"/>
          <w:numId w:val="0"/>
        </w:numPr>
        <w:jc w:val="both"/>
        <w:rPr>
          <w:ins w:id="4488" w:author="Damir Ahm" w:date="2025-03-02T17:14:29Z"/>
          <w:rFonts w:hint="default"/>
          <w:lang w:val="en-US"/>
        </w:rPr>
        <w:pPrChange w:id="4487" w:author="Damir Ahm" w:date="2025-03-02T17:14:03Z">
          <w:pPr>
            <w:numPr>
              <w:ilvl w:val="0"/>
              <w:numId w:val="0"/>
            </w:numPr>
            <w:jc w:val="left"/>
          </w:pPr>
        </w:pPrChange>
      </w:pPr>
    </w:p>
    <w:p w14:paraId="0CB4020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489" w:author="Damir Ahm" w:date="2025-03-02T17:14:33Z"/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4490" w:author="Damir Ahm" w:date="2025-03-02T17:14:3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Y_pred</w:t>
        </w:r>
      </w:ins>
      <w:ins w:id="4491" w:author="Damir Ahm" w:date="2025-03-02T17:14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492" w:author="Damir Ahm" w:date="2025-03-02T17:14:33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4493" w:author="Damir Ahm" w:date="2025-03-02T17:14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494" w:author="Damir Ahm" w:date="2025-03-02T17:14:3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model</w:t>
        </w:r>
      </w:ins>
      <w:ins w:id="4495" w:author="Damir Ahm" w:date="2025-03-02T17:14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4496" w:author="Damir Ahm" w:date="2025-03-02T17:14:33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predict</w:t>
        </w:r>
      </w:ins>
      <w:ins w:id="4497" w:author="Damir Ahm" w:date="2025-03-02T17:14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4498" w:author="Damir Ahm" w:date="2025-03-02T17:14:3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X_test</w:t>
        </w:r>
      </w:ins>
      <w:ins w:id="4499" w:author="Damir Ahm" w:date="2025-03-02T17:14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3A725217">
      <w:pPr>
        <w:numPr>
          <w:ilvl w:val="0"/>
          <w:numId w:val="0"/>
        </w:numPr>
        <w:jc w:val="both"/>
        <w:rPr>
          <w:ins w:id="4501" w:author="Damir Ahm" w:date="2025-03-02T17:14:34Z"/>
          <w:rFonts w:hint="default"/>
          <w:lang w:val="ru-RU"/>
        </w:rPr>
        <w:pPrChange w:id="4500" w:author="Damir Ahm" w:date="2025-03-02T17:14:03Z">
          <w:pPr>
            <w:numPr>
              <w:ilvl w:val="0"/>
              <w:numId w:val="0"/>
            </w:numPr>
            <w:jc w:val="left"/>
          </w:pPr>
        </w:pPrChange>
      </w:pPr>
    </w:p>
    <w:p w14:paraId="7F1A2677">
      <w:pPr>
        <w:numPr>
          <w:ilvl w:val="0"/>
          <w:numId w:val="7"/>
          <w:ins w:id="4503" w:author="Damir Ahm" w:date="2025-03-02T17:14:36Z"/>
        </w:numPr>
        <w:jc w:val="both"/>
        <w:rPr>
          <w:ins w:id="4504" w:author="Damir Ahm" w:date="2025-03-02T17:15:01Z"/>
          <w:rFonts w:hint="default"/>
          <w:lang w:val="en-US"/>
        </w:rPr>
        <w:pPrChange w:id="4502" w:author="Damir Ahm" w:date="2025-03-02T17:14:36Z">
          <w:pPr>
            <w:numPr>
              <w:ilvl w:val="0"/>
              <w:numId w:val="0"/>
            </w:numPr>
            <w:jc w:val="left"/>
          </w:pPr>
        </w:pPrChange>
      </w:pPr>
      <w:ins w:id="4505" w:author="Damir Ahm" w:date="2025-03-02T17:14:38Z">
        <w:r>
          <w:rPr>
            <w:rFonts w:hint="default"/>
            <w:lang w:val="ru-RU"/>
          </w:rPr>
          <w:t>Оцен</w:t>
        </w:r>
      </w:ins>
      <w:ins w:id="4506" w:author="Damir Ahm" w:date="2025-03-02T17:14:41Z">
        <w:r>
          <w:rPr>
            <w:rFonts w:hint="default"/>
            <w:lang w:val="ru-RU"/>
          </w:rPr>
          <w:t xml:space="preserve">им </w:t>
        </w:r>
      </w:ins>
      <w:ins w:id="4507" w:author="Damir Ahm" w:date="2025-03-02T17:14:54Z">
        <w:r>
          <w:rPr>
            <w:rFonts w:hint="default"/>
            <w:lang w:val="ru-RU"/>
          </w:rPr>
          <w:t>раз</w:t>
        </w:r>
      </w:ins>
      <w:ins w:id="4508" w:author="Damir Ahm" w:date="2025-03-02T17:14:55Z">
        <w:r>
          <w:rPr>
            <w:rFonts w:hint="default"/>
            <w:lang w:val="ru-RU"/>
          </w:rPr>
          <w:t xml:space="preserve">личные </w:t>
        </w:r>
      </w:ins>
      <w:ins w:id="4509" w:author="Damir Ahm" w:date="2025-03-02T17:14:56Z">
        <w:r>
          <w:rPr>
            <w:rFonts w:hint="default"/>
            <w:lang w:val="ru-RU"/>
          </w:rPr>
          <w:t>м</w:t>
        </w:r>
      </w:ins>
      <w:ins w:id="4510" w:author="Damir Ahm" w:date="2025-03-02T17:14:58Z">
        <w:r>
          <w:rPr>
            <w:rFonts w:hint="default"/>
            <w:lang w:val="ru-RU"/>
          </w:rPr>
          <w:t>етрики</w:t>
        </w:r>
      </w:ins>
      <w:ins w:id="4511" w:author="Damir Ahm" w:date="2025-03-02T17:14:59Z">
        <w:r>
          <w:rPr>
            <w:rFonts w:hint="default"/>
            <w:lang w:val="ru-RU"/>
          </w:rPr>
          <w:t xml:space="preserve"> точно</w:t>
        </w:r>
      </w:ins>
      <w:ins w:id="4512" w:author="Damir Ahm" w:date="2025-03-02T17:15:00Z">
        <w:r>
          <w:rPr>
            <w:rFonts w:hint="default"/>
            <w:lang w:val="ru-RU"/>
          </w:rPr>
          <w:t>сти мо</w:t>
        </w:r>
      </w:ins>
      <w:ins w:id="4513" w:author="Damir Ahm" w:date="2025-03-02T17:15:01Z">
        <w:r>
          <w:rPr>
            <w:rFonts w:hint="default"/>
            <w:lang w:val="ru-RU"/>
          </w:rPr>
          <w:t>дели</w:t>
        </w:r>
      </w:ins>
    </w:p>
    <w:p w14:paraId="42872565">
      <w:pPr>
        <w:numPr>
          <w:ilvl w:val="0"/>
          <w:numId w:val="0"/>
        </w:numPr>
        <w:jc w:val="both"/>
        <w:rPr>
          <w:ins w:id="4515" w:author="Damir Ahm" w:date="2025-03-02T17:15:02Z"/>
          <w:rFonts w:hint="default"/>
          <w:lang w:val="ru-RU"/>
        </w:rPr>
        <w:pPrChange w:id="4514" w:author="Damir Ahm" w:date="2025-03-02T17:14:36Z">
          <w:pPr>
            <w:numPr>
              <w:ilvl w:val="0"/>
              <w:numId w:val="0"/>
            </w:numPr>
            <w:jc w:val="left"/>
          </w:pPr>
        </w:pPrChange>
      </w:pPr>
    </w:p>
    <w:p w14:paraId="7592E68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516" w:author="Damir Ahm" w:date="2025-03-02T17:15:26Z"/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4517" w:author="Damir Ahm" w:date="2025-03-02T17:15:26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4518" w:author="Damir Ahm" w:date="2025-03-02T17:15:2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4519" w:author="Damir Ahm" w:date="2025-03-02T17:15:26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accuracy_score</w:t>
        </w:r>
      </w:ins>
      <w:ins w:id="4520" w:author="Damir Ahm" w:date="2025-03-02T17:15:2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4521" w:author="Damir Ahm" w:date="2025-03-02T17:15:26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Y_test</w:t>
        </w:r>
      </w:ins>
      <w:ins w:id="4522" w:author="Damir Ahm" w:date="2025-03-02T17:15:2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4523" w:author="Damir Ahm" w:date="2025-03-02T17:15:26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Y_pred</w:t>
        </w:r>
      </w:ins>
      <w:ins w:id="4524" w:author="Damir Ahm" w:date="2025-03-02T17:15:2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))</w:t>
        </w:r>
      </w:ins>
    </w:p>
    <w:p w14:paraId="1383058E">
      <w:pPr>
        <w:numPr>
          <w:ilvl w:val="0"/>
          <w:numId w:val="0"/>
        </w:numPr>
        <w:jc w:val="both"/>
        <w:rPr>
          <w:ins w:id="4526" w:author="Damir Ahm" w:date="2025-03-02T17:16:04Z"/>
          <w:rFonts w:hint="default"/>
          <w:lang w:val="en-US"/>
        </w:rPr>
        <w:pPrChange w:id="4525" w:author="Damir Ahm" w:date="2025-03-02T17:14:36Z">
          <w:pPr>
            <w:numPr>
              <w:ilvl w:val="0"/>
              <w:numId w:val="0"/>
            </w:numPr>
            <w:jc w:val="left"/>
          </w:pPr>
        </w:pPrChange>
      </w:pPr>
    </w:p>
    <w:p w14:paraId="0A563EAE">
      <w:pPr>
        <w:numPr>
          <w:ilvl w:val="0"/>
          <w:numId w:val="0"/>
        </w:numPr>
        <w:jc w:val="both"/>
        <w:rPr>
          <w:ins w:id="4528" w:author="Damir Ahm" w:date="2025-03-02T17:16:52Z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pPrChange w:id="4527" w:author="Damir Ahm" w:date="2025-03-02T17:14:36Z">
          <w:pPr>
            <w:numPr>
              <w:ilvl w:val="0"/>
              <w:numId w:val="0"/>
            </w:numPr>
            <w:jc w:val="left"/>
          </w:pPr>
        </w:pPrChange>
      </w:pPr>
      <w:ins w:id="4529" w:author="Damir Ahm" w:date="2025-03-02T17:16:11Z">
        <w:r>
          <w:rPr>
            <w:rFonts w:hint="default"/>
            <w:lang w:val="ru-RU"/>
          </w:rPr>
          <w:t>Полученн</w:t>
        </w:r>
      </w:ins>
      <w:ins w:id="4530" w:author="Damir Ahm" w:date="2025-03-02T17:16:12Z">
        <w:r>
          <w:rPr>
            <w:rFonts w:hint="default"/>
            <w:lang w:val="ru-RU"/>
          </w:rPr>
          <w:t>ое з</w:t>
        </w:r>
      </w:ins>
      <w:ins w:id="4531" w:author="Damir Ahm" w:date="2025-03-02T17:16:13Z">
        <w:r>
          <w:rPr>
            <w:rFonts w:hint="default"/>
            <w:lang w:val="ru-RU"/>
          </w:rPr>
          <w:t xml:space="preserve">начение </w:t>
        </w:r>
      </w:ins>
      <w:ins w:id="4532" w:author="Damir Ahm" w:date="2025-03-02T17:16:15Z">
        <w:r>
          <w:rPr>
            <w:rFonts w:ascii="Times New Roman" w:hAnsi="Times New Roman" w:eastAsia="Consolas" w:cs="Times New Roman"/>
            <w:i w:val="0"/>
            <w:iCs w:val="0"/>
            <w:caps w:val="0"/>
            <w:color w:val="auto"/>
            <w:spacing w:val="0"/>
            <w:sz w:val="28"/>
            <w:szCs w:val="28"/>
            <w:rPrChange w:id="4533" w:author="Damir Ahm" w:date="2025-03-02T17:16:48Z">
              <w:rPr>
                <w:rFonts w:ascii="Consolas" w:hAnsi="Consolas" w:eastAsia="Consolas" w:cs="Consolas"/>
                <w:i w:val="0"/>
                <w:iCs w:val="0"/>
                <w:caps w:val="0"/>
                <w:color w:val="ABB2BF"/>
                <w:spacing w:val="0"/>
                <w:sz w:val="21"/>
                <w:szCs w:val="21"/>
              </w:rPr>
            </w:rPrChange>
          </w:rPr>
          <w:t>91</w:t>
        </w:r>
      </w:ins>
      <w:ins w:id="4535" w:author="Damir Ahm" w:date="2025-03-02T17:16:36Z">
        <w:r>
          <w:rPr>
            <w:rFonts w:hint="default" w:ascii="Times New Roman" w:hAnsi="Times New Roman" w:eastAsia="Consolas" w:cs="Times New Roman"/>
            <w:i w:val="0"/>
            <w:iCs w:val="0"/>
            <w:caps w:val="0"/>
            <w:color w:val="auto"/>
            <w:spacing w:val="0"/>
            <w:sz w:val="28"/>
            <w:szCs w:val="28"/>
            <w:lang w:val="ru-RU"/>
            <w:rPrChange w:id="4536" w:author="Damir Ahm" w:date="2025-03-02T17:16:48Z"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1"/>
                <w:szCs w:val="21"/>
                <w:lang w:val="ru-RU"/>
              </w:rPr>
            </w:rPrChange>
          </w:rPr>
          <w:t>.</w:t>
        </w:r>
      </w:ins>
      <w:ins w:id="4538" w:author="Damir Ahm" w:date="2025-03-02T17:16:15Z">
        <w:r>
          <w:rPr>
            <w:rFonts w:ascii="Times New Roman" w:hAnsi="Times New Roman" w:eastAsia="Consolas" w:cs="Times New Roman"/>
            <w:i w:val="0"/>
            <w:iCs w:val="0"/>
            <w:caps w:val="0"/>
            <w:color w:val="auto"/>
            <w:spacing w:val="0"/>
            <w:sz w:val="28"/>
            <w:szCs w:val="28"/>
            <w:rPrChange w:id="4539" w:author="Damir Ahm" w:date="2025-03-02T17:16:48Z">
              <w:rPr>
                <w:rFonts w:ascii="Consolas" w:hAnsi="Consolas" w:eastAsia="Consolas" w:cs="Consolas"/>
                <w:i w:val="0"/>
                <w:iCs w:val="0"/>
                <w:caps w:val="0"/>
                <w:color w:val="ABB2BF"/>
                <w:spacing w:val="0"/>
                <w:sz w:val="21"/>
                <w:szCs w:val="21"/>
              </w:rPr>
            </w:rPrChange>
          </w:rPr>
          <w:t>3</w:t>
        </w:r>
      </w:ins>
      <w:ins w:id="4541" w:author="Damir Ahm" w:date="2025-03-02T17:16:38Z">
        <w:r>
          <w:rPr>
            <w:rFonts w:hint="default" w:ascii="Times New Roman" w:hAnsi="Times New Roman" w:eastAsia="Consolas" w:cs="Times New Roman"/>
            <w:i w:val="0"/>
            <w:iCs w:val="0"/>
            <w:caps w:val="0"/>
            <w:color w:val="auto"/>
            <w:spacing w:val="0"/>
            <w:sz w:val="28"/>
            <w:szCs w:val="28"/>
            <w:lang w:val="ru-RU"/>
            <w:rPrChange w:id="4542" w:author="Damir Ahm" w:date="2025-03-02T17:16:48Z"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1"/>
                <w:szCs w:val="21"/>
                <w:lang w:val="ru-RU"/>
              </w:rPr>
            </w:rPrChange>
          </w:rPr>
          <w:t xml:space="preserve">% </w:t>
        </w:r>
      </w:ins>
      <w:ins w:id="4544" w:author="Damir Ahm" w:date="2025-03-02T17:16:39Z">
        <w:r>
          <w:rPr>
            <w:rFonts w:hint="default" w:ascii="Times New Roman" w:hAnsi="Times New Roman" w:eastAsia="Consolas" w:cs="Times New Roman"/>
            <w:i w:val="0"/>
            <w:iCs w:val="0"/>
            <w:caps w:val="0"/>
            <w:color w:val="auto"/>
            <w:spacing w:val="0"/>
            <w:sz w:val="28"/>
            <w:szCs w:val="28"/>
            <w:lang w:val="ru-RU"/>
            <w:rPrChange w:id="4545" w:author="Damir Ahm" w:date="2025-03-02T17:16:48Z"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1"/>
                <w:szCs w:val="21"/>
                <w:lang w:val="ru-RU"/>
              </w:rPr>
            </w:rPrChange>
          </w:rPr>
          <w:t>точн</w:t>
        </w:r>
      </w:ins>
      <w:ins w:id="4547" w:author="Damir Ahm" w:date="2025-03-02T17:16:40Z">
        <w:r>
          <w:rPr>
            <w:rFonts w:hint="default" w:ascii="Times New Roman" w:hAnsi="Times New Roman" w:eastAsia="Consolas" w:cs="Times New Roman"/>
            <w:i w:val="0"/>
            <w:iCs w:val="0"/>
            <w:caps w:val="0"/>
            <w:color w:val="auto"/>
            <w:spacing w:val="0"/>
            <w:sz w:val="28"/>
            <w:szCs w:val="28"/>
            <w:lang w:val="ru-RU"/>
            <w:rPrChange w:id="4548" w:author="Damir Ahm" w:date="2025-03-02T17:16:48Z"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1"/>
                <w:szCs w:val="21"/>
                <w:lang w:val="ru-RU"/>
              </w:rPr>
            </w:rPrChange>
          </w:rPr>
          <w:t>ости</w:t>
        </w:r>
      </w:ins>
    </w:p>
    <w:p w14:paraId="070B23FF">
      <w:pPr>
        <w:numPr>
          <w:ilvl w:val="0"/>
          <w:numId w:val="0"/>
        </w:numPr>
        <w:jc w:val="both"/>
        <w:rPr>
          <w:ins w:id="4551" w:author="Damir Ahm" w:date="2025-03-02T17:16:52Z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pPrChange w:id="4550" w:author="Damir Ahm" w:date="2025-03-02T17:14:36Z">
          <w:pPr>
            <w:numPr>
              <w:ilvl w:val="0"/>
              <w:numId w:val="0"/>
            </w:numPr>
            <w:jc w:val="left"/>
          </w:pPr>
        </w:pPrChange>
      </w:pPr>
    </w:p>
    <w:p w14:paraId="187B3DEB">
      <w:pPr>
        <w:numPr>
          <w:ilvl w:val="0"/>
          <w:numId w:val="0"/>
        </w:numPr>
        <w:jc w:val="both"/>
        <w:rPr>
          <w:ins w:id="4553" w:author="Damir Ahm" w:date="2025-03-02T17:23:45Z"/>
          <w:rFonts w:hint="default" w:ascii="Times New Roman" w:hAnsi="Times New Roman" w:eastAsia="Consolas" w:cs="Times New Roman"/>
          <w:color w:val="auto"/>
          <w:lang w:val="ru-RU"/>
        </w:rPr>
        <w:pPrChange w:id="4552" w:author="Damir Ahm" w:date="2025-03-02T17:14:36Z">
          <w:pPr>
            <w:numPr>
              <w:ilvl w:val="0"/>
              <w:numId w:val="0"/>
            </w:numPr>
            <w:jc w:val="left"/>
          </w:pPr>
        </w:pPrChange>
      </w:pPr>
      <w:ins w:id="4554" w:author="Damir Ahm" w:date="2025-03-02T17:17:10Z">
        <w:r>
          <w:rPr>
            <w:rFonts w:hint="default" w:ascii="Times New Roman" w:hAnsi="Times New Roman" w:eastAsia="Consolas" w:cs="Times New Roman"/>
            <w:color w:val="auto"/>
            <w:lang w:val="ru-RU"/>
          </w:rPr>
          <w:t>Мож</w:t>
        </w:r>
      </w:ins>
      <w:ins w:id="4555" w:author="Damir Ahm" w:date="2025-03-02T17:17:11Z">
        <w:r>
          <w:rPr>
            <w:rFonts w:hint="default" w:ascii="Times New Roman" w:hAnsi="Times New Roman" w:eastAsia="Consolas" w:cs="Times New Roman"/>
            <w:color w:val="auto"/>
            <w:lang w:val="ru-RU"/>
          </w:rPr>
          <w:t xml:space="preserve">но </w:t>
        </w:r>
      </w:ins>
      <w:ins w:id="4556" w:author="Damir Ahm" w:date="2025-03-02T17:17:12Z">
        <w:r>
          <w:rPr>
            <w:rFonts w:hint="default" w:ascii="Times New Roman" w:hAnsi="Times New Roman" w:eastAsia="Consolas" w:cs="Times New Roman"/>
            <w:color w:val="auto"/>
            <w:lang w:val="ru-RU"/>
          </w:rPr>
          <w:t xml:space="preserve">считать </w:t>
        </w:r>
      </w:ins>
      <w:ins w:id="4557" w:author="Damir Ahm" w:date="2025-03-02T17:17:13Z">
        <w:r>
          <w:rPr>
            <w:rFonts w:hint="default" w:ascii="Times New Roman" w:hAnsi="Times New Roman" w:eastAsia="Consolas" w:cs="Times New Roman"/>
            <w:color w:val="auto"/>
            <w:lang w:val="ru-RU"/>
          </w:rPr>
          <w:t xml:space="preserve">что </w:t>
        </w:r>
      </w:ins>
      <w:ins w:id="4558" w:author="Damir Ahm" w:date="2025-03-02T17:17:14Z">
        <w:r>
          <w:rPr>
            <w:rFonts w:hint="default" w:ascii="Times New Roman" w:hAnsi="Times New Roman" w:eastAsia="Consolas" w:cs="Times New Roman"/>
            <w:color w:val="auto"/>
            <w:lang w:val="ru-RU"/>
          </w:rPr>
          <w:t>мы получи</w:t>
        </w:r>
      </w:ins>
      <w:ins w:id="4559" w:author="Damir Ahm" w:date="2025-03-02T17:17:15Z">
        <w:r>
          <w:rPr>
            <w:rFonts w:hint="default" w:ascii="Times New Roman" w:hAnsi="Times New Roman" w:eastAsia="Consolas" w:cs="Times New Roman"/>
            <w:color w:val="auto"/>
            <w:lang w:val="ru-RU"/>
          </w:rPr>
          <w:t xml:space="preserve">ли </w:t>
        </w:r>
      </w:ins>
      <w:ins w:id="4560" w:author="Damir Ahm" w:date="2025-03-02T17:23:43Z">
        <w:r>
          <w:rPr>
            <w:rFonts w:hint="default" w:ascii="Times New Roman" w:hAnsi="Times New Roman" w:eastAsia="Consolas" w:cs="Times New Roman"/>
            <w:color w:val="auto"/>
            <w:lang w:val="ru-RU"/>
          </w:rPr>
          <w:t>доволь</w:t>
        </w:r>
      </w:ins>
      <w:ins w:id="4561" w:author="Damir Ahm" w:date="2025-03-02T17:23:44Z">
        <w:r>
          <w:rPr>
            <w:rFonts w:hint="default" w:ascii="Times New Roman" w:hAnsi="Times New Roman" w:eastAsia="Consolas" w:cs="Times New Roman"/>
            <w:color w:val="auto"/>
            <w:lang w:val="ru-RU"/>
          </w:rPr>
          <w:t>но</w:t>
        </w:r>
      </w:ins>
      <w:ins w:id="4562" w:author="Damir Ahm" w:date="2025-03-02T17:17:16Z">
        <w:r>
          <w:rPr>
            <w:rFonts w:hint="default" w:ascii="Times New Roman" w:hAnsi="Times New Roman" w:eastAsia="Consolas" w:cs="Times New Roman"/>
            <w:color w:val="auto"/>
            <w:lang w:val="ru-RU"/>
          </w:rPr>
          <w:t xml:space="preserve"> в</w:t>
        </w:r>
      </w:ins>
      <w:ins w:id="4563" w:author="Damir Ahm" w:date="2025-03-02T17:17:17Z">
        <w:r>
          <w:rPr>
            <w:rFonts w:hint="default" w:ascii="Times New Roman" w:hAnsi="Times New Roman" w:eastAsia="Consolas" w:cs="Times New Roman"/>
            <w:color w:val="auto"/>
            <w:lang w:val="ru-RU"/>
          </w:rPr>
          <w:t>ысоку</w:t>
        </w:r>
      </w:ins>
      <w:ins w:id="4564" w:author="Damir Ahm" w:date="2025-03-02T17:17:18Z">
        <w:r>
          <w:rPr>
            <w:rFonts w:hint="default" w:ascii="Times New Roman" w:hAnsi="Times New Roman" w:eastAsia="Consolas" w:cs="Times New Roman"/>
            <w:color w:val="auto"/>
            <w:lang w:val="ru-RU"/>
          </w:rPr>
          <w:t>ю степ</w:t>
        </w:r>
      </w:ins>
      <w:ins w:id="4565" w:author="Damir Ahm" w:date="2025-03-02T17:17:19Z">
        <w:r>
          <w:rPr>
            <w:rFonts w:hint="default" w:ascii="Times New Roman" w:hAnsi="Times New Roman" w:eastAsia="Consolas" w:cs="Times New Roman"/>
            <w:color w:val="auto"/>
            <w:lang w:val="ru-RU"/>
          </w:rPr>
          <w:t>ень т</w:t>
        </w:r>
      </w:ins>
      <w:ins w:id="4566" w:author="Damir Ahm" w:date="2025-03-02T17:17:20Z">
        <w:r>
          <w:rPr>
            <w:rFonts w:hint="default" w:ascii="Times New Roman" w:hAnsi="Times New Roman" w:eastAsia="Consolas" w:cs="Times New Roman"/>
            <w:color w:val="auto"/>
            <w:lang w:val="ru-RU"/>
          </w:rPr>
          <w:t>очности</w:t>
        </w:r>
      </w:ins>
      <w:ins w:id="4567" w:author="Damir Ahm" w:date="2025-03-02T17:22:34Z">
        <w:r>
          <w:rPr>
            <w:rFonts w:hint="default" w:ascii="Times New Roman" w:hAnsi="Times New Roman" w:eastAsia="Consolas" w:cs="Times New Roman"/>
            <w:color w:val="auto"/>
            <w:lang w:val="en-US"/>
          </w:rPr>
          <w:t xml:space="preserve">, </w:t>
        </w:r>
      </w:ins>
      <w:ins w:id="4568" w:author="Damir Ahm" w:date="2025-03-02T17:22:36Z">
        <w:r>
          <w:rPr>
            <w:rFonts w:hint="default" w:ascii="Times New Roman" w:hAnsi="Times New Roman" w:eastAsia="Consolas" w:cs="Times New Roman"/>
            <w:color w:val="auto"/>
            <w:lang w:val="ru-RU"/>
          </w:rPr>
          <w:t>од</w:t>
        </w:r>
      </w:ins>
      <w:ins w:id="4569" w:author="Damir Ahm" w:date="2025-03-02T17:22:37Z">
        <w:r>
          <w:rPr>
            <w:rFonts w:hint="default" w:ascii="Times New Roman" w:hAnsi="Times New Roman" w:eastAsia="Consolas" w:cs="Times New Roman"/>
            <w:color w:val="auto"/>
            <w:lang w:val="ru-RU"/>
          </w:rPr>
          <w:t>нако в</w:t>
        </w:r>
      </w:ins>
      <w:ins w:id="4570" w:author="Damir Ahm" w:date="2025-03-02T17:22:38Z">
        <w:r>
          <w:rPr>
            <w:rFonts w:hint="default" w:ascii="Times New Roman" w:hAnsi="Times New Roman" w:eastAsia="Consolas" w:cs="Times New Roman"/>
            <w:color w:val="auto"/>
            <w:lang w:val="ru-RU"/>
          </w:rPr>
          <w:t xml:space="preserve"> </w:t>
        </w:r>
      </w:ins>
      <w:ins w:id="4571" w:author="Damir Ahm" w:date="2025-03-02T17:22:54Z">
        <w:r>
          <w:rPr>
            <w:rFonts w:hint="default" w:ascii="Times New Roman" w:hAnsi="Times New Roman" w:eastAsia="Consolas" w:cs="Times New Roman"/>
            <w:color w:val="auto"/>
            <w:lang w:val="ru-RU"/>
          </w:rPr>
          <w:t>сфе</w:t>
        </w:r>
      </w:ins>
      <w:ins w:id="4572" w:author="Damir Ahm" w:date="2025-03-02T17:22:55Z">
        <w:r>
          <w:rPr>
            <w:rFonts w:hint="default" w:ascii="Times New Roman" w:hAnsi="Times New Roman" w:eastAsia="Consolas" w:cs="Times New Roman"/>
            <w:color w:val="auto"/>
            <w:lang w:val="ru-RU"/>
          </w:rPr>
          <w:t>ре меди</w:t>
        </w:r>
      </w:ins>
      <w:ins w:id="4573" w:author="Damir Ahm" w:date="2025-03-02T17:22:56Z">
        <w:r>
          <w:rPr>
            <w:rFonts w:hint="default" w:ascii="Times New Roman" w:hAnsi="Times New Roman" w:eastAsia="Consolas" w:cs="Times New Roman"/>
            <w:color w:val="auto"/>
            <w:lang w:val="ru-RU"/>
          </w:rPr>
          <w:t>ци</w:t>
        </w:r>
      </w:ins>
      <w:ins w:id="4574" w:author="Damir Ahm" w:date="2025-03-02T17:22:57Z">
        <w:r>
          <w:rPr>
            <w:rFonts w:hint="default" w:ascii="Times New Roman" w:hAnsi="Times New Roman" w:eastAsia="Consolas" w:cs="Times New Roman"/>
            <w:color w:val="auto"/>
            <w:lang w:val="ru-RU"/>
          </w:rPr>
          <w:t xml:space="preserve">ны </w:t>
        </w:r>
      </w:ins>
      <w:ins w:id="4575" w:author="Damir Ahm" w:date="2025-03-02T17:23:10Z">
        <w:r>
          <w:rPr>
            <w:rFonts w:hint="default" w:ascii="Times New Roman" w:hAnsi="Times New Roman" w:eastAsia="Consolas" w:cs="Times New Roman"/>
            <w:color w:val="auto"/>
            <w:lang w:val="ru-RU"/>
          </w:rPr>
          <w:t xml:space="preserve">в </w:t>
        </w:r>
      </w:ins>
      <w:ins w:id="4576" w:author="Damir Ahm" w:date="2025-03-02T17:23:11Z">
        <w:r>
          <w:rPr>
            <w:rFonts w:hint="default" w:ascii="Times New Roman" w:hAnsi="Times New Roman" w:eastAsia="Consolas" w:cs="Times New Roman"/>
            <w:color w:val="auto"/>
            <w:lang w:val="ru-RU"/>
          </w:rPr>
          <w:t>идеале</w:t>
        </w:r>
      </w:ins>
      <w:ins w:id="4577" w:author="Damir Ahm" w:date="2025-03-02T17:23:12Z">
        <w:r>
          <w:rPr>
            <w:rFonts w:hint="default" w:ascii="Times New Roman" w:hAnsi="Times New Roman" w:eastAsia="Consolas" w:cs="Times New Roman"/>
            <w:color w:val="auto"/>
            <w:lang w:val="ru-RU"/>
          </w:rPr>
          <w:t xml:space="preserve"> долж</w:t>
        </w:r>
      </w:ins>
      <w:ins w:id="4578" w:author="Damir Ahm" w:date="2025-03-02T17:23:13Z">
        <w:r>
          <w:rPr>
            <w:rFonts w:hint="default" w:ascii="Times New Roman" w:hAnsi="Times New Roman" w:eastAsia="Consolas" w:cs="Times New Roman"/>
            <w:color w:val="auto"/>
            <w:lang w:val="ru-RU"/>
          </w:rPr>
          <w:t xml:space="preserve">но быть </w:t>
        </w:r>
      </w:ins>
      <w:ins w:id="4579" w:author="Damir Ahm" w:date="2025-03-02T17:23:15Z">
        <w:r>
          <w:rPr>
            <w:rFonts w:hint="default" w:ascii="Times New Roman" w:hAnsi="Times New Roman" w:eastAsia="Consolas" w:cs="Times New Roman"/>
            <w:color w:val="auto"/>
            <w:lang w:val="ru-RU"/>
          </w:rPr>
          <w:t>как</w:t>
        </w:r>
      </w:ins>
      <w:ins w:id="4580" w:author="Damir Ahm" w:date="2025-03-02T17:23:16Z">
        <w:r>
          <w:rPr>
            <w:rFonts w:hint="default" w:ascii="Times New Roman" w:hAnsi="Times New Roman" w:eastAsia="Consolas" w:cs="Times New Roman"/>
            <w:color w:val="auto"/>
            <w:lang w:val="ru-RU"/>
          </w:rPr>
          <w:t xml:space="preserve"> </w:t>
        </w:r>
      </w:ins>
      <w:ins w:id="4581" w:author="Damir Ahm" w:date="2025-03-02T17:23:22Z">
        <w:r>
          <w:rPr>
            <w:rFonts w:hint="default" w:ascii="Times New Roman" w:hAnsi="Times New Roman" w:eastAsia="Consolas" w:cs="Times New Roman"/>
            <w:color w:val="auto"/>
            <w:lang w:val="ru-RU"/>
          </w:rPr>
          <w:t>мо</w:t>
        </w:r>
      </w:ins>
      <w:ins w:id="4582" w:author="Damir Ahm" w:date="2025-03-02T17:23:23Z">
        <w:r>
          <w:rPr>
            <w:rFonts w:hint="default" w:ascii="Times New Roman" w:hAnsi="Times New Roman" w:eastAsia="Consolas" w:cs="Times New Roman"/>
            <w:color w:val="auto"/>
            <w:lang w:val="ru-RU"/>
          </w:rPr>
          <w:t>ж</w:t>
        </w:r>
      </w:ins>
      <w:ins w:id="4583" w:author="Damir Ahm" w:date="2025-03-02T17:23:24Z">
        <w:r>
          <w:rPr>
            <w:rFonts w:hint="default" w:ascii="Times New Roman" w:hAnsi="Times New Roman" w:eastAsia="Consolas" w:cs="Times New Roman"/>
            <w:color w:val="auto"/>
            <w:lang w:val="ru-RU"/>
          </w:rPr>
          <w:t>н</w:t>
        </w:r>
      </w:ins>
      <w:ins w:id="4584" w:author="Damir Ahm" w:date="2025-03-02T17:23:25Z">
        <w:r>
          <w:rPr>
            <w:rFonts w:hint="default" w:ascii="Times New Roman" w:hAnsi="Times New Roman" w:eastAsia="Consolas" w:cs="Times New Roman"/>
            <w:color w:val="auto"/>
            <w:lang w:val="ru-RU"/>
          </w:rPr>
          <w:t>о ме</w:t>
        </w:r>
      </w:ins>
      <w:ins w:id="4585" w:author="Damir Ahm" w:date="2025-03-02T17:23:26Z">
        <w:r>
          <w:rPr>
            <w:rFonts w:hint="default" w:ascii="Times New Roman" w:hAnsi="Times New Roman" w:eastAsia="Consolas" w:cs="Times New Roman"/>
            <w:color w:val="auto"/>
            <w:lang w:val="ru-RU"/>
          </w:rPr>
          <w:t>ньше</w:t>
        </w:r>
      </w:ins>
      <w:ins w:id="4586" w:author="Damir Ahm" w:date="2025-03-02T17:23:27Z">
        <w:r>
          <w:rPr>
            <w:rFonts w:hint="default" w:ascii="Times New Roman" w:hAnsi="Times New Roman" w:eastAsia="Consolas" w:cs="Times New Roman"/>
            <w:color w:val="auto"/>
            <w:lang w:val="ru-RU"/>
          </w:rPr>
          <w:t xml:space="preserve"> </w:t>
        </w:r>
      </w:ins>
      <w:ins w:id="4587" w:author="Damir Ahm" w:date="2025-03-02T17:23:29Z">
        <w:r>
          <w:rPr>
            <w:rFonts w:hint="default" w:ascii="Times New Roman" w:hAnsi="Times New Roman" w:eastAsia="Consolas" w:cs="Times New Roman"/>
            <w:color w:val="auto"/>
            <w:lang w:val="ru-RU"/>
          </w:rPr>
          <w:t>лож</w:t>
        </w:r>
      </w:ins>
      <w:ins w:id="4588" w:author="Damir Ahm" w:date="2025-03-02T17:23:30Z">
        <w:r>
          <w:rPr>
            <w:rFonts w:hint="default" w:ascii="Times New Roman" w:hAnsi="Times New Roman" w:eastAsia="Consolas" w:cs="Times New Roman"/>
            <w:color w:val="auto"/>
            <w:lang w:val="ru-RU"/>
          </w:rPr>
          <w:t>но не</w:t>
        </w:r>
      </w:ins>
      <w:ins w:id="4589" w:author="Damir Ahm" w:date="2025-03-02T17:23:31Z">
        <w:r>
          <w:rPr>
            <w:rFonts w:hint="default" w:ascii="Times New Roman" w:hAnsi="Times New Roman" w:eastAsia="Consolas" w:cs="Times New Roman"/>
            <w:color w:val="auto"/>
            <w:lang w:val="ru-RU"/>
          </w:rPr>
          <w:t>гативн</w:t>
        </w:r>
      </w:ins>
      <w:ins w:id="4590" w:author="Damir Ahm" w:date="2025-03-02T17:23:32Z">
        <w:r>
          <w:rPr>
            <w:rFonts w:hint="default" w:ascii="Times New Roman" w:hAnsi="Times New Roman" w:eastAsia="Consolas" w:cs="Times New Roman"/>
            <w:color w:val="auto"/>
            <w:lang w:val="ru-RU"/>
          </w:rPr>
          <w:t>ых ре</w:t>
        </w:r>
      </w:ins>
      <w:ins w:id="4591" w:author="Damir Ahm" w:date="2025-03-02T17:23:33Z">
        <w:r>
          <w:rPr>
            <w:rFonts w:hint="default" w:ascii="Times New Roman" w:hAnsi="Times New Roman" w:eastAsia="Consolas" w:cs="Times New Roman"/>
            <w:color w:val="auto"/>
            <w:lang w:val="ru-RU"/>
          </w:rPr>
          <w:t>зультато</w:t>
        </w:r>
      </w:ins>
      <w:ins w:id="4592" w:author="Damir Ahm" w:date="2025-03-02T17:23:34Z">
        <w:r>
          <w:rPr>
            <w:rFonts w:hint="default" w:ascii="Times New Roman" w:hAnsi="Times New Roman" w:eastAsia="Consolas" w:cs="Times New Roman"/>
            <w:color w:val="auto"/>
            <w:lang w:val="ru-RU"/>
          </w:rPr>
          <w:t>в, в</w:t>
        </w:r>
      </w:ins>
      <w:ins w:id="4593" w:author="Damir Ahm" w:date="2025-03-02T17:23:35Z">
        <w:r>
          <w:rPr>
            <w:rFonts w:hint="default" w:ascii="Times New Roman" w:hAnsi="Times New Roman" w:eastAsia="Consolas" w:cs="Times New Roman"/>
            <w:color w:val="auto"/>
            <w:lang w:val="ru-RU"/>
          </w:rPr>
          <w:t xml:space="preserve"> данном</w:t>
        </w:r>
      </w:ins>
      <w:ins w:id="4594" w:author="Damir Ahm" w:date="2025-03-02T17:23:36Z">
        <w:r>
          <w:rPr>
            <w:rFonts w:hint="default" w:ascii="Times New Roman" w:hAnsi="Times New Roman" w:eastAsia="Consolas" w:cs="Times New Roman"/>
            <w:color w:val="auto"/>
            <w:lang w:val="ru-RU"/>
          </w:rPr>
          <w:t xml:space="preserve"> случ</w:t>
        </w:r>
      </w:ins>
      <w:ins w:id="4595" w:author="Damir Ahm" w:date="2025-03-02T17:23:37Z">
        <w:r>
          <w:rPr>
            <w:rFonts w:hint="default" w:ascii="Times New Roman" w:hAnsi="Times New Roman" w:eastAsia="Consolas" w:cs="Times New Roman"/>
            <w:color w:val="auto"/>
            <w:lang w:val="ru-RU"/>
          </w:rPr>
          <w:t>ае и</w:t>
        </w:r>
      </w:ins>
      <w:ins w:id="4596" w:author="Damir Ahm" w:date="2025-03-02T17:23:38Z">
        <w:r>
          <w:rPr>
            <w:rFonts w:hint="default" w:ascii="Times New Roman" w:hAnsi="Times New Roman" w:eastAsia="Consolas" w:cs="Times New Roman"/>
            <w:color w:val="auto"/>
            <w:lang w:val="ru-RU"/>
          </w:rPr>
          <w:t xml:space="preserve">х </w:t>
        </w:r>
      </w:ins>
      <w:ins w:id="4597" w:author="Damir Ahm" w:date="2025-03-02T17:23:38Z">
        <w:r>
          <w:rPr>
            <w:rFonts w:hint="default" w:ascii="Times New Roman" w:hAnsi="Times New Roman" w:eastAsia="Consolas" w:cs="Times New Roman"/>
            <w:color w:val="auto"/>
            <w:lang w:val="en-US"/>
          </w:rPr>
          <w:t>1</w:t>
        </w:r>
      </w:ins>
      <w:ins w:id="4598" w:author="Damir Ahm" w:date="2025-03-02T17:23:39Z">
        <w:r>
          <w:rPr>
            <w:rFonts w:hint="default" w:ascii="Times New Roman" w:hAnsi="Times New Roman" w:eastAsia="Consolas" w:cs="Times New Roman"/>
            <w:color w:val="auto"/>
            <w:lang w:val="en-US"/>
          </w:rPr>
          <w:t>0%</w:t>
        </w:r>
      </w:ins>
      <w:ins w:id="4599" w:author="Damir Ahm" w:date="2025-03-02T17:23:40Z">
        <w:r>
          <w:rPr>
            <w:rFonts w:hint="default" w:ascii="Times New Roman" w:hAnsi="Times New Roman" w:eastAsia="Consolas" w:cs="Times New Roman"/>
            <w:color w:val="auto"/>
            <w:lang w:val="ru-RU"/>
          </w:rPr>
          <w:t>.</w:t>
        </w:r>
      </w:ins>
    </w:p>
    <w:p w14:paraId="53EC508C">
      <w:pPr>
        <w:numPr>
          <w:ilvl w:val="0"/>
          <w:numId w:val="0"/>
        </w:numPr>
        <w:jc w:val="both"/>
        <w:rPr>
          <w:ins w:id="4601" w:author="Damir Ahm" w:date="2025-03-02T17:23:45Z"/>
          <w:rFonts w:hint="default" w:ascii="Times New Roman" w:hAnsi="Times New Roman" w:eastAsia="Consolas" w:cs="Times New Roman"/>
          <w:color w:val="auto"/>
          <w:lang w:val="ru-RU"/>
        </w:rPr>
        <w:pPrChange w:id="4600" w:author="Damir Ahm" w:date="2025-03-02T17:14:36Z">
          <w:pPr>
            <w:numPr>
              <w:ilvl w:val="0"/>
              <w:numId w:val="0"/>
            </w:numPr>
            <w:jc w:val="left"/>
          </w:pPr>
        </w:pPrChange>
      </w:pPr>
    </w:p>
    <w:p w14:paraId="048610AE">
      <w:pPr>
        <w:numPr>
          <w:ilvl w:val="0"/>
          <w:numId w:val="7"/>
          <w:ins w:id="4603" w:author="Damir Ahm" w:date="2025-03-02T17:28:12Z"/>
        </w:numPr>
        <w:jc w:val="both"/>
        <w:rPr>
          <w:ins w:id="4604" w:author="Damir Ahm" w:date="2025-03-02T17:28:24Z"/>
          <w:rFonts w:hint="default" w:ascii="Times New Roman" w:hAnsi="Times New Roman" w:eastAsia="Consolas" w:cs="Times New Roman"/>
          <w:color w:val="auto"/>
          <w:lang w:val="en-US"/>
        </w:rPr>
        <w:pPrChange w:id="4602" w:author="Damir Ahm" w:date="2025-03-02T17:28:12Z">
          <w:pPr>
            <w:numPr>
              <w:ilvl w:val="0"/>
              <w:numId w:val="0"/>
            </w:numPr>
            <w:jc w:val="left"/>
          </w:pPr>
        </w:pPrChange>
      </w:pPr>
      <w:ins w:id="4605" w:author="Damir Ahm" w:date="2025-03-02T17:28:13Z">
        <w:r>
          <w:rPr>
            <w:rFonts w:hint="default" w:ascii="Times New Roman" w:hAnsi="Times New Roman" w:eastAsia="Consolas" w:cs="Times New Roman"/>
            <w:color w:val="auto"/>
            <w:lang w:val="ru-RU"/>
          </w:rPr>
          <w:t>П</w:t>
        </w:r>
      </w:ins>
      <w:ins w:id="4606" w:author="Damir Ahm" w:date="2025-03-02T17:28:14Z">
        <w:r>
          <w:rPr>
            <w:rFonts w:hint="default" w:ascii="Times New Roman" w:hAnsi="Times New Roman" w:eastAsia="Consolas" w:cs="Times New Roman"/>
            <w:color w:val="auto"/>
            <w:lang w:val="ru-RU"/>
          </w:rPr>
          <w:t>опробу</w:t>
        </w:r>
      </w:ins>
      <w:ins w:id="4607" w:author="Damir Ahm" w:date="2025-03-02T17:28:15Z">
        <w:r>
          <w:rPr>
            <w:rFonts w:hint="default" w:ascii="Times New Roman" w:hAnsi="Times New Roman" w:eastAsia="Consolas" w:cs="Times New Roman"/>
            <w:color w:val="auto"/>
            <w:lang w:val="ru-RU"/>
          </w:rPr>
          <w:t>ем ул</w:t>
        </w:r>
      </w:ins>
      <w:ins w:id="4608" w:author="Damir Ahm" w:date="2025-03-02T17:28:16Z">
        <w:r>
          <w:rPr>
            <w:rFonts w:hint="default" w:ascii="Times New Roman" w:hAnsi="Times New Roman" w:eastAsia="Consolas" w:cs="Times New Roman"/>
            <w:color w:val="auto"/>
            <w:lang w:val="ru-RU"/>
          </w:rPr>
          <w:t>учшить</w:t>
        </w:r>
      </w:ins>
      <w:ins w:id="4609" w:author="Damir Ahm" w:date="2025-03-02T17:28:17Z">
        <w:r>
          <w:rPr>
            <w:rFonts w:hint="default" w:ascii="Times New Roman" w:hAnsi="Times New Roman" w:eastAsia="Consolas" w:cs="Times New Roman"/>
            <w:color w:val="auto"/>
            <w:lang w:val="ru-RU"/>
          </w:rPr>
          <w:t xml:space="preserve"> результ</w:t>
        </w:r>
      </w:ins>
      <w:ins w:id="4610" w:author="Damir Ahm" w:date="2025-03-02T17:28:18Z">
        <w:r>
          <w:rPr>
            <w:rFonts w:hint="default" w:ascii="Times New Roman" w:hAnsi="Times New Roman" w:eastAsia="Consolas" w:cs="Times New Roman"/>
            <w:color w:val="auto"/>
            <w:lang w:val="ru-RU"/>
          </w:rPr>
          <w:t>аты м</w:t>
        </w:r>
      </w:ins>
      <w:ins w:id="4611" w:author="Damir Ahm" w:date="2025-03-02T17:28:19Z">
        <w:r>
          <w:rPr>
            <w:rFonts w:hint="default" w:ascii="Times New Roman" w:hAnsi="Times New Roman" w:eastAsia="Consolas" w:cs="Times New Roman"/>
            <w:color w:val="auto"/>
            <w:lang w:val="ru-RU"/>
          </w:rPr>
          <w:t>од</w:t>
        </w:r>
      </w:ins>
      <w:ins w:id="4612" w:author="Damir Ahm" w:date="2025-03-02T17:28:20Z">
        <w:r>
          <w:rPr>
            <w:rFonts w:hint="default" w:ascii="Times New Roman" w:hAnsi="Times New Roman" w:eastAsia="Consolas" w:cs="Times New Roman"/>
            <w:color w:val="auto"/>
            <w:lang w:val="ru-RU"/>
          </w:rPr>
          <w:t>ели с по</w:t>
        </w:r>
      </w:ins>
      <w:ins w:id="4613" w:author="Damir Ahm" w:date="2025-03-02T17:28:21Z">
        <w:r>
          <w:rPr>
            <w:rFonts w:hint="default" w:ascii="Times New Roman" w:hAnsi="Times New Roman" w:eastAsia="Consolas" w:cs="Times New Roman"/>
            <w:color w:val="auto"/>
            <w:lang w:val="ru-RU"/>
          </w:rPr>
          <w:t xml:space="preserve">мощью </w:t>
        </w:r>
      </w:ins>
      <w:ins w:id="4614" w:author="Damir Ahm" w:date="2025-03-02T17:28:22Z">
        <w:r>
          <w:rPr>
            <w:rFonts w:hint="default" w:ascii="Times New Roman" w:hAnsi="Times New Roman" w:eastAsia="Consolas" w:cs="Times New Roman"/>
            <w:color w:val="auto"/>
            <w:lang w:val="ru-RU"/>
          </w:rPr>
          <w:t>па</w:t>
        </w:r>
      </w:ins>
      <w:ins w:id="4615" w:author="Damir Ahm" w:date="2025-03-02T17:28:23Z">
        <w:r>
          <w:rPr>
            <w:rFonts w:hint="default" w:ascii="Times New Roman" w:hAnsi="Times New Roman" w:eastAsia="Consolas" w:cs="Times New Roman"/>
            <w:color w:val="auto"/>
            <w:lang w:val="ru-RU"/>
          </w:rPr>
          <w:t xml:space="preserve">раметра </w:t>
        </w:r>
      </w:ins>
      <w:ins w:id="4616" w:author="Damir Ahm" w:date="2025-03-02T17:28:24Z">
        <w:r>
          <w:rPr>
            <w:rFonts w:hint="default" w:ascii="Times New Roman" w:hAnsi="Times New Roman" w:eastAsia="Consolas" w:cs="Times New Roman"/>
            <w:color w:val="auto"/>
            <w:lang w:val="en-US"/>
          </w:rPr>
          <w:t>C</w:t>
        </w:r>
      </w:ins>
    </w:p>
    <w:p w14:paraId="7685BE36">
      <w:pPr>
        <w:numPr>
          <w:ilvl w:val="0"/>
          <w:numId w:val="0"/>
        </w:numPr>
        <w:jc w:val="both"/>
        <w:rPr>
          <w:ins w:id="4618" w:author="Damir Ahm" w:date="2025-03-02T17:28:25Z"/>
          <w:rFonts w:hint="default" w:ascii="Times New Roman" w:hAnsi="Times New Roman" w:eastAsia="Consolas" w:cs="Times New Roman"/>
          <w:color w:val="auto"/>
          <w:lang w:val="en-US"/>
        </w:rPr>
        <w:pPrChange w:id="4617" w:author="Damir Ahm" w:date="2025-03-02T17:28:12Z">
          <w:pPr>
            <w:numPr>
              <w:ilvl w:val="0"/>
              <w:numId w:val="0"/>
            </w:numPr>
            <w:jc w:val="left"/>
          </w:pPr>
        </w:pPrChange>
      </w:pPr>
    </w:p>
    <w:p w14:paraId="64015B80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619" w:author="Damir Ahm" w:date="2025-03-02T17:28:25Z"/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4620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import</w:t>
        </w:r>
      </w:ins>
      <w:ins w:id="4621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622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numpy</w:t>
        </w:r>
      </w:ins>
      <w:ins w:id="4623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624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as</w:t>
        </w:r>
      </w:ins>
      <w:ins w:id="4625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626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np</w:t>
        </w:r>
      </w:ins>
    </w:p>
    <w:p w14:paraId="495B0D44">
      <w:pPr>
        <w:keepNext w:val="0"/>
        <w:keepLines w:val="0"/>
        <w:widowControl/>
        <w:suppressLineNumbers w:val="0"/>
        <w:shd w:val="clear" w:fill="282C34"/>
        <w:spacing w:after="210" w:afterAutospacing="0" w:line="285" w:lineRule="atLeast"/>
        <w:jc w:val="left"/>
        <w:rPr>
          <w:ins w:id="4627" w:author="Damir Ahm" w:date="2025-03-02T17:28:25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 w14:paraId="52B77A42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628" w:author="Damir Ahm" w:date="2025-03-02T17:28:25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4629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max_acc</w:t>
        </w:r>
      </w:ins>
      <w:ins w:id="4630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631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4632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633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</w:t>
        </w:r>
      </w:ins>
    </w:p>
    <w:p w14:paraId="1673AADB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635" w:author="Damir Ahm" w:date="2025-03-02T17:28:25Z"/>
        </w:rPr>
        <w:pPrChange w:id="4634" w:author="Damir Ahm" w:date="2025-03-02T17:28:33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4636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max_acc_c</w:t>
        </w:r>
      </w:ins>
      <w:ins w:id="4637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638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4639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640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100</w:t>
        </w:r>
      </w:ins>
    </w:p>
    <w:p w14:paraId="109AE6FE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642" w:author="Damir Ahm" w:date="2025-03-02T17:28:25Z"/>
        </w:rPr>
        <w:pPrChange w:id="4641" w:author="Damir Ahm" w:date="2025-03-02T17:28:30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4643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param_range</w:t>
        </w:r>
      </w:ins>
      <w:ins w:id="4644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645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4646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647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np</w:t>
        </w:r>
      </w:ins>
      <w:ins w:id="4648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4649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logspace</w:t>
        </w:r>
      </w:ins>
      <w:ins w:id="4650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4651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2</w:t>
        </w:r>
      </w:ins>
      <w:ins w:id="4652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4653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-</w:t>
        </w:r>
      </w:ins>
      <w:ins w:id="4654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3</w:t>
        </w:r>
      </w:ins>
      <w:ins w:id="4655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4656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6</w:t>
        </w:r>
      </w:ins>
      <w:ins w:id="4657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7726FD8F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658" w:author="Damir Ahm" w:date="2025-03-02T17:28:25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4659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for</w:t>
        </w:r>
      </w:ins>
      <w:ins w:id="4660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661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param</w:t>
        </w:r>
      </w:ins>
      <w:ins w:id="4662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663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in</w:t>
        </w:r>
      </w:ins>
      <w:ins w:id="4664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665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param_range</w:t>
        </w:r>
      </w:ins>
      <w:ins w:id="4666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:</w:t>
        </w:r>
      </w:ins>
    </w:p>
    <w:p w14:paraId="1C54F2CE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667" w:author="Damir Ahm" w:date="2025-03-02T17:28:25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4668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4669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Y_pred</w:t>
        </w:r>
      </w:ins>
      <w:ins w:id="4670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671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4672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673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LogisticRegression</w:t>
        </w:r>
      </w:ins>
      <w:ins w:id="4674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4675" w:author="Damir Ahm" w:date="2025-03-02T17:28:25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random_state</w:t>
        </w:r>
      </w:ins>
      <w:ins w:id="4676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4677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</w:t>
        </w:r>
      </w:ins>
      <w:ins w:id="4678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4679" w:author="Damir Ahm" w:date="2025-03-02T17:28:25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C</w:t>
        </w:r>
      </w:ins>
      <w:ins w:id="4680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4681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param</w:t>
        </w:r>
      </w:ins>
      <w:ins w:id="4682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).</w:t>
        </w:r>
      </w:ins>
      <w:ins w:id="4683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fit</w:t>
        </w:r>
      </w:ins>
      <w:ins w:id="4684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4685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X_train</w:t>
        </w:r>
      </w:ins>
      <w:ins w:id="4686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4687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Y_train</w:t>
        </w:r>
      </w:ins>
      <w:ins w:id="4688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).</w:t>
        </w:r>
      </w:ins>
      <w:ins w:id="4689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predict</w:t>
        </w:r>
      </w:ins>
      <w:ins w:id="4690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4691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X_test</w:t>
        </w:r>
      </w:ins>
      <w:ins w:id="4692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3EE4C06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694" w:author="Damir Ahm" w:date="2025-03-02T17:28:25Z"/>
        </w:rPr>
        <w:pPrChange w:id="4693" w:author="Damir Ahm" w:date="2025-03-02T17:28:29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4695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4696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acc</w:t>
        </w:r>
      </w:ins>
      <w:ins w:id="4697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698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4699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700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accuracy_score</w:t>
        </w:r>
      </w:ins>
      <w:ins w:id="4701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4702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Y_test</w:t>
        </w:r>
      </w:ins>
      <w:ins w:id="4703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4704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Y_pred</w:t>
        </w:r>
      </w:ins>
      <w:ins w:id="4705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2B2CFE0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707" w:author="Damir Ahm" w:date="2025-03-02T17:28:25Z"/>
        </w:rPr>
        <w:pPrChange w:id="4706" w:author="Damir Ahm" w:date="2025-03-02T17:28:29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4708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4709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4710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4711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acc</w:t>
        </w:r>
      </w:ins>
      <w:ins w:id="4712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4713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param</w:t>
        </w:r>
      </w:ins>
      <w:ins w:id="4714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15ACA124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715" w:author="Damir Ahm" w:date="2025-03-02T17:28:25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4716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4717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if</w:t>
        </w:r>
      </w:ins>
      <w:ins w:id="4718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719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acc</w:t>
        </w:r>
      </w:ins>
      <w:ins w:id="4720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721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&gt;</w:t>
        </w:r>
      </w:ins>
      <w:ins w:id="4722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723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max_acc</w:t>
        </w:r>
      </w:ins>
      <w:ins w:id="4724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:</w:t>
        </w:r>
      </w:ins>
    </w:p>
    <w:p w14:paraId="712EB09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725" w:author="Damir Ahm" w:date="2025-03-02T17:28:25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4726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4727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max_acc</w:t>
        </w:r>
      </w:ins>
      <w:ins w:id="4728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729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4730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731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acc</w:t>
        </w:r>
      </w:ins>
    </w:p>
    <w:p w14:paraId="5B92234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733" w:author="Damir Ahm" w:date="2025-03-02T17:28:25Z"/>
        </w:rPr>
        <w:pPrChange w:id="4732" w:author="Damir Ahm" w:date="2025-03-02T17:28:27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4734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4735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max_acc_c</w:t>
        </w:r>
      </w:ins>
      <w:ins w:id="4736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737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4738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739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param</w:t>
        </w:r>
      </w:ins>
    </w:p>
    <w:p w14:paraId="585836B8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740" w:author="Damir Ahm" w:date="2025-03-02T17:28:25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4741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4742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4743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max_acc</w:t>
        </w:r>
      </w:ins>
      <w:ins w:id="4744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2EAEA1F2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745" w:author="Damir Ahm" w:date="2025-03-02T17:28:25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4746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4747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4748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max_acc_c</w:t>
        </w:r>
      </w:ins>
      <w:ins w:id="4749" w:author="Damir Ahm" w:date="2025-03-02T17:28:2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2205221C">
      <w:pPr>
        <w:numPr>
          <w:ilvl w:val="0"/>
          <w:numId w:val="0"/>
        </w:numPr>
        <w:jc w:val="both"/>
        <w:rPr>
          <w:ins w:id="4751" w:author="Damir Ahm" w:date="2025-03-02T17:28:39Z"/>
          <w:rFonts w:hint="default" w:ascii="Times New Roman" w:hAnsi="Times New Roman" w:eastAsia="Consolas" w:cs="Times New Roman"/>
          <w:color w:val="auto"/>
          <w:lang w:val="en-US"/>
        </w:rPr>
        <w:pPrChange w:id="4750" w:author="Damir Ahm" w:date="2025-03-02T17:28:12Z">
          <w:pPr>
            <w:numPr>
              <w:ilvl w:val="0"/>
              <w:numId w:val="0"/>
            </w:numPr>
            <w:jc w:val="left"/>
          </w:pPr>
        </w:pPrChange>
      </w:pPr>
    </w:p>
    <w:p w14:paraId="54A8BE9F">
      <w:pPr>
        <w:numPr>
          <w:ilvl w:val="0"/>
          <w:numId w:val="0"/>
        </w:numPr>
        <w:jc w:val="both"/>
        <w:rPr>
          <w:ins w:id="4753" w:author="Damir Ahm" w:date="2025-03-02T17:28:39Z"/>
          <w:rFonts w:hint="default" w:ascii="Times New Roman" w:hAnsi="Times New Roman" w:eastAsia="Consolas" w:cs="Times New Roman"/>
          <w:color w:val="auto"/>
          <w:lang w:val="en-US"/>
        </w:rPr>
        <w:pPrChange w:id="4752" w:author="Damir Ahm" w:date="2025-03-02T17:28:12Z">
          <w:pPr>
            <w:numPr>
              <w:ilvl w:val="0"/>
              <w:numId w:val="0"/>
            </w:numPr>
            <w:jc w:val="left"/>
          </w:pPr>
        </w:pPrChange>
      </w:pPr>
    </w:p>
    <w:p w14:paraId="7CE09242">
      <w:pPr>
        <w:numPr>
          <w:ilvl w:val="0"/>
          <w:numId w:val="0"/>
        </w:numPr>
        <w:jc w:val="both"/>
        <w:rPr>
          <w:ins w:id="4755" w:author="Damir Ahm" w:date="2025-03-02T17:28:39Z"/>
          <w:rFonts w:hint="default" w:ascii="Times New Roman" w:hAnsi="Times New Roman" w:eastAsia="Consolas" w:cs="Times New Roman"/>
          <w:color w:val="auto"/>
          <w:lang w:val="en-US"/>
        </w:rPr>
        <w:pPrChange w:id="4754" w:author="Damir Ahm" w:date="2025-03-02T17:28:12Z">
          <w:pPr>
            <w:numPr>
              <w:ilvl w:val="0"/>
              <w:numId w:val="0"/>
            </w:numPr>
            <w:jc w:val="left"/>
          </w:pPr>
        </w:pPrChange>
      </w:pPr>
    </w:p>
    <w:p w14:paraId="08F2AF59">
      <w:pPr>
        <w:numPr>
          <w:ilvl w:val="0"/>
          <w:numId w:val="0"/>
        </w:numPr>
        <w:jc w:val="left"/>
        <w:rPr>
          <w:ins w:id="4757" w:author="Damir Ahm" w:date="2025-03-02T17:28:40Z"/>
          <w:rFonts w:hint="default" w:ascii="Times New Roman" w:hAnsi="Times New Roman" w:eastAsia="Consolas" w:cs="Times New Roman"/>
          <w:color w:val="auto"/>
          <w:lang w:val="en-US"/>
        </w:rPr>
        <w:pPrChange w:id="4756" w:author="Damir Ahm" w:date="2025-03-02T17:28:40Z">
          <w:pPr>
            <w:numPr>
              <w:ilvl w:val="0"/>
              <w:numId w:val="0"/>
            </w:numPr>
            <w:jc w:val="left"/>
          </w:pPr>
        </w:pPrChange>
      </w:pPr>
      <w:ins w:id="4758" w:author="Damir Ahm" w:date="2025-03-02T17:28:40Z">
        <w:r>
          <w:rPr>
            <w:rFonts w:hint="default" w:ascii="Times New Roman" w:hAnsi="Times New Roman" w:eastAsia="Consolas" w:cs="Times New Roman"/>
            <w:color w:val="auto"/>
            <w:lang w:val="en-US"/>
          </w:rPr>
          <w:br w:type="page"/>
        </w:r>
      </w:ins>
    </w:p>
    <w:p w14:paraId="272AD3E7">
      <w:pPr>
        <w:numPr>
          <w:ilvl w:val="0"/>
          <w:numId w:val="0"/>
        </w:numPr>
        <w:jc w:val="center"/>
        <w:rPr>
          <w:ins w:id="4760" w:author="Damir Ahm" w:date="2025-03-02T17:28:53Z"/>
        </w:rPr>
        <w:pPrChange w:id="4759" w:author="Damir Ahm" w:date="2025-03-02T17:28:41Z">
          <w:pPr>
            <w:numPr>
              <w:ilvl w:val="0"/>
              <w:numId w:val="0"/>
            </w:numPr>
            <w:jc w:val="left"/>
          </w:pPr>
        </w:pPrChange>
      </w:pPr>
      <w:ins w:id="4761" w:author="Damir Ahm" w:date="2025-03-02T17:28:40Z">
        <w:r>
          <w:rPr/>
          <w:drawing>
            <wp:inline distT="0" distB="0" distL="114300" distR="114300">
              <wp:extent cx="2419350" cy="1933575"/>
              <wp:effectExtent l="0" t="0" r="0" b="9525"/>
              <wp:docPr id="31" name="Изображение 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1" name="Изображение 31"/>
                      <pic:cNvPicPr>
                        <a:picLocks noChangeAspect="1"/>
                      </pic:cNvPicPr>
                    </pic:nvPicPr>
                    <pic:blipFill>
                      <a:blip r:embed="rId3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19350" cy="1933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C9B92DD">
      <w:pPr>
        <w:pStyle w:val="10"/>
        <w:numPr>
          <w:ilvl w:val="0"/>
          <w:numId w:val="0"/>
        </w:numPr>
        <w:jc w:val="center"/>
        <w:rPr>
          <w:ins w:id="4764" w:author="Damir Ahm" w:date="2025-03-02T17:28:53Z"/>
          <w:lang w:val="ru-RU"/>
        </w:rPr>
        <w:pPrChange w:id="4763" w:author="Damir Ahm" w:date="2025-03-02T17:28:53Z">
          <w:pPr>
            <w:numPr>
              <w:ilvl w:val="0"/>
              <w:numId w:val="0"/>
            </w:numPr>
            <w:jc w:val="left"/>
          </w:pPr>
        </w:pPrChange>
      </w:pPr>
      <w:ins w:id="4765" w:author="Damir Ahm" w:date="2025-03-02T17:28:53Z">
        <w:r>
          <w:rPr/>
          <w:t xml:space="preserve">Рис. </w:t>
        </w:r>
      </w:ins>
      <w:ins w:id="4766" w:author="Damir Ahm" w:date="2025-03-02T17:28:53Z">
        <w:r>
          <w:rPr/>
          <w:fldChar w:fldCharType="begin"/>
        </w:r>
      </w:ins>
      <w:ins w:id="4767" w:author="Damir Ahm" w:date="2025-03-02T17:28:53Z">
        <w:r>
          <w:rPr/>
          <w:instrText xml:space="preserve"> SEQ Рис. \* ARABIC </w:instrText>
        </w:r>
      </w:ins>
      <w:ins w:id="4768" w:author="Damir Ahm" w:date="2025-03-02T17:28:53Z">
        <w:r>
          <w:rPr/>
          <w:fldChar w:fldCharType="separate"/>
        </w:r>
      </w:ins>
      <w:ins w:id="4769" w:author="Damir Ahm" w:date="2025-03-02T19:52:30Z">
        <w:r>
          <w:rPr/>
          <w:t>28</w:t>
        </w:r>
      </w:ins>
      <w:ins w:id="4770" w:author="Damir Ahm" w:date="2025-03-02T17:28:53Z">
        <w:r>
          <w:rPr/>
          <w:fldChar w:fldCharType="end"/>
        </w:r>
      </w:ins>
      <w:ins w:id="4771" w:author="Damir Ahm" w:date="2025-03-02T17:28:53Z">
        <w:r>
          <w:rPr>
            <w:lang w:val="ru-RU"/>
          </w:rPr>
          <w:t xml:space="preserve"> Результаты в зависимости от параметра</w:t>
        </w:r>
      </w:ins>
    </w:p>
    <w:p w14:paraId="0D25CAE3">
      <w:pPr>
        <w:numPr>
          <w:ilvl w:val="0"/>
          <w:numId w:val="0"/>
        </w:numPr>
        <w:jc w:val="left"/>
        <w:rPr>
          <w:ins w:id="4773" w:author="Damir Ahm" w:date="2025-03-02T17:28:54Z"/>
          <w:lang w:val="ru-RU"/>
        </w:rPr>
        <w:pPrChange w:id="4772" w:author="Damir Ahm" w:date="2025-03-02T17:28:53Z">
          <w:pPr>
            <w:numPr>
              <w:ilvl w:val="0"/>
              <w:numId w:val="0"/>
            </w:numPr>
            <w:jc w:val="left"/>
          </w:pPr>
        </w:pPrChange>
      </w:pPr>
    </w:p>
    <w:p w14:paraId="17E8D7D9">
      <w:pPr>
        <w:numPr>
          <w:ilvl w:val="0"/>
          <w:numId w:val="0"/>
        </w:numPr>
        <w:jc w:val="left"/>
        <w:rPr>
          <w:ins w:id="4775" w:author="Damir Ahm" w:date="2025-03-02T17:32:06Z"/>
          <w:rFonts w:hint="default"/>
          <w:lang w:val="en-US"/>
        </w:rPr>
        <w:pPrChange w:id="4774" w:author="Damir Ahm" w:date="2025-03-02T17:28:53Z">
          <w:pPr>
            <w:numPr>
              <w:ilvl w:val="0"/>
              <w:numId w:val="0"/>
            </w:numPr>
            <w:jc w:val="left"/>
          </w:pPr>
        </w:pPrChange>
      </w:pPr>
      <w:ins w:id="4776" w:author="Damir Ahm" w:date="2025-03-02T17:28:54Z">
        <w:r>
          <w:rPr>
            <w:lang w:val="ru-RU"/>
          </w:rPr>
          <w:t>Как</w:t>
        </w:r>
      </w:ins>
      <w:ins w:id="4777" w:author="Damir Ahm" w:date="2025-03-02T17:28:54Z">
        <w:r>
          <w:rPr>
            <w:rFonts w:hint="default"/>
            <w:lang w:val="ru-RU"/>
          </w:rPr>
          <w:t xml:space="preserve"> </w:t>
        </w:r>
      </w:ins>
      <w:ins w:id="4778" w:author="Damir Ahm" w:date="2025-03-02T17:28:55Z">
        <w:r>
          <w:rPr>
            <w:rFonts w:hint="default"/>
            <w:lang w:val="ru-RU"/>
          </w:rPr>
          <w:t>можно зам</w:t>
        </w:r>
      </w:ins>
      <w:ins w:id="4779" w:author="Damir Ahm" w:date="2025-03-02T17:28:56Z">
        <w:r>
          <w:rPr>
            <w:rFonts w:hint="default"/>
            <w:lang w:val="ru-RU"/>
          </w:rPr>
          <w:t>ети</w:t>
        </w:r>
      </w:ins>
      <w:ins w:id="4780" w:author="Damir Ahm" w:date="2025-03-02T17:28:57Z">
        <w:r>
          <w:rPr>
            <w:rFonts w:hint="default"/>
            <w:lang w:val="ru-RU"/>
          </w:rPr>
          <w:t>ть луч</w:t>
        </w:r>
      </w:ins>
      <w:ins w:id="4781" w:author="Damir Ahm" w:date="2025-03-02T17:28:58Z">
        <w:r>
          <w:rPr>
            <w:rFonts w:hint="default"/>
            <w:lang w:val="ru-RU"/>
          </w:rPr>
          <w:t>ш</w:t>
        </w:r>
      </w:ins>
      <w:ins w:id="4782" w:author="Damir Ahm" w:date="2025-03-02T17:28:59Z">
        <w:r>
          <w:rPr>
            <w:rFonts w:hint="default"/>
            <w:lang w:val="ru-RU"/>
          </w:rPr>
          <w:t>ая точн</w:t>
        </w:r>
      </w:ins>
      <w:ins w:id="4783" w:author="Damir Ahm" w:date="2025-03-02T17:29:00Z">
        <w:r>
          <w:rPr>
            <w:rFonts w:hint="default"/>
            <w:lang w:val="ru-RU"/>
          </w:rPr>
          <w:t xml:space="preserve">ость </w:t>
        </w:r>
      </w:ins>
      <w:ins w:id="4784" w:author="Damir Ahm" w:date="2025-03-02T17:29:01Z">
        <w:r>
          <w:rPr>
            <w:rFonts w:hint="default"/>
            <w:lang w:val="ru-RU"/>
          </w:rPr>
          <w:t xml:space="preserve">была </w:t>
        </w:r>
      </w:ins>
      <w:ins w:id="4785" w:author="Damir Ahm" w:date="2025-03-02T17:29:02Z">
        <w:r>
          <w:rPr>
            <w:rFonts w:hint="default"/>
            <w:lang w:val="ru-RU"/>
          </w:rPr>
          <w:t>полу</w:t>
        </w:r>
      </w:ins>
      <w:ins w:id="4786" w:author="Damir Ahm" w:date="2025-03-02T17:29:03Z">
        <w:r>
          <w:rPr>
            <w:rFonts w:hint="default"/>
            <w:lang w:val="ru-RU"/>
          </w:rPr>
          <w:t>че</w:t>
        </w:r>
      </w:ins>
      <w:ins w:id="4787" w:author="Damir Ahm" w:date="2025-03-02T17:29:04Z">
        <w:r>
          <w:rPr>
            <w:rFonts w:hint="default"/>
            <w:lang w:val="ru-RU"/>
          </w:rPr>
          <w:t xml:space="preserve">на для </w:t>
        </w:r>
      </w:ins>
      <w:ins w:id="4788" w:author="Damir Ahm" w:date="2025-03-02T17:29:07Z">
        <w:r>
          <w:rPr>
            <w:rFonts w:hint="default"/>
            <w:lang w:val="ru-RU"/>
          </w:rPr>
          <w:t>з</w:t>
        </w:r>
      </w:ins>
      <w:ins w:id="4789" w:author="Damir Ahm" w:date="2025-03-02T17:29:08Z">
        <w:r>
          <w:rPr>
            <w:rFonts w:hint="default"/>
            <w:lang w:val="ru-RU"/>
          </w:rPr>
          <w:t xml:space="preserve">начения </w:t>
        </w:r>
      </w:ins>
      <w:ins w:id="4790" w:author="Damir Ahm" w:date="2025-03-02T17:29:09Z">
        <w:r>
          <w:rPr>
            <w:rFonts w:hint="default"/>
            <w:lang w:val="ru-RU"/>
          </w:rPr>
          <w:t>парам</w:t>
        </w:r>
      </w:ins>
      <w:ins w:id="4791" w:author="Damir Ahm" w:date="2025-03-02T17:29:10Z">
        <w:r>
          <w:rPr>
            <w:rFonts w:hint="default"/>
            <w:lang w:val="ru-RU"/>
          </w:rPr>
          <w:t>етра бол</w:t>
        </w:r>
      </w:ins>
      <w:ins w:id="4792" w:author="Damir Ahm" w:date="2025-03-02T17:29:11Z">
        <w:r>
          <w:rPr>
            <w:rFonts w:hint="default"/>
            <w:lang w:val="ru-RU"/>
          </w:rPr>
          <w:t>ьше 10</w:t>
        </w:r>
      </w:ins>
      <w:ins w:id="4793" w:author="Damir Ahm" w:date="2025-03-02T17:29:13Z">
        <w:r>
          <w:rPr>
            <w:rFonts w:hint="default"/>
            <w:lang w:val="ru-RU"/>
          </w:rPr>
          <w:t xml:space="preserve"> - </w:t>
        </w:r>
      </w:ins>
      <w:ins w:id="4794" w:author="Damir Ahm" w:date="2025-03-02T17:29:15Z">
        <w:r>
          <w:rPr>
            <w:rFonts w:hint="default"/>
            <w:lang w:val="en-US"/>
          </w:rPr>
          <w:t>94</w:t>
        </w:r>
      </w:ins>
      <w:ins w:id="4795" w:author="Damir Ahm" w:date="2025-03-02T17:29:16Z">
        <w:r>
          <w:rPr>
            <w:rFonts w:hint="default"/>
            <w:lang w:val="en-US"/>
          </w:rPr>
          <w:t>.2</w:t>
        </w:r>
      </w:ins>
      <w:ins w:id="4796" w:author="Damir Ahm" w:date="2025-03-02T17:29:18Z">
        <w:r>
          <w:rPr>
            <w:rFonts w:hint="default"/>
            <w:lang w:val="en-US"/>
          </w:rPr>
          <w:t>%</w:t>
        </w:r>
      </w:ins>
    </w:p>
    <w:p w14:paraId="594E2624">
      <w:pPr>
        <w:numPr>
          <w:ilvl w:val="0"/>
          <w:numId w:val="0"/>
        </w:numPr>
        <w:jc w:val="left"/>
        <w:rPr>
          <w:ins w:id="4798" w:author="Damir Ahm" w:date="2025-03-02T17:32:07Z"/>
          <w:rFonts w:hint="default"/>
          <w:lang w:val="en-US"/>
        </w:rPr>
        <w:pPrChange w:id="4797" w:author="Damir Ahm" w:date="2025-03-02T17:28:53Z">
          <w:pPr>
            <w:numPr>
              <w:ilvl w:val="0"/>
              <w:numId w:val="0"/>
            </w:numPr>
            <w:jc w:val="left"/>
          </w:pPr>
        </w:pPrChange>
      </w:pPr>
    </w:p>
    <w:p w14:paraId="4629AFB5">
      <w:pPr>
        <w:numPr>
          <w:ilvl w:val="0"/>
          <w:numId w:val="0"/>
        </w:numPr>
        <w:jc w:val="left"/>
        <w:rPr>
          <w:ins w:id="4800" w:author="Damir Ahm" w:date="2025-03-02T17:32:18Z"/>
          <w:rFonts w:ascii="Times New Roman" w:hAnsi="Times New Roman" w:eastAsia="SimSun" w:cs="Times New Roman"/>
          <w:b/>
          <w:bCs/>
          <w:sz w:val="32"/>
          <w:szCs w:val="32"/>
        </w:rPr>
        <w:pPrChange w:id="4799" w:author="Damir Ahm" w:date="2025-03-02T17:28:53Z">
          <w:pPr>
            <w:numPr>
              <w:ilvl w:val="0"/>
              <w:numId w:val="0"/>
            </w:numPr>
            <w:jc w:val="left"/>
          </w:pPr>
        </w:pPrChange>
      </w:pPr>
      <w:ins w:id="4801" w:author="Damir Ahm" w:date="2025-03-02T17:32:08Z">
        <w:r>
          <w:rPr>
            <w:rFonts w:hint="default" w:ascii="Times New Roman" w:hAnsi="Times New Roman" w:cs="Times New Roman"/>
            <w:b/>
            <w:bCs/>
            <w:sz w:val="32"/>
            <w:szCs w:val="32"/>
            <w:lang w:val="ru-RU"/>
            <w:rPrChange w:id="4802" w:author="Damir Ahm" w:date="2025-03-02T17:32:17Z">
              <w:rPr>
                <w:rFonts w:hint="default"/>
                <w:lang w:val="ru-RU"/>
              </w:rPr>
            </w:rPrChange>
          </w:rPr>
          <w:t xml:space="preserve">6. </w:t>
        </w:r>
      </w:ins>
      <w:ins w:id="4804" w:author="Damir Ahm" w:date="2025-03-02T17:32:10Z">
        <w:r>
          <w:rPr>
            <w:rFonts w:ascii="Times New Roman" w:hAnsi="Times New Roman" w:eastAsia="SimSun" w:cs="Times New Roman"/>
            <w:b/>
            <w:bCs/>
            <w:sz w:val="32"/>
            <w:szCs w:val="32"/>
            <w:rPrChange w:id="4805" w:author="Damir Ahm" w:date="2025-03-02T17:32:17Z">
              <w:rPr>
                <w:rFonts w:ascii="SimSun" w:hAnsi="SimSun" w:eastAsia="SimSun" w:cs="SimSun"/>
                <w:sz w:val="24"/>
                <w:szCs w:val="24"/>
              </w:rPr>
            </w:rPrChange>
          </w:rPr>
          <w:t>СОЗДАНИЕ КЛАССИФИКАТОРА С ПОМОЩЬЮ БИБЛИОТЕКИ PYTORCH</w:t>
        </w:r>
      </w:ins>
    </w:p>
    <w:p w14:paraId="55759625">
      <w:pPr>
        <w:numPr>
          <w:ilvl w:val="0"/>
          <w:numId w:val="0"/>
        </w:numPr>
        <w:jc w:val="left"/>
        <w:rPr>
          <w:ins w:id="4808" w:author="Damir Ahm" w:date="2025-03-02T17:32:21Z"/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  <w:pPrChange w:id="4807" w:author="Damir Ahm" w:date="2025-03-02T17:28:53Z">
          <w:pPr>
            <w:numPr>
              <w:ilvl w:val="0"/>
              <w:numId w:val="0"/>
            </w:numPr>
            <w:jc w:val="left"/>
          </w:pPr>
        </w:pPrChange>
      </w:pPr>
    </w:p>
    <w:p w14:paraId="1B1170DA">
      <w:pPr>
        <w:numPr>
          <w:ilvl w:val="0"/>
          <w:numId w:val="8"/>
          <w:ins w:id="4810" w:author="Damir Ahm" w:date="2025-03-02T17:32:26Z"/>
        </w:numPr>
        <w:jc w:val="left"/>
        <w:rPr>
          <w:ins w:id="4811" w:author="Damir Ahm" w:date="2025-03-02T17:36:51Z"/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pPrChange w:id="4809" w:author="Damir Ahm" w:date="2025-03-02T17:32:26Z">
          <w:pPr>
            <w:numPr>
              <w:ilvl w:val="0"/>
              <w:numId w:val="0"/>
            </w:numPr>
            <w:jc w:val="left"/>
          </w:pPr>
        </w:pPrChange>
      </w:pPr>
      <w:ins w:id="4812" w:author="Damir Ahm" w:date="2025-03-02T17:36:36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Сге</w:t>
        </w:r>
      </w:ins>
      <w:ins w:id="4813" w:author="Damir Ahm" w:date="2025-03-02T17:36:37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нери</w:t>
        </w:r>
      </w:ins>
      <w:ins w:id="4814" w:author="Damir Ahm" w:date="2025-03-02T17:36:38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 xml:space="preserve">руем </w:t>
        </w:r>
      </w:ins>
      <w:ins w:id="4815" w:author="Damir Ahm" w:date="2025-03-02T17:36:39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тестовы</w:t>
        </w:r>
      </w:ins>
      <w:ins w:id="4816" w:author="Damir Ahm" w:date="2025-03-02T17:36:40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й да</w:t>
        </w:r>
      </w:ins>
      <w:ins w:id="4817" w:author="Damir Ahm" w:date="2025-03-02T17:36:41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тасет</w:t>
        </w:r>
      </w:ins>
      <w:ins w:id="4818" w:author="Damir Ahm" w:date="2025-03-02T17:36:47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 xml:space="preserve"> </w:t>
        </w:r>
      </w:ins>
      <w:ins w:id="4819" w:author="Damir Ahm" w:date="2025-03-02T17:36:49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и ото</w:t>
        </w:r>
      </w:ins>
      <w:ins w:id="4820" w:author="Damir Ahm" w:date="2025-03-02T17:36:50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бразим</w:t>
        </w:r>
      </w:ins>
      <w:ins w:id="4821" w:author="Damir Ahm" w:date="2025-03-02T17:36:51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 xml:space="preserve"> его</w:t>
        </w:r>
      </w:ins>
    </w:p>
    <w:p w14:paraId="439B728D">
      <w:pPr>
        <w:numPr>
          <w:ilvl w:val="0"/>
          <w:numId w:val="0"/>
        </w:numPr>
        <w:jc w:val="both"/>
        <w:rPr>
          <w:ins w:id="4823" w:author="Damir Ahm" w:date="2025-03-02T17:36:52Z"/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pPrChange w:id="4822" w:author="Damir Ahm" w:date="2025-03-02T17:32:26Z">
          <w:pPr>
            <w:numPr>
              <w:ilvl w:val="0"/>
              <w:numId w:val="0"/>
            </w:numPr>
            <w:jc w:val="left"/>
          </w:pPr>
        </w:pPrChange>
      </w:pPr>
    </w:p>
    <w:p w14:paraId="3B0850FD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824" w:author="Damir Ahm" w:date="2025-03-02T17:36:58Z"/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4825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from</w:t>
        </w:r>
      </w:ins>
      <w:ins w:id="4826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827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sklearn</w:t>
        </w:r>
      </w:ins>
      <w:ins w:id="4828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4829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datasets</w:t>
        </w:r>
      </w:ins>
      <w:ins w:id="4830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831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import</w:t>
        </w:r>
      </w:ins>
      <w:ins w:id="4832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833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make_moons</w:t>
        </w:r>
      </w:ins>
    </w:p>
    <w:p w14:paraId="2BA99CDE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834" w:author="Damir Ahm" w:date="2025-03-02T17:36:5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4835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from</w:t>
        </w:r>
      </w:ins>
      <w:ins w:id="4836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837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matplotlib</w:t>
        </w:r>
      </w:ins>
      <w:ins w:id="4838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839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import</w:t>
        </w:r>
      </w:ins>
      <w:ins w:id="4840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841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pyplot</w:t>
        </w:r>
      </w:ins>
      <w:ins w:id="4842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843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as</w:t>
        </w:r>
      </w:ins>
      <w:ins w:id="4844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845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plt</w:t>
        </w:r>
      </w:ins>
    </w:p>
    <w:p w14:paraId="5B21EC4F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846" w:author="Damir Ahm" w:date="2025-03-02T17:36:5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4847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X</w:t>
        </w:r>
      </w:ins>
      <w:ins w:id="4848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4849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y</w:t>
        </w:r>
      </w:ins>
      <w:ins w:id="4850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851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4852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853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make_moons</w:t>
        </w:r>
      </w:ins>
      <w:ins w:id="4854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4855" w:author="Damir Ahm" w:date="2025-03-02T17:36:58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n_samples</w:t>
        </w:r>
      </w:ins>
      <w:ins w:id="4856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4857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5000</w:t>
        </w:r>
      </w:ins>
      <w:ins w:id="4858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4859" w:author="Damir Ahm" w:date="2025-03-02T17:36:58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random_state</w:t>
        </w:r>
      </w:ins>
      <w:ins w:id="4860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4861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</w:t>
        </w:r>
      </w:ins>
      <w:ins w:id="4862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4863" w:author="Damir Ahm" w:date="2025-03-02T17:36:58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noise</w:t>
        </w:r>
      </w:ins>
      <w:ins w:id="4864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4865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0.1</w:t>
        </w:r>
      </w:ins>
      <w:ins w:id="4866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314E17BA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867" w:author="Damir Ahm" w:date="2025-03-02T17:36:5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4868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plt</w:t>
        </w:r>
      </w:ins>
      <w:ins w:id="4869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4870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figure</w:t>
        </w:r>
      </w:ins>
      <w:ins w:id="4871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4872" w:author="Damir Ahm" w:date="2025-03-02T17:36:58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figsize</w:t>
        </w:r>
      </w:ins>
      <w:ins w:id="4873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4874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4875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16</w:t>
        </w:r>
      </w:ins>
      <w:ins w:id="4876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4877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10</w:t>
        </w:r>
      </w:ins>
      <w:ins w:id="4878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))</w:t>
        </w:r>
      </w:ins>
    </w:p>
    <w:p w14:paraId="2B80C09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879" w:author="Damir Ahm" w:date="2025-03-02T17:36:5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4880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plt</w:t>
        </w:r>
      </w:ins>
      <w:ins w:id="4881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4882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title</w:t>
        </w:r>
      </w:ins>
      <w:ins w:id="4883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4884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"Dataset"</w:t>
        </w:r>
      </w:ins>
      <w:ins w:id="4885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7D8F0FB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886" w:author="Damir Ahm" w:date="2025-03-02T17:36:5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4887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plt</w:t>
        </w:r>
      </w:ins>
      <w:ins w:id="4888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4889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scatter</w:t>
        </w:r>
      </w:ins>
      <w:ins w:id="4890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4891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X</w:t>
        </w:r>
      </w:ins>
      <w:ins w:id="4892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[:, </w:t>
        </w:r>
      </w:ins>
      <w:ins w:id="4893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</w:t>
        </w:r>
      </w:ins>
      <w:ins w:id="4894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], </w:t>
        </w:r>
      </w:ins>
      <w:ins w:id="4895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X</w:t>
        </w:r>
      </w:ins>
      <w:ins w:id="4896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[:, </w:t>
        </w:r>
      </w:ins>
      <w:ins w:id="4897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</w:t>
        </w:r>
      </w:ins>
      <w:ins w:id="4898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], </w:t>
        </w:r>
      </w:ins>
      <w:ins w:id="4899" w:author="Damir Ahm" w:date="2025-03-02T17:36:58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c</w:t>
        </w:r>
      </w:ins>
      <w:ins w:id="4900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4901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y</w:t>
        </w:r>
      </w:ins>
      <w:ins w:id="4902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4903" w:author="Damir Ahm" w:date="2025-03-02T17:36:58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cmap</w:t>
        </w:r>
      </w:ins>
      <w:ins w:id="4904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4905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"summer"</w:t>
        </w:r>
      </w:ins>
      <w:ins w:id="4906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5DEDB2D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907" w:author="Damir Ahm" w:date="2025-03-02T17:36:5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4908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plt</w:t>
        </w:r>
      </w:ins>
      <w:ins w:id="4909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4910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show</w:t>
        </w:r>
      </w:ins>
      <w:ins w:id="4911" w:author="Damir Ahm" w:date="2025-03-02T17:36:5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75F576C2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912" w:author="Damir Ahm" w:date="2025-03-02T17:36:5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 w14:paraId="5B0F397C">
      <w:pPr>
        <w:numPr>
          <w:ilvl w:val="0"/>
          <w:numId w:val="0"/>
        </w:numPr>
        <w:jc w:val="both"/>
        <w:rPr>
          <w:ins w:id="4914" w:author="Damir Ahm" w:date="2025-03-02T17:36:59Z"/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pPrChange w:id="4913" w:author="Damir Ahm" w:date="2025-03-02T17:32:26Z">
          <w:pPr>
            <w:numPr>
              <w:ilvl w:val="0"/>
              <w:numId w:val="0"/>
            </w:numPr>
            <w:jc w:val="left"/>
          </w:pPr>
        </w:pPrChange>
      </w:pPr>
    </w:p>
    <w:p w14:paraId="542666A7">
      <w:pPr>
        <w:numPr>
          <w:ilvl w:val="0"/>
          <w:numId w:val="8"/>
          <w:ins w:id="4916" w:author="Damir Ahm" w:date="2025-03-02T17:37:04Z"/>
        </w:numPr>
        <w:jc w:val="both"/>
        <w:rPr>
          <w:ins w:id="4917" w:author="Damir Ahm" w:date="2025-03-02T17:37:18Z"/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pPrChange w:id="4915" w:author="Damir Ahm" w:date="2025-03-02T17:37:04Z">
          <w:pPr>
            <w:numPr>
              <w:ilvl w:val="0"/>
              <w:numId w:val="0"/>
            </w:numPr>
            <w:jc w:val="left"/>
          </w:pPr>
        </w:pPrChange>
      </w:pPr>
      <w:ins w:id="4918" w:author="Damir Ahm" w:date="2025-03-02T17:37:09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Ра</w:t>
        </w:r>
      </w:ins>
      <w:ins w:id="4919" w:author="Damir Ahm" w:date="2025-03-02T17:37:10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 xml:space="preserve">зделим </w:t>
        </w:r>
      </w:ins>
      <w:ins w:id="4920" w:author="Damir Ahm" w:date="2025-03-02T17:37:11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 xml:space="preserve">данные </w:t>
        </w:r>
      </w:ins>
      <w:ins w:id="4921" w:author="Damir Ahm" w:date="2025-03-02T17:37:12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на те</w:t>
        </w:r>
      </w:ins>
      <w:ins w:id="4922" w:author="Damir Ahm" w:date="2025-03-02T17:37:13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 xml:space="preserve">стовую </w:t>
        </w:r>
      </w:ins>
      <w:ins w:id="4923" w:author="Damir Ahm" w:date="2025-03-02T17:37:14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и трени</w:t>
        </w:r>
      </w:ins>
      <w:ins w:id="4924" w:author="Damir Ahm" w:date="2025-03-02T17:37:15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ровоч</w:t>
        </w:r>
      </w:ins>
      <w:ins w:id="4925" w:author="Damir Ahm" w:date="2025-03-02T17:37:16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ную вы</w:t>
        </w:r>
      </w:ins>
      <w:ins w:id="4926" w:author="Damir Ahm" w:date="2025-03-02T17:37:17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борки</w:t>
        </w:r>
      </w:ins>
    </w:p>
    <w:p w14:paraId="0CC24480">
      <w:pPr>
        <w:numPr>
          <w:ilvl w:val="0"/>
          <w:numId w:val="0"/>
        </w:numPr>
        <w:jc w:val="both"/>
        <w:rPr>
          <w:ins w:id="4928" w:author="Damir Ahm" w:date="2025-03-02T17:37:18Z"/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pPrChange w:id="4927" w:author="Damir Ahm" w:date="2025-03-02T17:37:04Z">
          <w:pPr>
            <w:numPr>
              <w:ilvl w:val="0"/>
              <w:numId w:val="0"/>
            </w:numPr>
            <w:jc w:val="left"/>
          </w:pPr>
        </w:pPrChange>
      </w:pPr>
    </w:p>
    <w:p w14:paraId="5155D0F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929" w:author="Damir Ahm" w:date="2025-03-02T17:37:47Z"/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4930" w:author="Damir Ahm" w:date="2025-03-02T17:37:47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from</w:t>
        </w:r>
      </w:ins>
      <w:ins w:id="4931" w:author="Damir Ahm" w:date="2025-03-02T17:37:4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932" w:author="Damir Ahm" w:date="2025-03-02T17:37:47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sklearn</w:t>
        </w:r>
      </w:ins>
      <w:ins w:id="4933" w:author="Damir Ahm" w:date="2025-03-02T17:37:4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4934" w:author="Damir Ahm" w:date="2025-03-02T17:37:47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model_selection</w:t>
        </w:r>
      </w:ins>
      <w:ins w:id="4935" w:author="Damir Ahm" w:date="2025-03-02T17:37:4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936" w:author="Damir Ahm" w:date="2025-03-02T17:37:47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import</w:t>
        </w:r>
      </w:ins>
      <w:ins w:id="4937" w:author="Damir Ahm" w:date="2025-03-02T17:37:4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938" w:author="Damir Ahm" w:date="2025-03-02T17:37:47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train_test_split</w:t>
        </w:r>
      </w:ins>
    </w:p>
    <w:p w14:paraId="04FB95AA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939" w:author="Damir Ahm" w:date="2025-03-02T17:37:47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 w14:paraId="2A775D65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940" w:author="Damir Ahm" w:date="2025-03-02T17:37:47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4941" w:author="Damir Ahm" w:date="2025-03-02T17:37:47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X_train</w:t>
        </w:r>
      </w:ins>
      <w:ins w:id="4942" w:author="Damir Ahm" w:date="2025-03-02T17:37:4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4943" w:author="Damir Ahm" w:date="2025-03-02T17:37:47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X_test</w:t>
        </w:r>
      </w:ins>
      <w:ins w:id="4944" w:author="Damir Ahm" w:date="2025-03-02T17:37:4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4945" w:author="Damir Ahm" w:date="2025-03-02T17:37:47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Y_train</w:t>
        </w:r>
      </w:ins>
      <w:ins w:id="4946" w:author="Damir Ahm" w:date="2025-03-02T17:37:4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4947" w:author="Damir Ahm" w:date="2025-03-02T17:37:47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Y_test</w:t>
        </w:r>
      </w:ins>
      <w:ins w:id="4948" w:author="Damir Ahm" w:date="2025-03-02T17:37:4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949" w:author="Damir Ahm" w:date="2025-03-02T17:37:47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4950" w:author="Damir Ahm" w:date="2025-03-02T17:37:4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951" w:author="Damir Ahm" w:date="2025-03-02T17:37:47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train_test_split</w:t>
        </w:r>
      </w:ins>
      <w:ins w:id="4952" w:author="Damir Ahm" w:date="2025-03-02T17:37:4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4953" w:author="Damir Ahm" w:date="2025-03-02T17:37:47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X</w:t>
        </w:r>
      </w:ins>
      <w:ins w:id="4954" w:author="Damir Ahm" w:date="2025-03-02T17:37:4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4955" w:author="Damir Ahm" w:date="2025-03-02T17:37:47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y</w:t>
        </w:r>
      </w:ins>
      <w:ins w:id="4956" w:author="Damir Ahm" w:date="2025-03-02T17:37:4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4957" w:author="Damir Ahm" w:date="2025-03-02T17:37:47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test_size</w:t>
        </w:r>
      </w:ins>
      <w:ins w:id="4958" w:author="Damir Ahm" w:date="2025-03-02T17:37:47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4959" w:author="Damir Ahm" w:date="2025-03-02T17:37:47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0.2</w:t>
        </w:r>
      </w:ins>
      <w:ins w:id="4960" w:author="Damir Ahm" w:date="2025-03-02T17:37:4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4961" w:author="Damir Ahm" w:date="2025-03-02T17:37:47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random_state</w:t>
        </w:r>
      </w:ins>
      <w:ins w:id="4962" w:author="Damir Ahm" w:date="2025-03-02T17:37:47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4963" w:author="Damir Ahm" w:date="2025-03-02T17:37:47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2</w:t>
        </w:r>
      </w:ins>
      <w:ins w:id="4964" w:author="Damir Ahm" w:date="2025-03-02T17:37:4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2537D20A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965" w:author="Damir Ahm" w:date="2025-03-02T17:37:47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4966" w:author="Damir Ahm" w:date="2025-03-02T17:37:47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4967" w:author="Damir Ahm" w:date="2025-03-02T17:37:4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4968" w:author="Damir Ahm" w:date="2025-03-02T17:37:47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X_train</w:t>
        </w:r>
      </w:ins>
      <w:ins w:id="4969" w:author="Damir Ahm" w:date="2025-03-02T17:37:4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.shape, </w:t>
        </w:r>
      </w:ins>
      <w:ins w:id="4970" w:author="Damir Ahm" w:date="2025-03-02T17:37:47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Y_train</w:t>
        </w:r>
      </w:ins>
      <w:ins w:id="4971" w:author="Damir Ahm" w:date="2025-03-02T17:37:4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.shape)</w:t>
        </w:r>
      </w:ins>
    </w:p>
    <w:p w14:paraId="3A05841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972" w:author="Damir Ahm" w:date="2025-03-02T17:37:47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4973" w:author="Damir Ahm" w:date="2025-03-02T17:37:47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4974" w:author="Damir Ahm" w:date="2025-03-02T17:37:4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4975" w:author="Damir Ahm" w:date="2025-03-02T17:37:47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X_test</w:t>
        </w:r>
      </w:ins>
      <w:ins w:id="4976" w:author="Damir Ahm" w:date="2025-03-02T17:37:4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.shape, </w:t>
        </w:r>
      </w:ins>
      <w:ins w:id="4977" w:author="Damir Ahm" w:date="2025-03-02T17:37:47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Y_test</w:t>
        </w:r>
      </w:ins>
      <w:ins w:id="4978" w:author="Damir Ahm" w:date="2025-03-02T17:37:4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.shape)</w:t>
        </w:r>
      </w:ins>
    </w:p>
    <w:p w14:paraId="081816B3">
      <w:pPr>
        <w:numPr>
          <w:ilvl w:val="0"/>
          <w:numId w:val="0"/>
        </w:numPr>
        <w:jc w:val="both"/>
        <w:rPr>
          <w:ins w:id="4980" w:author="Damir Ahm" w:date="2025-03-02T17:37:51Z"/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pPrChange w:id="4979" w:author="Damir Ahm" w:date="2025-03-02T17:37:04Z">
          <w:pPr>
            <w:numPr>
              <w:ilvl w:val="0"/>
              <w:numId w:val="0"/>
            </w:numPr>
            <w:jc w:val="left"/>
          </w:pPr>
        </w:pPrChange>
      </w:pPr>
    </w:p>
    <w:p w14:paraId="67B3FBA7">
      <w:pPr>
        <w:numPr>
          <w:ilvl w:val="0"/>
          <w:numId w:val="0"/>
        </w:numPr>
        <w:jc w:val="left"/>
        <w:rPr>
          <w:ins w:id="4982" w:author="Damir Ahm" w:date="2025-03-02T17:39:40Z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pPrChange w:id="4981" w:author="Damir Ahm" w:date="2025-03-02T17:39:40Z">
          <w:pPr>
            <w:numPr>
              <w:ilvl w:val="0"/>
              <w:numId w:val="0"/>
            </w:numPr>
            <w:jc w:val="left"/>
          </w:pPr>
        </w:pPrChange>
      </w:pPr>
      <w:ins w:id="4983" w:author="Damir Ahm" w:date="2025-03-02T17:39:40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br w:type="page"/>
        </w:r>
      </w:ins>
    </w:p>
    <w:p w14:paraId="57499E2B">
      <w:pPr>
        <w:numPr>
          <w:ilvl w:val="0"/>
          <w:numId w:val="8"/>
          <w:ins w:id="4985" w:author="Damir Ahm" w:date="2025-03-02T17:37:52Z"/>
        </w:numPr>
        <w:jc w:val="both"/>
        <w:rPr>
          <w:ins w:id="4986" w:author="Damir Ahm" w:date="2025-03-02T17:38:16Z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pPrChange w:id="4984" w:author="Damir Ahm" w:date="2025-03-02T17:37:52Z">
          <w:pPr>
            <w:numPr>
              <w:ilvl w:val="0"/>
              <w:numId w:val="0"/>
            </w:numPr>
            <w:jc w:val="left"/>
          </w:pPr>
        </w:pPrChange>
      </w:pPr>
      <w:ins w:id="4987" w:author="Damir Ahm" w:date="2025-03-02T17:38:09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Загру</w:t>
        </w:r>
      </w:ins>
      <w:ins w:id="4988" w:author="Damir Ahm" w:date="2025-03-02T17:38:10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зим дата</w:t>
        </w:r>
      </w:ins>
      <w:ins w:id="4989" w:author="Damir Ahm" w:date="2025-03-02T17:38:11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 xml:space="preserve">сет </w:t>
        </w:r>
      </w:ins>
      <w:ins w:id="4990" w:author="Damir Ahm" w:date="2025-03-02T17:38:12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 xml:space="preserve">в </w:t>
        </w:r>
      </w:ins>
      <w:ins w:id="4991" w:author="Damir Ahm" w:date="2025-03-02T17:38:12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en-US"/>
          </w:rPr>
          <w:t>pyt</w:t>
        </w:r>
      </w:ins>
      <w:ins w:id="4992" w:author="Damir Ahm" w:date="2025-03-02T17:38:13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en-US"/>
          </w:rPr>
          <w:t>or</w:t>
        </w:r>
      </w:ins>
      <w:ins w:id="4993" w:author="Damir Ahm" w:date="2025-03-02T17:38:14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en-US"/>
          </w:rPr>
          <w:t>ch</w:t>
        </w:r>
      </w:ins>
    </w:p>
    <w:p w14:paraId="2A214819">
      <w:pPr>
        <w:numPr>
          <w:ilvl w:val="0"/>
          <w:numId w:val="0"/>
        </w:numPr>
        <w:jc w:val="both"/>
        <w:rPr>
          <w:ins w:id="4995" w:author="Damir Ahm" w:date="2025-03-02T17:38:17Z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pPrChange w:id="4994" w:author="Damir Ahm" w:date="2025-03-02T17:37:52Z">
          <w:pPr>
            <w:numPr>
              <w:ilvl w:val="0"/>
              <w:numId w:val="0"/>
            </w:numPr>
            <w:jc w:val="left"/>
          </w:pPr>
        </w:pPrChange>
      </w:pPr>
    </w:p>
    <w:p w14:paraId="568B6860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4996" w:author="Damir Ahm" w:date="2025-03-02T17:39:35Z"/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4997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import</w:t>
        </w:r>
      </w:ins>
      <w:ins w:id="4998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4999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torch</w:t>
        </w:r>
      </w:ins>
    </w:p>
    <w:p w14:paraId="4C11DF8D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000" w:author="Damir Ahm" w:date="2025-03-02T17:39:35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001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from</w:t>
        </w:r>
      </w:ins>
      <w:ins w:id="5002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torch.utils.data </w:t>
        </w:r>
      </w:ins>
      <w:ins w:id="5003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import</w:t>
        </w:r>
      </w:ins>
      <w:ins w:id="5004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TensorDataset, DataLoader</w:t>
        </w:r>
      </w:ins>
    </w:p>
    <w:p w14:paraId="3642A910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005" w:author="Damir Ahm" w:date="2025-03-02T17:39:35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 w14:paraId="4205569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006" w:author="Damir Ahm" w:date="2025-03-02T17:39:35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007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X_train_t</w:t>
        </w:r>
      </w:ins>
      <w:ins w:id="5008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009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5010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011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torch</w:t>
        </w:r>
      </w:ins>
      <w:ins w:id="5012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5013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FloatTensor</w:t>
        </w:r>
      </w:ins>
      <w:ins w:id="5014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5015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X_train</w:t>
        </w:r>
      </w:ins>
      <w:ins w:id="5016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06626FA6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017" w:author="Damir Ahm" w:date="2025-03-02T17:39:35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018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y_train_t</w:t>
        </w:r>
      </w:ins>
      <w:ins w:id="5019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020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5021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022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torch</w:t>
        </w:r>
      </w:ins>
      <w:ins w:id="5023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5024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FloatTensor</w:t>
        </w:r>
      </w:ins>
      <w:ins w:id="5025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5026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Y_train</w:t>
        </w:r>
      </w:ins>
      <w:ins w:id="5027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4EBC80B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028" w:author="Damir Ahm" w:date="2025-03-02T17:39:35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029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X_val_t</w:t>
        </w:r>
      </w:ins>
      <w:ins w:id="5030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031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5032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033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torch</w:t>
        </w:r>
      </w:ins>
      <w:ins w:id="5034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5035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FloatTensor</w:t>
        </w:r>
      </w:ins>
      <w:ins w:id="5036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5037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X_test</w:t>
        </w:r>
      </w:ins>
      <w:ins w:id="5038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467FFB16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039" w:author="Damir Ahm" w:date="2025-03-02T17:39:35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040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y_val_t</w:t>
        </w:r>
      </w:ins>
      <w:ins w:id="5041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042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5043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044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torch</w:t>
        </w:r>
      </w:ins>
      <w:ins w:id="5045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5046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FloatTensor</w:t>
        </w:r>
      </w:ins>
      <w:ins w:id="5047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5048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Y_test</w:t>
        </w:r>
      </w:ins>
      <w:ins w:id="5049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0AB4F5A6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050" w:author="Damir Ahm" w:date="2025-03-02T17:39:35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051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train_dataset</w:t>
        </w:r>
      </w:ins>
      <w:ins w:id="5052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053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5054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055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TensorDataset</w:t>
        </w:r>
      </w:ins>
      <w:ins w:id="5056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5057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X_train_t</w:t>
        </w:r>
      </w:ins>
      <w:ins w:id="5058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5059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y_train_t</w:t>
        </w:r>
      </w:ins>
      <w:ins w:id="5060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666156E4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061" w:author="Damir Ahm" w:date="2025-03-02T17:39:35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062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val_dataset</w:t>
        </w:r>
      </w:ins>
      <w:ins w:id="5063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064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5065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066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TensorDataset</w:t>
        </w:r>
      </w:ins>
      <w:ins w:id="5067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5068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X_val_t</w:t>
        </w:r>
      </w:ins>
      <w:ins w:id="5069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5070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y_val_t</w:t>
        </w:r>
      </w:ins>
      <w:ins w:id="5071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12FBDCAB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072" w:author="Damir Ahm" w:date="2025-03-02T17:39:35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073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train_dataloader</w:t>
        </w:r>
      </w:ins>
      <w:ins w:id="5074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075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5076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077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DataLoader</w:t>
        </w:r>
      </w:ins>
      <w:ins w:id="5078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5079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train_dataset</w:t>
        </w:r>
      </w:ins>
      <w:ins w:id="5080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5081" w:author="Damir Ahm" w:date="2025-03-02T17:39:35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batch_size</w:t>
        </w:r>
      </w:ins>
      <w:ins w:id="5082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5083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128</w:t>
        </w:r>
      </w:ins>
      <w:ins w:id="5084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6254895F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085" w:author="Damir Ahm" w:date="2025-03-02T17:39:35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086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val_dataloader</w:t>
        </w:r>
      </w:ins>
      <w:ins w:id="5087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088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5089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090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DataLoader</w:t>
        </w:r>
      </w:ins>
      <w:ins w:id="5091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5092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val_dataset</w:t>
        </w:r>
      </w:ins>
      <w:ins w:id="5093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5094" w:author="Damir Ahm" w:date="2025-03-02T17:39:35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batch_size</w:t>
        </w:r>
      </w:ins>
      <w:ins w:id="5095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5096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128</w:t>
        </w:r>
      </w:ins>
      <w:ins w:id="5097" w:author="Damir Ahm" w:date="2025-03-02T17:39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556BCB5A">
      <w:pPr>
        <w:numPr>
          <w:ilvl w:val="0"/>
          <w:numId w:val="0"/>
        </w:numPr>
        <w:jc w:val="both"/>
        <w:rPr>
          <w:ins w:id="5099" w:author="Damir Ahm" w:date="2025-03-02T17:39:42Z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pPrChange w:id="5098" w:author="Damir Ahm" w:date="2025-03-02T17:37:52Z">
          <w:pPr>
            <w:numPr>
              <w:ilvl w:val="0"/>
              <w:numId w:val="0"/>
            </w:numPr>
            <w:jc w:val="left"/>
          </w:pPr>
        </w:pPrChange>
      </w:pPr>
    </w:p>
    <w:p w14:paraId="14F77024">
      <w:pPr>
        <w:numPr>
          <w:ilvl w:val="0"/>
          <w:numId w:val="8"/>
          <w:ins w:id="5101" w:author="Damir Ahm" w:date="2025-03-02T17:39:47Z"/>
        </w:numPr>
        <w:jc w:val="both"/>
        <w:rPr>
          <w:ins w:id="5102" w:author="Damir Ahm" w:date="2025-03-02T17:42:06Z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pPrChange w:id="5100" w:author="Damir Ahm" w:date="2025-03-02T17:39:47Z">
          <w:pPr>
            <w:numPr>
              <w:ilvl w:val="0"/>
              <w:numId w:val="0"/>
            </w:numPr>
            <w:jc w:val="left"/>
          </w:pPr>
        </w:pPrChange>
      </w:pPr>
      <w:ins w:id="5103" w:author="Damir Ahm" w:date="2025-03-02T17:39:49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Созда</w:t>
        </w:r>
      </w:ins>
      <w:ins w:id="5104" w:author="Damir Ahm" w:date="2025-03-02T17:39:50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дим пр</w:t>
        </w:r>
      </w:ins>
      <w:ins w:id="5105" w:author="Damir Ahm" w:date="2025-03-02T17:39:51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остейш</w:t>
        </w:r>
      </w:ins>
      <w:ins w:id="5106" w:author="Damir Ahm" w:date="2025-03-02T17:39:52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ий кла</w:t>
        </w:r>
      </w:ins>
      <w:ins w:id="5107" w:author="Damir Ahm" w:date="2025-03-02T17:39:53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сифи</w:t>
        </w:r>
      </w:ins>
      <w:ins w:id="5108" w:author="Damir Ahm" w:date="2025-03-02T17:39:54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катор</w:t>
        </w:r>
      </w:ins>
    </w:p>
    <w:p w14:paraId="745E7F2B">
      <w:pPr>
        <w:numPr>
          <w:ilvl w:val="0"/>
          <w:numId w:val="0"/>
        </w:numPr>
        <w:jc w:val="both"/>
        <w:rPr>
          <w:ins w:id="5110" w:author="Damir Ahm" w:date="2025-03-02T17:42:07Z"/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pPrChange w:id="5109" w:author="Damir Ahm" w:date="2025-03-02T17:39:47Z">
          <w:pPr>
            <w:numPr>
              <w:ilvl w:val="0"/>
              <w:numId w:val="0"/>
            </w:numPr>
            <w:jc w:val="left"/>
          </w:pPr>
        </w:pPrChange>
      </w:pPr>
    </w:p>
    <w:p w14:paraId="55E07C5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111" w:author="Damir Ahm" w:date="2025-03-02T17:42:07Z"/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112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from</w:t>
        </w:r>
      </w:ins>
      <w:ins w:id="5113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torch </w:t>
        </w:r>
      </w:ins>
      <w:ins w:id="5114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import</w:t>
        </w:r>
      </w:ins>
      <w:ins w:id="5115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nn</w:t>
        </w:r>
      </w:ins>
    </w:p>
    <w:p w14:paraId="50ADD77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116" w:author="Damir Ahm" w:date="2025-03-02T17:42:07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 w14:paraId="257F22D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117" w:author="Damir Ahm" w:date="2025-03-02T17:42:07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118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class</w:t>
        </w:r>
      </w:ins>
      <w:ins w:id="5119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120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LinearRegression</w:t>
        </w:r>
      </w:ins>
      <w:ins w:id="5121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5122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nn</w:t>
        </w:r>
      </w:ins>
      <w:ins w:id="5123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5124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Module</w:t>
        </w:r>
      </w:ins>
      <w:ins w:id="5125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):</w:t>
        </w:r>
      </w:ins>
    </w:p>
    <w:p w14:paraId="6486823A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126" w:author="Damir Ahm" w:date="2025-03-02T17:42:07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127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 </w:t>
        </w:r>
      </w:ins>
      <w:ins w:id="5128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def</w:t>
        </w:r>
      </w:ins>
      <w:ins w:id="5129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130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__init__</w:t>
        </w:r>
      </w:ins>
      <w:ins w:id="5131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5132" w:author="Damir Ahm" w:date="2025-03-02T17:42:07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self</w:t>
        </w:r>
      </w:ins>
      <w:ins w:id="5133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5134" w:author="Damir Ahm" w:date="2025-03-02T17:42:07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in_features</w:t>
        </w:r>
      </w:ins>
      <w:ins w:id="5135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: </w:t>
        </w:r>
      </w:ins>
      <w:ins w:id="5136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int</w:t>
        </w:r>
      </w:ins>
      <w:ins w:id="5137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5138" w:author="Damir Ahm" w:date="2025-03-02T17:42:07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out_features</w:t>
        </w:r>
      </w:ins>
      <w:ins w:id="5139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: </w:t>
        </w:r>
      </w:ins>
      <w:ins w:id="5140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int</w:t>
        </w:r>
      </w:ins>
      <w:ins w:id="5141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5142" w:author="Damir Ahm" w:date="2025-03-02T17:42:07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bias</w:t>
        </w:r>
      </w:ins>
      <w:ins w:id="5143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: </w:t>
        </w:r>
      </w:ins>
      <w:ins w:id="5144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bool</w:t>
        </w:r>
      </w:ins>
      <w:ins w:id="5145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146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5147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148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True</w:t>
        </w:r>
      </w:ins>
      <w:ins w:id="5149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):</w:t>
        </w:r>
      </w:ins>
    </w:p>
    <w:p w14:paraId="286D6E10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150" w:author="Damir Ahm" w:date="2025-03-02T17:42:07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151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5152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super</w:t>
        </w:r>
      </w:ins>
      <w:ins w:id="5153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().</w:t>
        </w:r>
      </w:ins>
      <w:ins w:id="5154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__init__</w:t>
        </w:r>
      </w:ins>
      <w:ins w:id="5155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341FB07A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156" w:author="Damir Ahm" w:date="2025-03-02T17:42:07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157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5158" w:author="Damir Ahm" w:date="2025-03-02T17:42:07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self</w:t>
        </w:r>
      </w:ins>
      <w:ins w:id="5159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5160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weights</w:t>
        </w:r>
      </w:ins>
      <w:ins w:id="5161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162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5163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nn.</w:t>
        </w:r>
      </w:ins>
      <w:ins w:id="5164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Parameter</w:t>
        </w:r>
      </w:ins>
      <w:ins w:id="5165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5166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torch</w:t>
        </w:r>
      </w:ins>
      <w:ins w:id="5167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5168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Tensor</w:t>
        </w:r>
      </w:ins>
      <w:ins w:id="5169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5170" w:author="Damir Ahm" w:date="2025-03-02T17:42:07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in_features</w:t>
        </w:r>
      </w:ins>
      <w:ins w:id="5171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5172" w:author="Damir Ahm" w:date="2025-03-02T17:42:07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out_features</w:t>
        </w:r>
      </w:ins>
      <w:ins w:id="5173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))</w:t>
        </w:r>
      </w:ins>
    </w:p>
    <w:p w14:paraId="4C0927DA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174" w:author="Damir Ahm" w:date="2025-03-02T17:42:07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175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5176" w:author="Damir Ahm" w:date="2025-03-02T17:42:07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self</w:t>
        </w:r>
      </w:ins>
      <w:ins w:id="5177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5178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bias</w:t>
        </w:r>
      </w:ins>
      <w:ins w:id="5179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180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5181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182" w:author="Damir Ahm" w:date="2025-03-02T17:42:07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bias</w:t>
        </w:r>
      </w:ins>
    </w:p>
    <w:p w14:paraId="0C0A4385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183" w:author="Damir Ahm" w:date="2025-03-02T17:42:07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184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</w:p>
    <w:p w14:paraId="45288F58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185" w:author="Damir Ahm" w:date="2025-03-02T17:42:07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186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5187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if</w:t>
        </w:r>
      </w:ins>
      <w:ins w:id="5188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189" w:author="Damir Ahm" w:date="2025-03-02T17:42:07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bias</w:t>
        </w:r>
      </w:ins>
      <w:ins w:id="5190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:</w:t>
        </w:r>
      </w:ins>
    </w:p>
    <w:p w14:paraId="552BDA0F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192" w:author="Damir Ahm" w:date="2025-03-02T17:42:07Z"/>
        </w:rPr>
        <w:pPrChange w:id="5191" w:author="Damir Ahm" w:date="2025-03-02T17:42:09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5193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5194" w:author="Damir Ahm" w:date="2025-03-02T17:42:07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self</w:t>
        </w:r>
      </w:ins>
      <w:ins w:id="5195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5196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bias_term</w:t>
        </w:r>
      </w:ins>
      <w:ins w:id="5197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198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5199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nn.</w:t>
        </w:r>
      </w:ins>
      <w:ins w:id="5200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Parameter</w:t>
        </w:r>
      </w:ins>
      <w:ins w:id="5201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5202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torch</w:t>
        </w:r>
      </w:ins>
      <w:ins w:id="5203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5204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randn</w:t>
        </w:r>
      </w:ins>
      <w:ins w:id="5205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5206" w:author="Damir Ahm" w:date="2025-03-02T17:42:07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out_features</w:t>
        </w:r>
      </w:ins>
      <w:ins w:id="5207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))</w:t>
        </w:r>
      </w:ins>
    </w:p>
    <w:p w14:paraId="39289EF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208" w:author="Damir Ahm" w:date="2025-03-02T17:42:07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209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 </w:t>
        </w:r>
      </w:ins>
      <w:ins w:id="5210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def</w:t>
        </w:r>
      </w:ins>
      <w:ins w:id="5211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212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forward</w:t>
        </w:r>
      </w:ins>
      <w:ins w:id="5213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5214" w:author="Damir Ahm" w:date="2025-03-02T17:42:07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self</w:t>
        </w:r>
      </w:ins>
      <w:ins w:id="5215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5216" w:author="Damir Ahm" w:date="2025-03-02T17:42:07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</w:t>
        </w:r>
      </w:ins>
      <w:ins w:id="5217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):</w:t>
        </w:r>
      </w:ins>
    </w:p>
    <w:p w14:paraId="773904B6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218" w:author="Damir Ahm" w:date="2025-03-02T17:42:07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219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5220" w:author="Damir Ahm" w:date="2025-03-02T17:42:07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</w:t>
        </w:r>
      </w:ins>
      <w:ins w:id="5221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222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5223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224" w:author="Damir Ahm" w:date="2025-03-02T17:42:07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</w:t>
        </w:r>
      </w:ins>
      <w:ins w:id="5225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@</w:t>
        </w:r>
      </w:ins>
      <w:ins w:id="5226" w:author="Damir Ahm" w:date="2025-03-02T17:42:07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self</w:t>
        </w:r>
      </w:ins>
      <w:ins w:id="5227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5228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weights</w:t>
        </w:r>
      </w:ins>
    </w:p>
    <w:p w14:paraId="3F64A8FA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229" w:author="Damir Ahm" w:date="2025-03-02T17:42:07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230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</w:p>
    <w:p w14:paraId="4742F29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231" w:author="Damir Ahm" w:date="2025-03-02T17:42:07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232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5233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if</w:t>
        </w:r>
      </w:ins>
      <w:ins w:id="5234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235" w:author="Damir Ahm" w:date="2025-03-02T17:42:07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self</w:t>
        </w:r>
      </w:ins>
      <w:ins w:id="5236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5237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bias</w:t>
        </w:r>
      </w:ins>
      <w:ins w:id="5238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:</w:t>
        </w:r>
      </w:ins>
    </w:p>
    <w:p w14:paraId="360C532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239" w:author="Damir Ahm" w:date="2025-03-02T17:42:07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240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5241" w:author="Damir Ahm" w:date="2025-03-02T17:42:07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</w:t>
        </w:r>
      </w:ins>
      <w:ins w:id="5242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243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+=</w:t>
        </w:r>
      </w:ins>
      <w:ins w:id="5244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245" w:author="Damir Ahm" w:date="2025-03-02T17:42:07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self</w:t>
        </w:r>
      </w:ins>
      <w:ins w:id="5246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5247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bias_term</w:t>
        </w:r>
      </w:ins>
    </w:p>
    <w:p w14:paraId="18DC237F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248" w:author="Damir Ahm" w:date="2025-03-02T17:42:07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249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</w:p>
    <w:p w14:paraId="50A2A7A5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250" w:author="Damir Ahm" w:date="2025-03-02T17:42:07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251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5252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return</w:t>
        </w:r>
      </w:ins>
      <w:ins w:id="5253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254" w:author="Damir Ahm" w:date="2025-03-02T17:42:07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</w:t>
        </w:r>
      </w:ins>
      <w:ins w:id="5255" w:author="Damir Ahm" w:date="2025-03-02T17:42:07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  </w:t>
        </w:r>
      </w:ins>
    </w:p>
    <w:p w14:paraId="72721538">
      <w:pPr>
        <w:numPr>
          <w:ilvl w:val="0"/>
          <w:numId w:val="0"/>
        </w:numPr>
        <w:jc w:val="both"/>
        <w:rPr>
          <w:ins w:id="5257" w:author="Damir Ahm" w:date="2025-03-02T17:42:12Z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pPrChange w:id="5256" w:author="Damir Ahm" w:date="2025-03-02T17:39:47Z">
          <w:pPr>
            <w:numPr>
              <w:ilvl w:val="0"/>
              <w:numId w:val="0"/>
            </w:numPr>
            <w:jc w:val="left"/>
          </w:pPr>
        </w:pPrChange>
      </w:pPr>
    </w:p>
    <w:p w14:paraId="074BA6DC">
      <w:pPr>
        <w:numPr>
          <w:ilvl w:val="0"/>
          <w:numId w:val="8"/>
          <w:ins w:id="5259" w:author="Damir Ahm" w:date="2025-03-02T17:42:13Z"/>
        </w:numPr>
        <w:jc w:val="both"/>
        <w:rPr>
          <w:ins w:id="5260" w:author="Damir Ahm" w:date="2025-03-02T17:47:34Z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pPrChange w:id="5258" w:author="Damir Ahm" w:date="2025-03-02T17:42:13Z">
          <w:pPr>
            <w:numPr>
              <w:ilvl w:val="0"/>
              <w:numId w:val="0"/>
            </w:numPr>
            <w:jc w:val="left"/>
          </w:pPr>
        </w:pPrChange>
      </w:pPr>
      <w:ins w:id="5261" w:author="Damir Ahm" w:date="2025-03-02T17:47:07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Зада</w:t>
        </w:r>
      </w:ins>
      <w:ins w:id="5262" w:author="Damir Ahm" w:date="2025-03-02T17:47:08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 xml:space="preserve">дим </w:t>
        </w:r>
      </w:ins>
      <w:ins w:id="5263" w:author="Damir Ahm" w:date="2025-03-02T17:47:09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функ</w:t>
        </w:r>
      </w:ins>
      <w:ins w:id="5264" w:author="Damir Ahm" w:date="2025-03-02T17:47:10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цию по</w:t>
        </w:r>
      </w:ins>
      <w:ins w:id="5265" w:author="Damir Ahm" w:date="2025-03-02T17:47:11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тер</w:t>
        </w:r>
      </w:ins>
      <w:ins w:id="5266" w:author="Damir Ahm" w:date="2025-03-02T17:47:12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ь</w:t>
        </w:r>
      </w:ins>
      <w:ins w:id="5267" w:author="Damir Ahm" w:date="2025-03-02T17:47:13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 xml:space="preserve"> </w:t>
        </w:r>
      </w:ins>
      <w:ins w:id="5268" w:author="Damir Ahm" w:date="2025-03-02T17:47:16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 xml:space="preserve">и </w:t>
        </w:r>
      </w:ins>
      <w:ins w:id="5269" w:author="Damir Ahm" w:date="2025-03-02T17:47:17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метод</w:t>
        </w:r>
      </w:ins>
      <w:ins w:id="5270" w:author="Damir Ahm" w:date="2025-03-02T17:47:18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 xml:space="preserve"> опти</w:t>
        </w:r>
      </w:ins>
      <w:ins w:id="5271" w:author="Damir Ahm" w:date="2025-03-02T17:47:19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мизац</w:t>
        </w:r>
      </w:ins>
      <w:ins w:id="5272" w:author="Damir Ahm" w:date="2025-03-02T17:47:20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ии</w:t>
        </w:r>
      </w:ins>
    </w:p>
    <w:p w14:paraId="0D54E1D7">
      <w:pPr>
        <w:numPr>
          <w:ilvl w:val="0"/>
          <w:numId w:val="0"/>
        </w:numPr>
        <w:jc w:val="both"/>
        <w:rPr>
          <w:ins w:id="5274" w:author="Damir Ahm" w:date="2025-03-02T17:47:35Z"/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pPrChange w:id="5273" w:author="Damir Ahm" w:date="2025-03-02T17:42:13Z">
          <w:pPr>
            <w:numPr>
              <w:ilvl w:val="0"/>
              <w:numId w:val="0"/>
            </w:numPr>
            <w:jc w:val="left"/>
          </w:pPr>
        </w:pPrChange>
      </w:pPr>
    </w:p>
    <w:p w14:paraId="2E6A7DF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275" w:author="Damir Ahm" w:date="2025-03-02T17:47:35Z"/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276" w:author="Damir Ahm" w:date="2025-03-02T17:47:35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linear_regression</w:t>
        </w:r>
      </w:ins>
      <w:ins w:id="5277" w:author="Damir Ahm" w:date="2025-03-02T17:47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278" w:author="Damir Ahm" w:date="2025-03-02T17:47:35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5279" w:author="Damir Ahm" w:date="2025-03-02T17:47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280" w:author="Damir Ahm" w:date="2025-03-02T17:47:35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LinearRegression</w:t>
        </w:r>
      </w:ins>
      <w:ins w:id="5281" w:author="Damir Ahm" w:date="2025-03-02T17:47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5282" w:author="Damir Ahm" w:date="2025-03-02T17:47:35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2</w:t>
        </w:r>
      </w:ins>
      <w:ins w:id="5283" w:author="Damir Ahm" w:date="2025-03-02T17:47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5284" w:author="Damir Ahm" w:date="2025-03-02T17:47:35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</w:t>
        </w:r>
      </w:ins>
      <w:ins w:id="5285" w:author="Damir Ahm" w:date="2025-03-02T17:47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1E973A8F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286" w:author="Damir Ahm" w:date="2025-03-02T17:47:35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 w14:paraId="665DDBF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287" w:author="Damir Ahm" w:date="2025-03-02T17:47:35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288" w:author="Damir Ahm" w:date="2025-03-02T17:47:3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loss_function</w:t>
        </w:r>
      </w:ins>
      <w:ins w:id="5289" w:author="Damir Ahm" w:date="2025-03-02T17:47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290" w:author="Damir Ahm" w:date="2025-03-02T17:47:35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5291" w:author="Damir Ahm" w:date="2025-03-02T17:47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nn.</w:t>
        </w:r>
      </w:ins>
      <w:ins w:id="5292" w:author="Damir Ahm" w:date="2025-03-02T17:47:35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BCEWithLogitsLoss</w:t>
        </w:r>
      </w:ins>
      <w:ins w:id="5293" w:author="Damir Ahm" w:date="2025-03-02T17:47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71F197A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295" w:author="Damir Ahm" w:date="2025-03-02T17:47:35Z"/>
        </w:rPr>
        <w:pPrChange w:id="5294" w:author="Damir Ahm" w:date="2025-03-02T17:47:36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5296" w:author="Damir Ahm" w:date="2025-03-02T17:47:35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optimizer</w:t>
        </w:r>
      </w:ins>
      <w:ins w:id="5297" w:author="Damir Ahm" w:date="2025-03-02T17:47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298" w:author="Damir Ahm" w:date="2025-03-02T17:47:35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5299" w:author="Damir Ahm" w:date="2025-03-02T17:47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300" w:author="Damir Ahm" w:date="2025-03-02T17:47:35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torch</w:t>
        </w:r>
      </w:ins>
      <w:ins w:id="5301" w:author="Damir Ahm" w:date="2025-03-02T17:47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.optim.</w:t>
        </w:r>
      </w:ins>
      <w:ins w:id="5302" w:author="Damir Ahm" w:date="2025-03-02T17:47:35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SGD</w:t>
        </w:r>
      </w:ins>
      <w:ins w:id="5303" w:author="Damir Ahm" w:date="2025-03-02T17:47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5304" w:author="Damir Ahm" w:date="2025-03-02T17:47:35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linear_regression</w:t>
        </w:r>
      </w:ins>
      <w:ins w:id="5305" w:author="Damir Ahm" w:date="2025-03-02T17:47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5306" w:author="Damir Ahm" w:date="2025-03-02T17:47:35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parameters</w:t>
        </w:r>
      </w:ins>
      <w:ins w:id="5307" w:author="Damir Ahm" w:date="2025-03-02T17:47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(), </w:t>
        </w:r>
      </w:ins>
      <w:ins w:id="5308" w:author="Damir Ahm" w:date="2025-03-02T17:47:35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lr</w:t>
        </w:r>
      </w:ins>
      <w:ins w:id="5309" w:author="Damir Ahm" w:date="2025-03-02T17:47:35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5310" w:author="Damir Ahm" w:date="2025-03-02T17:47:35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0.01</w:t>
        </w:r>
      </w:ins>
      <w:ins w:id="5311" w:author="Damir Ahm" w:date="2025-03-02T17:47:35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*</w:t>
        </w:r>
      </w:ins>
      <w:ins w:id="5312" w:author="Damir Ahm" w:date="2025-03-02T17:47:35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2</w:t>
        </w:r>
      </w:ins>
      <w:ins w:id="5313" w:author="Damir Ahm" w:date="2025-03-02T17:47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0433FF4E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314" w:author="Damir Ahm" w:date="2025-03-02T17:47:35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315" w:author="Damir Ahm" w:date="2025-03-02T17:47:35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list</w:t>
        </w:r>
      </w:ins>
      <w:ins w:id="5316" w:author="Damir Ahm" w:date="2025-03-02T17:47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5317" w:author="Damir Ahm" w:date="2025-03-02T17:47:35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linear_regression</w:t>
        </w:r>
      </w:ins>
      <w:ins w:id="5318" w:author="Damir Ahm" w:date="2025-03-02T17:47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5319" w:author="Damir Ahm" w:date="2025-03-02T17:47:35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parameters</w:t>
        </w:r>
      </w:ins>
      <w:ins w:id="5320" w:author="Damir Ahm" w:date="2025-03-02T17:47:35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())</w:t>
        </w:r>
      </w:ins>
    </w:p>
    <w:p w14:paraId="6B056F44">
      <w:pPr>
        <w:numPr>
          <w:ilvl w:val="0"/>
          <w:numId w:val="0"/>
        </w:numPr>
        <w:jc w:val="both"/>
        <w:rPr>
          <w:ins w:id="5322" w:author="Damir Ahm" w:date="2025-03-02T17:47:44Z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pPrChange w:id="5321" w:author="Damir Ahm" w:date="2025-03-02T17:42:13Z">
          <w:pPr>
            <w:numPr>
              <w:ilvl w:val="0"/>
              <w:numId w:val="0"/>
            </w:numPr>
            <w:jc w:val="left"/>
          </w:pPr>
        </w:pPrChange>
      </w:pPr>
    </w:p>
    <w:p w14:paraId="4141BC82">
      <w:pPr>
        <w:numPr>
          <w:ilvl w:val="0"/>
          <w:numId w:val="0"/>
        </w:numPr>
        <w:jc w:val="left"/>
        <w:rPr>
          <w:ins w:id="5324" w:author="Damir Ahm" w:date="2025-03-02T18:01:47Z"/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pPrChange w:id="5323" w:author="Damir Ahm" w:date="2025-03-02T18:01:47Z">
          <w:pPr>
            <w:numPr>
              <w:ilvl w:val="0"/>
              <w:numId w:val="0"/>
            </w:numPr>
            <w:jc w:val="left"/>
          </w:pPr>
        </w:pPrChange>
      </w:pPr>
      <w:ins w:id="5325" w:author="Damir Ahm" w:date="2025-03-02T18:01:47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br w:type="page"/>
        </w:r>
      </w:ins>
    </w:p>
    <w:p w14:paraId="33C46AEF">
      <w:pPr>
        <w:numPr>
          <w:ilvl w:val="0"/>
          <w:numId w:val="8"/>
          <w:ins w:id="5327" w:author="Damir Ahm" w:date="2025-03-02T17:47:45Z"/>
        </w:numPr>
        <w:jc w:val="both"/>
        <w:rPr>
          <w:ins w:id="5328" w:author="Damir Ahm" w:date="2025-03-02T17:48:11Z"/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pPrChange w:id="5326" w:author="Damir Ahm" w:date="2025-03-02T17:47:45Z">
          <w:pPr>
            <w:numPr>
              <w:ilvl w:val="0"/>
              <w:numId w:val="0"/>
            </w:numPr>
            <w:jc w:val="left"/>
          </w:pPr>
        </w:pPrChange>
      </w:pPr>
      <w:ins w:id="5329" w:author="Damir Ahm" w:date="2025-03-02T17:48:03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Созда</w:t>
        </w:r>
      </w:ins>
      <w:ins w:id="5330" w:author="Damir Ahm" w:date="2025-03-02T17:48:04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дим о</w:t>
        </w:r>
      </w:ins>
      <w:ins w:id="5331" w:author="Damir Ahm" w:date="2025-03-02T17:48:05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 xml:space="preserve">сновной </w:t>
        </w:r>
      </w:ins>
      <w:ins w:id="5332" w:author="Damir Ahm" w:date="2025-03-02T17:48:06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ц</w:t>
        </w:r>
      </w:ins>
      <w:ins w:id="5333" w:author="Damir Ahm" w:date="2025-03-02T17:48:07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и</w:t>
        </w:r>
      </w:ins>
      <w:ins w:id="5334" w:author="Damir Ahm" w:date="2025-03-02T17:48:08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 xml:space="preserve">кл </w:t>
        </w:r>
      </w:ins>
      <w:ins w:id="5335" w:author="Damir Ahm" w:date="2025-03-02T17:48:09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обучени</w:t>
        </w:r>
      </w:ins>
      <w:ins w:id="5336" w:author="Damir Ahm" w:date="2025-03-02T17:48:10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я модели</w:t>
        </w:r>
      </w:ins>
    </w:p>
    <w:p w14:paraId="352282B1">
      <w:pPr>
        <w:numPr>
          <w:ilvl w:val="0"/>
          <w:numId w:val="0"/>
        </w:numPr>
        <w:jc w:val="both"/>
        <w:rPr>
          <w:ins w:id="5338" w:author="Damir Ahm" w:date="2025-03-02T17:48:11Z"/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pPrChange w:id="5337" w:author="Damir Ahm" w:date="2025-03-02T17:47:45Z">
          <w:pPr>
            <w:numPr>
              <w:ilvl w:val="0"/>
              <w:numId w:val="0"/>
            </w:numPr>
            <w:jc w:val="left"/>
          </w:pPr>
        </w:pPrChange>
      </w:pPr>
    </w:p>
    <w:p w14:paraId="5122CFE2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339" w:author="Damir Ahm" w:date="2025-03-02T18:01:44Z"/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340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</w:t>
        </w:r>
      </w:ins>
      <w:ins w:id="5341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342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5343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344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2</w:t>
        </w:r>
      </w:ins>
    </w:p>
    <w:p w14:paraId="7BD13B2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345" w:author="Damir Ahm" w:date="2025-03-02T18:01:44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346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tol</w:t>
        </w:r>
      </w:ins>
      <w:ins w:id="5347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348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5349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350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1e-5</w:t>
        </w:r>
      </w:ins>
    </w:p>
    <w:p w14:paraId="667514A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351" w:author="Damir Ahm" w:date="2025-03-02T18:01:44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 w14:paraId="0877FDD0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352" w:author="Damir Ahm" w:date="2025-03-02T18:01:44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353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losses</w:t>
        </w:r>
      </w:ins>
      <w:ins w:id="5354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355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5356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[]</w:t>
        </w:r>
      </w:ins>
    </w:p>
    <w:p w14:paraId="450CC25D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357" w:author="Damir Ahm" w:date="2025-03-02T18:01:44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358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max_epochs</w:t>
        </w:r>
      </w:ins>
      <w:ins w:id="5359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360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5361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362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5</w:t>
        </w:r>
      </w:ins>
      <w:ins w:id="5363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*</w:t>
        </w:r>
      </w:ins>
      <w:ins w:id="5364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</w:t>
        </w:r>
      </w:ins>
    </w:p>
    <w:p w14:paraId="03D91E4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365" w:author="Damir Ahm" w:date="2025-03-02T18:01:44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366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prev_weights</w:t>
        </w:r>
      </w:ins>
      <w:ins w:id="5367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368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5369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370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torch</w:t>
        </w:r>
      </w:ins>
      <w:ins w:id="5371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5372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zeros_like</w:t>
        </w:r>
      </w:ins>
      <w:ins w:id="5373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5374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linear_regression</w:t>
        </w:r>
      </w:ins>
      <w:ins w:id="5375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5376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weights</w:t>
        </w:r>
      </w:ins>
      <w:ins w:id="5377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3ADAF7E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379" w:author="Damir Ahm" w:date="2025-03-02T18:01:44Z"/>
        </w:rPr>
        <w:pPrChange w:id="5378" w:author="Damir Ahm" w:date="2025-03-02T18:01:49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5380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stop_it</w:t>
        </w:r>
      </w:ins>
      <w:ins w:id="5381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382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5383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384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False</w:t>
        </w:r>
      </w:ins>
    </w:p>
    <w:p w14:paraId="20344855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385" w:author="Damir Ahm" w:date="2025-03-02T18:01:44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386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for</w:t>
        </w:r>
      </w:ins>
      <w:ins w:id="5387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388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epoch</w:t>
        </w:r>
      </w:ins>
      <w:ins w:id="5389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390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in</w:t>
        </w:r>
      </w:ins>
      <w:ins w:id="5391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392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range</w:t>
        </w:r>
      </w:ins>
      <w:ins w:id="5393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5394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max_epochs</w:t>
        </w:r>
      </w:ins>
      <w:ins w:id="5395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):</w:t>
        </w:r>
      </w:ins>
    </w:p>
    <w:p w14:paraId="61F7B67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396" w:author="Damir Ahm" w:date="2025-03-02T18:01:44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397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5398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for</w:t>
        </w:r>
      </w:ins>
      <w:ins w:id="5399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400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it</w:t>
        </w:r>
      </w:ins>
      <w:ins w:id="5401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, (</w:t>
        </w:r>
      </w:ins>
      <w:ins w:id="5402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X_batch</w:t>
        </w:r>
      </w:ins>
      <w:ins w:id="5403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5404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y_batch</w:t>
        </w:r>
      </w:ins>
      <w:ins w:id="5405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) </w:t>
        </w:r>
      </w:ins>
      <w:ins w:id="5406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in</w:t>
        </w:r>
      </w:ins>
      <w:ins w:id="5407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408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enumerate</w:t>
        </w:r>
      </w:ins>
      <w:ins w:id="5409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5410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train_dataloader</w:t>
        </w:r>
      </w:ins>
      <w:ins w:id="5411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):</w:t>
        </w:r>
      </w:ins>
    </w:p>
    <w:p w14:paraId="35170838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412" w:author="Damir Ahm" w:date="2025-03-02T18:01:44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413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5414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optimizer</w:t>
        </w:r>
      </w:ins>
      <w:ins w:id="5415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5416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zero_grad</w:t>
        </w:r>
      </w:ins>
      <w:ins w:id="5417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5D319F50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418" w:author="Damir Ahm" w:date="2025-03-02T18:01:44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419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5420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outp</w:t>
        </w:r>
      </w:ins>
      <w:ins w:id="5421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422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5423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424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linear_regression</w:t>
        </w:r>
      </w:ins>
      <w:ins w:id="5425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5426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forward</w:t>
        </w:r>
      </w:ins>
      <w:ins w:id="5427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5428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X_batch</w:t>
        </w:r>
      </w:ins>
      <w:ins w:id="5429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).</w:t>
        </w:r>
      </w:ins>
      <w:ins w:id="5430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squeeze</w:t>
        </w:r>
      </w:ins>
      <w:ins w:id="5431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5432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</w:t>
        </w:r>
      </w:ins>
      <w:ins w:id="5433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18AAAAF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434" w:author="Damir Ahm" w:date="2025-03-02T18:01:44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435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5436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loss</w:t>
        </w:r>
      </w:ins>
      <w:ins w:id="5437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438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5439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440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loss_function</w:t>
        </w:r>
      </w:ins>
      <w:ins w:id="5441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5442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outp</w:t>
        </w:r>
      </w:ins>
      <w:ins w:id="5443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5444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y_batch</w:t>
        </w:r>
      </w:ins>
      <w:ins w:id="5445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1B9DC362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446" w:author="Damir Ahm" w:date="2025-03-02T18:01:44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447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5448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loss</w:t>
        </w:r>
      </w:ins>
      <w:ins w:id="5449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5450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backward</w:t>
        </w:r>
      </w:ins>
      <w:ins w:id="5451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1C49A83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452" w:author="Damir Ahm" w:date="2025-03-02T18:01:44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453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5454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losses</w:t>
        </w:r>
      </w:ins>
      <w:ins w:id="5455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5456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append</w:t>
        </w:r>
      </w:ins>
      <w:ins w:id="5457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5458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loss</w:t>
        </w:r>
      </w:ins>
      <w:ins w:id="5459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5460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detach</w:t>
        </w:r>
      </w:ins>
      <w:ins w:id="5461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().</w:t>
        </w:r>
      </w:ins>
      <w:ins w:id="5462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flatten</w:t>
        </w:r>
      </w:ins>
      <w:ins w:id="5463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()[</w:t>
        </w:r>
      </w:ins>
      <w:ins w:id="5464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</w:t>
        </w:r>
      </w:ins>
      <w:ins w:id="5465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])</w:t>
        </w:r>
      </w:ins>
    </w:p>
    <w:p w14:paraId="01FB4545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466" w:author="Damir Ahm" w:date="2025-03-02T18:01:44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467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5468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optimizer</w:t>
        </w:r>
      </w:ins>
      <w:ins w:id="5469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5470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step</w:t>
        </w:r>
      </w:ins>
      <w:ins w:id="5471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47EC483F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472" w:author="Damir Ahm" w:date="2025-03-02T18:01:44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473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</w:p>
    <w:p w14:paraId="3E2BA63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474" w:author="Damir Ahm" w:date="2025-03-02T18:01:44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475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5476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probabilities</w:t>
        </w:r>
      </w:ins>
      <w:ins w:id="5477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478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5479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480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linear_regression</w:t>
        </w:r>
      </w:ins>
      <w:ins w:id="5481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5482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forward</w:t>
        </w:r>
      </w:ins>
      <w:ins w:id="5483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5484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X_batch</w:t>
        </w:r>
      </w:ins>
      <w:ins w:id="5485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3AEB261B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486" w:author="Damir Ahm" w:date="2025-03-02T18:01:44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487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5488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preds</w:t>
        </w:r>
      </w:ins>
      <w:ins w:id="5489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490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5491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(</w:t>
        </w:r>
      </w:ins>
      <w:ins w:id="5492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probabilities</w:t>
        </w:r>
      </w:ins>
      <w:ins w:id="5493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494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&gt;</w:t>
        </w:r>
      </w:ins>
      <w:ins w:id="5495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496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0.5</w:t>
        </w:r>
      </w:ins>
      <w:ins w:id="5497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).</w:t>
        </w:r>
      </w:ins>
      <w:ins w:id="5498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type</w:t>
        </w:r>
      </w:ins>
      <w:ins w:id="5499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5500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torch</w:t>
        </w:r>
      </w:ins>
      <w:ins w:id="5501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5502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long</w:t>
        </w:r>
      </w:ins>
      <w:ins w:id="5503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64635F74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504" w:author="Damir Ahm" w:date="2025-03-02T18:01:44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505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5506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batch_acc</w:t>
        </w:r>
      </w:ins>
      <w:ins w:id="5507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508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5509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(</w:t>
        </w:r>
      </w:ins>
      <w:ins w:id="5510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preds</w:t>
        </w:r>
      </w:ins>
      <w:ins w:id="5511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5512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flatten</w:t>
        </w:r>
      </w:ins>
      <w:ins w:id="5513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() </w:t>
        </w:r>
      </w:ins>
      <w:ins w:id="5514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==</w:t>
        </w:r>
      </w:ins>
      <w:ins w:id="5515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516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y_batch</w:t>
        </w:r>
      </w:ins>
      <w:ins w:id="5517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).</w:t>
        </w:r>
      </w:ins>
      <w:ins w:id="5518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type</w:t>
        </w:r>
      </w:ins>
      <w:ins w:id="5519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5520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torch</w:t>
        </w:r>
      </w:ins>
      <w:ins w:id="5521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5522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float32</w:t>
        </w:r>
      </w:ins>
      <w:ins w:id="5523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).</w:t>
        </w:r>
      </w:ins>
      <w:ins w:id="5524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sum</w:t>
        </w:r>
      </w:ins>
      <w:ins w:id="5525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  <w:ins w:id="5526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/</w:t>
        </w:r>
      </w:ins>
      <w:ins w:id="5527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y_batch</w:t>
        </w:r>
      </w:ins>
      <w:ins w:id="5528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5529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size</w:t>
        </w:r>
      </w:ins>
      <w:ins w:id="5530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5531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</w:t>
        </w:r>
      </w:ins>
      <w:ins w:id="5532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0C77D95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533" w:author="Damir Ahm" w:date="2025-03-02T18:01:44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534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</w:p>
    <w:p w14:paraId="3BA5F27D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535" w:author="Damir Ahm" w:date="2025-03-02T18:01:44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536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5537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if</w:t>
        </w:r>
      </w:ins>
      <w:ins w:id="5538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539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it</w:t>
        </w:r>
      </w:ins>
      <w:ins w:id="5540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541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%</w:t>
        </w:r>
      </w:ins>
      <w:ins w:id="5542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543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10</w:t>
        </w:r>
      </w:ins>
      <w:ins w:id="5544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545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==</w:t>
        </w:r>
      </w:ins>
      <w:ins w:id="5546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547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</w:t>
        </w:r>
      </w:ins>
      <w:ins w:id="5548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:</w:t>
        </w:r>
      </w:ins>
    </w:p>
    <w:p w14:paraId="0754FE40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549" w:author="Damir Ahm" w:date="2025-03-02T18:01:44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550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</w:t>
        </w:r>
      </w:ins>
      <w:ins w:id="5551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5552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5553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</w:t>
        </w:r>
      </w:ins>
      <w:ins w:id="5554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 xml:space="preserve">"Iteration: </w:t>
        </w:r>
      </w:ins>
      <w:ins w:id="5555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{</w:t>
        </w:r>
      </w:ins>
      <w:ins w:id="5556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it</w:t>
        </w:r>
      </w:ins>
      <w:ins w:id="5557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558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+</w:t>
        </w:r>
      </w:ins>
      <w:ins w:id="5559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560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epoch</w:t>
        </w:r>
      </w:ins>
      <w:ins w:id="5561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*len</w:t>
        </w:r>
      </w:ins>
      <w:ins w:id="5562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5563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train_dataloader</w:t>
        </w:r>
      </w:ins>
      <w:ins w:id="5564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  <w:ins w:id="5565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}</w:t>
        </w:r>
      </w:ins>
      <w:ins w:id="5566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\n</w:t>
        </w:r>
      </w:ins>
      <w:ins w:id="5567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 xml:space="preserve">Batch accuracy: </w:t>
        </w:r>
      </w:ins>
      <w:ins w:id="5568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{</w:t>
        </w:r>
      </w:ins>
      <w:ins w:id="5569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batch_acc</w:t>
        </w:r>
      </w:ins>
      <w:ins w:id="5570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}</w:t>
        </w:r>
      </w:ins>
      <w:ins w:id="5571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</w:t>
        </w:r>
      </w:ins>
      <w:ins w:id="5572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1CB0019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573" w:author="Damir Ahm" w:date="2025-03-02T18:01:44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574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</w:p>
    <w:p w14:paraId="3CE58D6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575" w:author="Damir Ahm" w:date="2025-03-02T18:01:44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576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5577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current_weights</w:t>
        </w:r>
      </w:ins>
      <w:ins w:id="5578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579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5580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581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linear_regression</w:t>
        </w:r>
      </w:ins>
      <w:ins w:id="5582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5583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weights</w:t>
        </w:r>
      </w:ins>
      <w:ins w:id="5584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5585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detach</w:t>
        </w:r>
      </w:ins>
      <w:ins w:id="5586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().</w:t>
        </w:r>
      </w:ins>
      <w:ins w:id="5587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clone</w:t>
        </w:r>
      </w:ins>
      <w:ins w:id="5588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7B9523D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589" w:author="Damir Ahm" w:date="2025-03-02T18:01:44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590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5591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if</w:t>
        </w:r>
      </w:ins>
      <w:ins w:id="5592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(</w:t>
        </w:r>
      </w:ins>
      <w:ins w:id="5593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prev_weights</w:t>
        </w:r>
      </w:ins>
      <w:ins w:id="5594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595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-</w:t>
        </w:r>
      </w:ins>
      <w:ins w:id="5596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597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current_weights</w:t>
        </w:r>
      </w:ins>
      <w:ins w:id="5598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).</w:t>
        </w:r>
      </w:ins>
      <w:ins w:id="5599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abs</w:t>
        </w:r>
      </w:ins>
      <w:ins w:id="5600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().</w:t>
        </w:r>
      </w:ins>
      <w:ins w:id="5601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max</w:t>
        </w:r>
      </w:ins>
      <w:ins w:id="5602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() </w:t>
        </w:r>
      </w:ins>
      <w:ins w:id="5603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&lt;</w:t>
        </w:r>
      </w:ins>
      <w:ins w:id="5604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605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tol</w:t>
        </w:r>
      </w:ins>
      <w:ins w:id="5606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:</w:t>
        </w:r>
      </w:ins>
    </w:p>
    <w:p w14:paraId="17B64654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607" w:author="Damir Ahm" w:date="2025-03-02T18:01:44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608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</w:t>
        </w:r>
      </w:ins>
      <w:ins w:id="5609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5610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5611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</w:t>
        </w:r>
      </w:ins>
      <w:ins w:id="5612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</w:t>
        </w:r>
      </w:ins>
      <w:ins w:id="5613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\n</w:t>
        </w:r>
      </w:ins>
      <w:ins w:id="5614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 xml:space="preserve">Iteration: </w:t>
        </w:r>
      </w:ins>
      <w:ins w:id="5615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{</w:t>
        </w:r>
      </w:ins>
      <w:ins w:id="5616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it</w:t>
        </w:r>
      </w:ins>
      <w:ins w:id="5617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618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+</w:t>
        </w:r>
      </w:ins>
      <w:ins w:id="5619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620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epoch</w:t>
        </w:r>
      </w:ins>
      <w:ins w:id="5621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*len</w:t>
        </w:r>
      </w:ins>
      <w:ins w:id="5622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5623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train_dataloader</w:t>
        </w:r>
      </w:ins>
      <w:ins w:id="5624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  <w:ins w:id="5625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}</w:t>
        </w:r>
      </w:ins>
      <w:ins w:id="5626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. Convergence. Stopping iterations."</w:t>
        </w:r>
      </w:ins>
      <w:ins w:id="5627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361A75E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628" w:author="Damir Ahm" w:date="2025-03-02T18:01:44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629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</w:t>
        </w:r>
      </w:ins>
      <w:ins w:id="5630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stop_it</w:t>
        </w:r>
      </w:ins>
      <w:ins w:id="5631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632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5633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634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True</w:t>
        </w:r>
      </w:ins>
    </w:p>
    <w:p w14:paraId="15C4ECD4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635" w:author="Damir Ahm" w:date="2025-03-02T18:01:44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636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</w:t>
        </w:r>
      </w:ins>
      <w:ins w:id="5637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break</w:t>
        </w:r>
      </w:ins>
    </w:p>
    <w:p w14:paraId="52A0B2D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638" w:author="Damir Ahm" w:date="2025-03-02T18:01:44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639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5640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prev_weights</w:t>
        </w:r>
      </w:ins>
      <w:ins w:id="5641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642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5643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644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current_weights</w:t>
        </w:r>
      </w:ins>
    </w:p>
    <w:p w14:paraId="097C3355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645" w:author="Damir Ahm" w:date="2025-03-02T18:01:44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646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</w:p>
    <w:p w14:paraId="2E0D55F8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647" w:author="Damir Ahm" w:date="2025-03-02T18:01:44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648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5649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if</w:t>
        </w:r>
      </w:ins>
      <w:ins w:id="5650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651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stop_it</w:t>
        </w:r>
      </w:ins>
      <w:ins w:id="5652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:</w:t>
        </w:r>
      </w:ins>
    </w:p>
    <w:p w14:paraId="0EF8160E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653" w:author="Damir Ahm" w:date="2025-03-02T18:01:44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654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5655" w:author="Damir Ahm" w:date="2025-03-02T18:01:44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break</w:t>
        </w:r>
      </w:ins>
    </w:p>
    <w:p w14:paraId="7266F3D6">
      <w:pPr>
        <w:numPr>
          <w:ilvl w:val="0"/>
          <w:numId w:val="0"/>
        </w:numPr>
        <w:jc w:val="both"/>
        <w:rPr>
          <w:ins w:id="5657" w:author="Damir Ahm" w:date="2025-03-02T18:01:51Z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pPrChange w:id="5656" w:author="Damir Ahm" w:date="2025-03-02T17:47:45Z">
          <w:pPr>
            <w:numPr>
              <w:ilvl w:val="0"/>
              <w:numId w:val="0"/>
            </w:numPr>
            <w:jc w:val="left"/>
          </w:pPr>
        </w:pPrChange>
      </w:pPr>
    </w:p>
    <w:p w14:paraId="5AF3C62D">
      <w:pPr>
        <w:numPr>
          <w:ilvl w:val="0"/>
          <w:numId w:val="0"/>
        </w:numPr>
        <w:jc w:val="left"/>
        <w:rPr>
          <w:ins w:id="5659" w:author="Damir Ahm" w:date="2025-03-02T18:04:06Z"/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pPrChange w:id="5658" w:author="Damir Ahm" w:date="2025-03-02T18:04:06Z">
          <w:pPr>
            <w:numPr>
              <w:ilvl w:val="0"/>
              <w:numId w:val="0"/>
            </w:numPr>
            <w:jc w:val="left"/>
          </w:pPr>
        </w:pPrChange>
      </w:pPr>
      <w:ins w:id="5660" w:author="Damir Ahm" w:date="2025-03-02T18:04:06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br w:type="page"/>
        </w:r>
      </w:ins>
    </w:p>
    <w:p w14:paraId="38520E8C">
      <w:pPr>
        <w:numPr>
          <w:ilvl w:val="0"/>
          <w:numId w:val="8"/>
          <w:ins w:id="5662" w:author="Damir Ahm" w:date="2025-03-02T18:04:09Z"/>
        </w:numPr>
        <w:jc w:val="both"/>
        <w:rPr>
          <w:ins w:id="5663" w:author="Damir Ahm" w:date="2025-03-02T18:04:02Z"/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pPrChange w:id="5661" w:author="Damir Ahm" w:date="2025-03-02T18:04:09Z">
          <w:pPr>
            <w:numPr>
              <w:ilvl w:val="0"/>
              <w:numId w:val="0"/>
            </w:numPr>
            <w:jc w:val="left"/>
          </w:pPr>
        </w:pPrChange>
      </w:pPr>
      <w:ins w:id="5664" w:author="Damir Ahm" w:date="2025-03-02T18:03:52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По</w:t>
        </w:r>
      </w:ins>
      <w:ins w:id="5665" w:author="Damir Ahm" w:date="2025-03-02T18:03:53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 xml:space="preserve">строим </w:t>
        </w:r>
      </w:ins>
      <w:ins w:id="5666" w:author="Damir Ahm" w:date="2025-03-02T18:03:54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график</w:t>
        </w:r>
      </w:ins>
      <w:ins w:id="5667" w:author="Damir Ahm" w:date="2025-03-02T18:03:55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 xml:space="preserve"> зави</w:t>
        </w:r>
      </w:ins>
      <w:ins w:id="5668" w:author="Damir Ahm" w:date="2025-03-02T18:03:56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симос</w:t>
        </w:r>
      </w:ins>
      <w:ins w:id="5669" w:author="Damir Ahm" w:date="2025-03-02T18:03:57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ти знч</w:t>
        </w:r>
      </w:ins>
      <w:ins w:id="5670" w:author="Damir Ahm" w:date="2025-03-02T18:03:58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 xml:space="preserve">ения </w:t>
        </w:r>
      </w:ins>
      <w:ins w:id="5671" w:author="Damir Ahm" w:date="2025-03-02T18:03:59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потерь</w:t>
        </w:r>
      </w:ins>
      <w:ins w:id="5672" w:author="Damir Ahm" w:date="2025-03-02T18:04:00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 xml:space="preserve"> от </w:t>
        </w:r>
      </w:ins>
      <w:ins w:id="5673" w:author="Damir Ahm" w:date="2025-03-02T18:04:01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итера</w:t>
        </w:r>
      </w:ins>
      <w:ins w:id="5674" w:author="Damir Ahm" w:date="2025-03-02T18:04:02Z">
        <w:r>
          <w:rPr>
            <w:rFonts w:hint="default" w:ascii="Times New Roman" w:hAnsi="Times New Roman" w:eastAsia="SimSun" w:cs="Times New Roman"/>
            <w:b w:val="0"/>
            <w:bCs w:val="0"/>
            <w:sz w:val="28"/>
            <w:szCs w:val="28"/>
            <w:lang w:val="ru-RU"/>
          </w:rPr>
          <w:t>ции</w:t>
        </w:r>
      </w:ins>
    </w:p>
    <w:p w14:paraId="4531632D">
      <w:pPr>
        <w:numPr>
          <w:ilvl w:val="0"/>
          <w:numId w:val="0"/>
        </w:numPr>
        <w:jc w:val="both"/>
        <w:rPr>
          <w:ins w:id="5676" w:author="Damir Ahm" w:date="2025-03-02T18:04:02Z"/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pPrChange w:id="5675" w:author="Damir Ahm" w:date="2025-03-02T17:47:45Z">
          <w:pPr>
            <w:numPr>
              <w:ilvl w:val="0"/>
              <w:numId w:val="0"/>
            </w:numPr>
            <w:jc w:val="left"/>
          </w:pPr>
        </w:pPrChange>
      </w:pPr>
    </w:p>
    <w:p w14:paraId="63968B5B">
      <w:pPr>
        <w:numPr>
          <w:ilvl w:val="0"/>
          <w:numId w:val="0"/>
        </w:numPr>
        <w:jc w:val="both"/>
        <w:rPr>
          <w:ins w:id="5678" w:author="Damir Ahm" w:date="2025-03-02T18:04:25Z"/>
        </w:rPr>
        <w:pPrChange w:id="5677" w:author="Damir Ahm" w:date="2025-03-02T17:47:45Z">
          <w:pPr>
            <w:numPr>
              <w:ilvl w:val="0"/>
              <w:numId w:val="0"/>
            </w:numPr>
            <w:jc w:val="left"/>
          </w:pPr>
        </w:pPrChange>
      </w:pPr>
      <w:ins w:id="5679" w:author="Damir Ahm" w:date="2025-03-02T18:04:03Z">
        <w:r>
          <w:rPr/>
          <w:drawing>
            <wp:inline distT="0" distB="0" distL="114300" distR="114300">
              <wp:extent cx="6111875" cy="4145915"/>
              <wp:effectExtent l="0" t="0" r="3175" b="6985"/>
              <wp:docPr id="32" name="Изображение 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" name="Изображение 32"/>
                      <pic:cNvPicPr>
                        <a:picLocks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11875" cy="4145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1A1D5C7">
      <w:pPr>
        <w:pStyle w:val="10"/>
        <w:numPr>
          <w:ilvl w:val="0"/>
          <w:numId w:val="0"/>
        </w:numPr>
        <w:jc w:val="center"/>
        <w:rPr>
          <w:ins w:id="5682" w:author="Damir Ahm" w:date="2025-03-02T18:05:24Z"/>
          <w:lang w:val="ru-RU"/>
        </w:rPr>
        <w:pPrChange w:id="5681" w:author="Damir Ahm" w:date="2025-03-02T18:04:26Z">
          <w:pPr>
            <w:numPr>
              <w:ilvl w:val="0"/>
              <w:numId w:val="0"/>
            </w:numPr>
            <w:jc w:val="left"/>
          </w:pPr>
        </w:pPrChange>
      </w:pPr>
      <w:ins w:id="5683" w:author="Damir Ahm" w:date="2025-03-02T18:04:25Z">
        <w:r>
          <w:rPr/>
          <w:t xml:space="preserve">Рис. </w:t>
        </w:r>
      </w:ins>
      <w:ins w:id="5684" w:author="Damir Ahm" w:date="2025-03-02T18:04:25Z">
        <w:r>
          <w:rPr/>
          <w:fldChar w:fldCharType="begin"/>
        </w:r>
      </w:ins>
      <w:ins w:id="5685" w:author="Damir Ahm" w:date="2025-03-02T18:04:25Z">
        <w:r>
          <w:rPr/>
          <w:instrText xml:space="preserve"> SEQ Рис. \* ARABIC </w:instrText>
        </w:r>
      </w:ins>
      <w:ins w:id="5686" w:author="Damir Ahm" w:date="2025-03-02T18:04:25Z">
        <w:r>
          <w:rPr/>
          <w:fldChar w:fldCharType="separate"/>
        </w:r>
      </w:ins>
      <w:ins w:id="5687" w:author="Damir Ahm" w:date="2025-03-02T19:52:30Z">
        <w:r>
          <w:rPr/>
          <w:t>29</w:t>
        </w:r>
      </w:ins>
      <w:ins w:id="5688" w:author="Damir Ahm" w:date="2025-03-02T18:04:25Z">
        <w:r>
          <w:rPr/>
          <w:fldChar w:fldCharType="end"/>
        </w:r>
      </w:ins>
      <w:ins w:id="5689" w:author="Damir Ahm" w:date="2025-03-02T18:04:25Z">
        <w:r>
          <w:rPr>
            <w:lang w:val="ru-RU"/>
          </w:rPr>
          <w:t xml:space="preserve"> График зависимости потерь от итерации</w:t>
        </w:r>
      </w:ins>
    </w:p>
    <w:p w14:paraId="06D0D559">
      <w:pPr>
        <w:numPr>
          <w:ilvl w:val="0"/>
          <w:numId w:val="0"/>
        </w:numPr>
        <w:jc w:val="left"/>
        <w:rPr>
          <w:ins w:id="5691" w:author="Damir Ahm" w:date="2025-03-02T18:05:25Z"/>
          <w:lang w:val="ru-RU"/>
        </w:rPr>
        <w:pPrChange w:id="5690" w:author="Damir Ahm" w:date="2025-03-02T18:04:26Z">
          <w:pPr>
            <w:numPr>
              <w:ilvl w:val="0"/>
              <w:numId w:val="0"/>
            </w:numPr>
            <w:jc w:val="left"/>
          </w:pPr>
        </w:pPrChange>
      </w:pPr>
    </w:p>
    <w:p w14:paraId="712B20EC">
      <w:pPr>
        <w:numPr>
          <w:ilvl w:val="0"/>
          <w:numId w:val="8"/>
          <w:ins w:id="5693" w:author="Damir Ahm" w:date="2025-03-02T18:05:28Z"/>
        </w:numPr>
        <w:jc w:val="left"/>
        <w:rPr>
          <w:ins w:id="5694" w:author="Damir Ahm" w:date="2025-03-02T18:05:36Z"/>
          <w:rFonts w:hint="default"/>
          <w:lang w:val="en-US"/>
        </w:rPr>
        <w:pPrChange w:id="5692" w:author="Damir Ahm" w:date="2025-03-02T18:05:28Z">
          <w:pPr>
            <w:numPr>
              <w:ilvl w:val="0"/>
              <w:numId w:val="0"/>
            </w:numPr>
            <w:jc w:val="left"/>
          </w:pPr>
        </w:pPrChange>
      </w:pPr>
      <w:ins w:id="5695" w:author="Damir Ahm" w:date="2025-03-02T18:05:30Z">
        <w:r>
          <w:rPr>
            <w:rFonts w:hint="default"/>
            <w:lang w:val="ru-RU"/>
          </w:rPr>
          <w:t>Изм</w:t>
        </w:r>
      </w:ins>
      <w:ins w:id="5696" w:author="Damir Ahm" w:date="2025-03-02T18:05:32Z">
        <w:r>
          <w:rPr>
            <w:rFonts w:hint="default"/>
            <w:lang w:val="ru-RU"/>
          </w:rPr>
          <w:t xml:space="preserve">ерим </w:t>
        </w:r>
      </w:ins>
      <w:ins w:id="5697" w:author="Damir Ahm" w:date="2025-03-02T18:05:33Z">
        <w:r>
          <w:rPr>
            <w:rFonts w:hint="default"/>
            <w:lang w:val="ru-RU"/>
          </w:rPr>
          <w:t>точно</w:t>
        </w:r>
      </w:ins>
      <w:ins w:id="5698" w:author="Damir Ahm" w:date="2025-03-02T18:05:34Z">
        <w:r>
          <w:rPr>
            <w:rFonts w:hint="default"/>
            <w:lang w:val="ru-RU"/>
          </w:rPr>
          <w:t>сть получен</w:t>
        </w:r>
      </w:ins>
      <w:ins w:id="5699" w:author="Damir Ahm" w:date="2025-03-02T18:05:35Z">
        <w:r>
          <w:rPr>
            <w:rFonts w:hint="default"/>
            <w:lang w:val="ru-RU"/>
          </w:rPr>
          <w:t>ной моде</w:t>
        </w:r>
      </w:ins>
      <w:ins w:id="5700" w:author="Damir Ahm" w:date="2025-03-02T18:05:36Z">
        <w:r>
          <w:rPr>
            <w:rFonts w:hint="default"/>
            <w:lang w:val="ru-RU"/>
          </w:rPr>
          <w:t>ли</w:t>
        </w:r>
      </w:ins>
    </w:p>
    <w:p w14:paraId="48D092A4">
      <w:pPr>
        <w:numPr>
          <w:ilvl w:val="0"/>
          <w:numId w:val="0"/>
        </w:numPr>
        <w:jc w:val="both"/>
        <w:rPr>
          <w:ins w:id="5702" w:author="Damir Ahm" w:date="2025-03-02T18:05:36Z"/>
          <w:rFonts w:hint="default"/>
          <w:lang w:val="ru-RU"/>
        </w:rPr>
        <w:pPrChange w:id="5701" w:author="Damir Ahm" w:date="2025-03-02T18:05:28Z">
          <w:pPr>
            <w:numPr>
              <w:ilvl w:val="0"/>
              <w:numId w:val="0"/>
            </w:numPr>
            <w:jc w:val="left"/>
          </w:pPr>
        </w:pPrChange>
      </w:pPr>
    </w:p>
    <w:p w14:paraId="70997A6F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703" w:author="Damir Ahm" w:date="2025-03-02T18:05:36Z"/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704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import</w:t>
        </w:r>
      </w:ins>
      <w:ins w:id="5705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706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numpy</w:t>
        </w:r>
      </w:ins>
      <w:ins w:id="5707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708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as</w:t>
        </w:r>
      </w:ins>
      <w:ins w:id="5709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710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np</w:t>
        </w:r>
      </w:ins>
    </w:p>
    <w:p w14:paraId="06FBA27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711" w:author="Damir Ahm" w:date="2025-03-02T18:05:36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712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def</w:t>
        </w:r>
      </w:ins>
      <w:ins w:id="5713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714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predict</w:t>
        </w:r>
      </w:ins>
      <w:ins w:id="5715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5716" w:author="Damir Ahm" w:date="2025-03-02T18:05:36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dataloader</w:t>
        </w:r>
      </w:ins>
      <w:ins w:id="5717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5718" w:author="Damir Ahm" w:date="2025-03-02T18:05:36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model</w:t>
        </w:r>
      </w:ins>
      <w:ins w:id="5719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):</w:t>
        </w:r>
      </w:ins>
    </w:p>
    <w:p w14:paraId="1501729D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720" w:author="Damir Ahm" w:date="2025-03-02T18:05:36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721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5722" w:author="Damir Ahm" w:date="2025-03-02T18:05:36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model</w:t>
        </w:r>
      </w:ins>
      <w:ins w:id="5723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5724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eval</w:t>
        </w:r>
      </w:ins>
      <w:ins w:id="5725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47533B7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726" w:author="Damir Ahm" w:date="2025-03-02T18:05:36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727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5728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predictions</w:t>
        </w:r>
      </w:ins>
      <w:ins w:id="5729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730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5731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732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np</w:t>
        </w:r>
      </w:ins>
      <w:ins w:id="5733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5734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array</w:t>
        </w:r>
      </w:ins>
      <w:ins w:id="5735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([])</w:t>
        </w:r>
      </w:ins>
    </w:p>
    <w:p w14:paraId="182A10EA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736" w:author="Damir Ahm" w:date="2025-03-02T18:05:36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737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5738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for</w:t>
        </w:r>
      </w:ins>
      <w:ins w:id="5739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740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x_batch</w:t>
        </w:r>
      </w:ins>
      <w:ins w:id="5741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5742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_</w:t>
        </w:r>
      </w:ins>
      <w:ins w:id="5743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744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in</w:t>
        </w:r>
      </w:ins>
      <w:ins w:id="5745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746" w:author="Damir Ahm" w:date="2025-03-02T18:05:36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dataloader</w:t>
        </w:r>
      </w:ins>
      <w:ins w:id="5747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:</w:t>
        </w:r>
      </w:ins>
    </w:p>
    <w:p w14:paraId="2DAEF7C4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748" w:author="Damir Ahm" w:date="2025-03-02T18:05:36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749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5750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outp</w:t>
        </w:r>
      </w:ins>
      <w:ins w:id="5751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752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5753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754" w:author="Damir Ahm" w:date="2025-03-02T18:05:36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model</w:t>
        </w:r>
      </w:ins>
      <w:ins w:id="5755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5756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x_batch</w:t>
        </w:r>
      </w:ins>
      <w:ins w:id="5757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26B272C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758" w:author="Damir Ahm" w:date="2025-03-02T18:05:36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759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5760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probs</w:t>
        </w:r>
      </w:ins>
      <w:ins w:id="5761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762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5763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764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torch</w:t>
        </w:r>
      </w:ins>
      <w:ins w:id="5765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5766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sigmoid</w:t>
        </w:r>
      </w:ins>
      <w:ins w:id="5767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5768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outp</w:t>
        </w:r>
      </w:ins>
      <w:ins w:id="5769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21EF0AB4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770" w:author="Damir Ahm" w:date="2025-03-02T18:05:36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771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5772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preds</w:t>
        </w:r>
      </w:ins>
      <w:ins w:id="5773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774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5775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(</w:t>
        </w:r>
      </w:ins>
      <w:ins w:id="5776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probs</w:t>
        </w:r>
      </w:ins>
      <w:ins w:id="5777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778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&gt;</w:t>
        </w:r>
      </w:ins>
      <w:ins w:id="5779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780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0.5</w:t>
        </w:r>
      </w:ins>
      <w:ins w:id="5781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).</w:t>
        </w:r>
      </w:ins>
      <w:ins w:id="5782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type</w:t>
        </w:r>
      </w:ins>
      <w:ins w:id="5783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5784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torch</w:t>
        </w:r>
      </w:ins>
      <w:ins w:id="5785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5786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long</w:t>
        </w:r>
      </w:ins>
      <w:ins w:id="5787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2F754D1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788" w:author="Damir Ahm" w:date="2025-03-02T18:05:36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789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5790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predictions</w:t>
        </w:r>
      </w:ins>
      <w:ins w:id="5791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792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5793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794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np</w:t>
        </w:r>
      </w:ins>
      <w:ins w:id="5795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5796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hstack</w:t>
        </w:r>
      </w:ins>
      <w:ins w:id="5797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((</w:t>
        </w:r>
      </w:ins>
      <w:ins w:id="5798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predictions</w:t>
        </w:r>
      </w:ins>
      <w:ins w:id="5799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5800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preds</w:t>
        </w:r>
      </w:ins>
      <w:ins w:id="5801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5802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numpy</w:t>
        </w:r>
      </w:ins>
      <w:ins w:id="5803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().</w:t>
        </w:r>
      </w:ins>
      <w:ins w:id="5804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flatten</w:t>
        </w:r>
      </w:ins>
      <w:ins w:id="5805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()))</w:t>
        </w:r>
      </w:ins>
    </w:p>
    <w:p w14:paraId="74441F66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806" w:author="Damir Ahm" w:date="2025-03-02T18:05:36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 w14:paraId="2F18FC8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808" w:author="Damir Ahm" w:date="2025-03-02T18:05:36Z"/>
        </w:rPr>
        <w:pPrChange w:id="5807" w:author="Damir Ahm" w:date="2025-03-02T18:05:39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5809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5810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return</w:t>
        </w:r>
      </w:ins>
      <w:ins w:id="5811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812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predictions</w:t>
        </w:r>
      </w:ins>
      <w:ins w:id="5813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5814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flatten</w:t>
        </w:r>
      </w:ins>
      <w:ins w:id="5815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4A9EAEC8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817" w:author="Damir Ahm" w:date="2025-03-02T18:05:36Z"/>
        </w:rPr>
        <w:pPrChange w:id="5816" w:author="Damir Ahm" w:date="2025-03-02T18:05:38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5818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from</w:t>
        </w:r>
      </w:ins>
      <w:ins w:id="5819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820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sklearn</w:t>
        </w:r>
      </w:ins>
      <w:ins w:id="5821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5822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metrics</w:t>
        </w:r>
      </w:ins>
      <w:ins w:id="5823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824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import</w:t>
        </w:r>
      </w:ins>
      <w:ins w:id="5825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826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accuracy_score</w:t>
        </w:r>
      </w:ins>
    </w:p>
    <w:p w14:paraId="35697A95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827" w:author="Damir Ahm" w:date="2025-03-02T18:05:36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828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5829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5830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accuracy_score</w:t>
        </w:r>
      </w:ins>
      <w:ins w:id="5831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5832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predict</w:t>
        </w:r>
      </w:ins>
      <w:ins w:id="5833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5834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val_dataloader</w:t>
        </w:r>
      </w:ins>
      <w:ins w:id="5835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5836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linear_regression</w:t>
        </w:r>
      </w:ins>
      <w:ins w:id="5837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),</w:t>
        </w:r>
      </w:ins>
      <w:ins w:id="5838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Y_test</w:t>
        </w:r>
      </w:ins>
      <w:ins w:id="5839" w:author="Damir Ahm" w:date="2025-03-02T18:05:36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))</w:t>
        </w:r>
      </w:ins>
    </w:p>
    <w:p w14:paraId="477F128E">
      <w:pPr>
        <w:numPr>
          <w:ilvl w:val="0"/>
          <w:numId w:val="0"/>
        </w:numPr>
        <w:jc w:val="both"/>
        <w:rPr>
          <w:ins w:id="5841" w:author="Damir Ahm" w:date="2025-03-02T18:05:41Z"/>
          <w:rFonts w:hint="default"/>
          <w:lang w:val="en-US"/>
        </w:rPr>
        <w:pPrChange w:id="5840" w:author="Damir Ahm" w:date="2025-03-02T18:05:28Z">
          <w:pPr>
            <w:numPr>
              <w:ilvl w:val="0"/>
              <w:numId w:val="0"/>
            </w:numPr>
            <w:jc w:val="left"/>
          </w:pPr>
        </w:pPrChange>
      </w:pPr>
    </w:p>
    <w:p w14:paraId="46238DF8">
      <w:pPr>
        <w:numPr>
          <w:ilvl w:val="0"/>
          <w:numId w:val="0"/>
        </w:numPr>
        <w:jc w:val="both"/>
        <w:rPr>
          <w:ins w:id="5843" w:author="Damir Ahm" w:date="2025-03-02T18:05:51Z"/>
          <w:rFonts w:hint="default"/>
          <w:lang w:val="ru-RU"/>
        </w:rPr>
        <w:pPrChange w:id="5842" w:author="Damir Ahm" w:date="2025-03-02T18:05:28Z">
          <w:pPr>
            <w:numPr>
              <w:ilvl w:val="0"/>
              <w:numId w:val="0"/>
            </w:numPr>
            <w:jc w:val="left"/>
          </w:pPr>
        </w:pPrChange>
      </w:pPr>
      <w:ins w:id="5844" w:author="Damir Ahm" w:date="2025-03-02T18:05:44Z">
        <w:r>
          <w:rPr>
            <w:rFonts w:hint="default"/>
            <w:lang w:val="ru-RU"/>
          </w:rPr>
          <w:t>Результ</w:t>
        </w:r>
      </w:ins>
      <w:ins w:id="5845" w:author="Damir Ahm" w:date="2025-03-02T18:05:45Z">
        <w:r>
          <w:rPr>
            <w:rFonts w:hint="default"/>
            <w:lang w:val="ru-RU"/>
          </w:rPr>
          <w:t xml:space="preserve">ат </w:t>
        </w:r>
      </w:ins>
      <w:ins w:id="5846" w:author="Damir Ahm" w:date="2025-03-02T18:05:47Z">
        <w:r>
          <w:rPr>
            <w:rFonts w:hint="default"/>
            <w:lang w:val="ru-RU"/>
          </w:rPr>
          <w:t>87.</w:t>
        </w:r>
      </w:ins>
      <w:ins w:id="5847" w:author="Damir Ahm" w:date="2025-03-02T18:05:49Z">
        <w:r>
          <w:rPr>
            <w:rFonts w:hint="default"/>
            <w:lang w:val="ru-RU"/>
          </w:rPr>
          <w:t>8</w:t>
        </w:r>
      </w:ins>
      <w:ins w:id="5848" w:author="Damir Ahm" w:date="2025-03-02T18:05:50Z">
        <w:r>
          <w:rPr>
            <w:rFonts w:hint="default"/>
            <w:lang w:val="ru-RU"/>
          </w:rPr>
          <w:t>%</w:t>
        </w:r>
      </w:ins>
    </w:p>
    <w:p w14:paraId="06183F06">
      <w:pPr>
        <w:numPr>
          <w:ilvl w:val="0"/>
          <w:numId w:val="0"/>
        </w:numPr>
        <w:jc w:val="both"/>
        <w:rPr>
          <w:ins w:id="5850" w:author="Damir Ahm" w:date="2025-03-02T18:05:51Z"/>
          <w:rFonts w:hint="default"/>
          <w:lang w:val="ru-RU"/>
        </w:rPr>
        <w:pPrChange w:id="5849" w:author="Damir Ahm" w:date="2025-03-02T18:05:28Z">
          <w:pPr>
            <w:numPr>
              <w:ilvl w:val="0"/>
              <w:numId w:val="0"/>
            </w:numPr>
            <w:jc w:val="left"/>
          </w:pPr>
        </w:pPrChange>
      </w:pPr>
    </w:p>
    <w:p w14:paraId="29A49673">
      <w:pPr>
        <w:numPr>
          <w:ilvl w:val="0"/>
          <w:numId w:val="0"/>
        </w:numPr>
        <w:jc w:val="left"/>
        <w:rPr>
          <w:ins w:id="5852" w:author="Damir Ahm" w:date="2025-03-02T18:06:24Z"/>
          <w:rFonts w:hint="default"/>
          <w:lang w:val="ru-RU"/>
        </w:rPr>
        <w:pPrChange w:id="5851" w:author="Damir Ahm" w:date="2025-03-02T18:06:24Z">
          <w:pPr>
            <w:numPr>
              <w:ilvl w:val="0"/>
              <w:numId w:val="0"/>
            </w:numPr>
            <w:jc w:val="left"/>
          </w:pPr>
        </w:pPrChange>
      </w:pPr>
      <w:ins w:id="5853" w:author="Damir Ahm" w:date="2025-03-02T18:06:24Z">
        <w:r>
          <w:rPr>
            <w:rFonts w:hint="default"/>
            <w:lang w:val="ru-RU"/>
          </w:rPr>
          <w:br w:type="page"/>
        </w:r>
      </w:ins>
    </w:p>
    <w:p w14:paraId="063F6B7F">
      <w:pPr>
        <w:numPr>
          <w:ilvl w:val="0"/>
          <w:numId w:val="8"/>
          <w:ins w:id="5855" w:author="Damir Ahm" w:date="2025-03-02T18:05:54Z"/>
        </w:numPr>
        <w:jc w:val="both"/>
        <w:rPr>
          <w:ins w:id="5856" w:author="Damir Ahm" w:date="2025-03-02T18:06:26Z"/>
          <w:rFonts w:hint="default"/>
          <w:lang w:val="ru-RU"/>
        </w:rPr>
        <w:pPrChange w:id="5854" w:author="Damir Ahm" w:date="2025-03-02T18:05:54Z">
          <w:pPr>
            <w:numPr>
              <w:ilvl w:val="0"/>
              <w:numId w:val="0"/>
            </w:numPr>
            <w:jc w:val="left"/>
          </w:pPr>
        </w:pPrChange>
      </w:pPr>
      <w:ins w:id="5857" w:author="Damir Ahm" w:date="2025-03-02T18:19:26Z">
        <w:r>
          <w:rPr>
            <w:rFonts w:hint="default"/>
            <w:lang w:val="ru-RU"/>
          </w:rPr>
          <w:t>Значи</w:t>
        </w:r>
      </w:ins>
      <w:ins w:id="5858" w:author="Damir Ahm" w:date="2025-03-02T18:19:27Z">
        <w:r>
          <w:rPr>
            <w:rFonts w:hint="default"/>
            <w:lang w:val="ru-RU"/>
          </w:rPr>
          <w:t xml:space="preserve">тельно </w:t>
        </w:r>
      </w:ins>
      <w:ins w:id="5859" w:author="Damir Ahm" w:date="2025-03-02T18:19:28Z">
        <w:r>
          <w:rPr>
            <w:rFonts w:hint="default"/>
            <w:lang w:val="ru-RU"/>
          </w:rPr>
          <w:t>у</w:t>
        </w:r>
      </w:ins>
      <w:ins w:id="5860" w:author="Damir Ahm" w:date="2025-03-02T18:18:57Z">
        <w:r>
          <w:rPr>
            <w:rFonts w:hint="default"/>
            <w:lang w:val="ru-RU"/>
          </w:rPr>
          <w:t>лучш</w:t>
        </w:r>
      </w:ins>
      <w:ins w:id="5861" w:author="Damir Ahm" w:date="2025-03-02T18:18:58Z">
        <w:r>
          <w:rPr>
            <w:rFonts w:hint="default"/>
            <w:lang w:val="ru-RU"/>
          </w:rPr>
          <w:t xml:space="preserve">ить </w:t>
        </w:r>
      </w:ins>
      <w:ins w:id="5862" w:author="Damir Ahm" w:date="2025-03-02T18:19:01Z">
        <w:r>
          <w:rPr>
            <w:rFonts w:hint="default"/>
            <w:lang w:val="ru-RU"/>
          </w:rPr>
          <w:t>точност</w:t>
        </w:r>
      </w:ins>
      <w:ins w:id="5863" w:author="Damir Ahm" w:date="2025-03-02T18:19:02Z">
        <w:r>
          <w:rPr>
            <w:rFonts w:hint="default"/>
            <w:lang w:val="ru-RU"/>
          </w:rPr>
          <w:t>ь модели</w:t>
        </w:r>
      </w:ins>
      <w:ins w:id="5864" w:author="Damir Ahm" w:date="2025-03-02T18:19:03Z">
        <w:r>
          <w:rPr>
            <w:rFonts w:hint="default"/>
            <w:lang w:val="ru-RU"/>
          </w:rPr>
          <w:t xml:space="preserve"> путем </w:t>
        </w:r>
      </w:ins>
      <w:ins w:id="5865" w:author="Damir Ahm" w:date="2025-03-02T18:19:04Z">
        <w:r>
          <w:rPr>
            <w:rFonts w:hint="default"/>
            <w:lang w:val="ru-RU"/>
          </w:rPr>
          <w:t>подбо</w:t>
        </w:r>
      </w:ins>
      <w:ins w:id="5866" w:author="Damir Ahm" w:date="2025-03-02T18:19:05Z">
        <w:r>
          <w:rPr>
            <w:rFonts w:hint="default"/>
            <w:lang w:val="ru-RU"/>
          </w:rPr>
          <w:t>ра п</w:t>
        </w:r>
      </w:ins>
      <w:ins w:id="5867" w:author="Damir Ahm" w:date="2025-03-02T18:19:06Z">
        <w:r>
          <w:rPr>
            <w:rFonts w:hint="default"/>
            <w:lang w:val="ru-RU"/>
          </w:rPr>
          <w:t>ар</w:t>
        </w:r>
      </w:ins>
      <w:ins w:id="5868" w:author="Damir Ahm" w:date="2025-03-02T18:19:07Z">
        <w:r>
          <w:rPr>
            <w:rFonts w:hint="default"/>
            <w:lang w:val="ru-RU"/>
          </w:rPr>
          <w:t>ам</w:t>
        </w:r>
      </w:ins>
      <w:ins w:id="5869" w:author="Damir Ahm" w:date="2025-03-02T18:19:08Z">
        <w:r>
          <w:rPr>
            <w:rFonts w:hint="default"/>
            <w:lang w:val="ru-RU"/>
          </w:rPr>
          <w:t>етров</w:t>
        </w:r>
      </w:ins>
      <w:ins w:id="5870" w:author="Damir Ahm" w:date="2025-03-02T18:19:15Z">
        <w:r>
          <w:rPr>
            <w:rFonts w:hint="default"/>
            <w:lang w:val="ru-RU"/>
          </w:rPr>
          <w:t xml:space="preserve"> и </w:t>
        </w:r>
      </w:ins>
      <w:ins w:id="5871" w:author="Damir Ahm" w:date="2025-03-02T18:19:17Z">
        <w:r>
          <w:rPr>
            <w:rFonts w:hint="default"/>
            <w:lang w:val="ru-RU"/>
          </w:rPr>
          <w:t>функ</w:t>
        </w:r>
      </w:ins>
      <w:ins w:id="5872" w:author="Damir Ahm" w:date="2025-03-02T18:19:18Z">
        <w:r>
          <w:rPr>
            <w:rFonts w:hint="default"/>
            <w:lang w:val="ru-RU"/>
          </w:rPr>
          <w:t>ции поте</w:t>
        </w:r>
      </w:ins>
      <w:ins w:id="5873" w:author="Damir Ahm" w:date="2025-03-02T18:19:19Z">
        <w:r>
          <w:rPr>
            <w:rFonts w:hint="default"/>
            <w:lang w:val="ru-RU"/>
          </w:rPr>
          <w:t xml:space="preserve">рь </w:t>
        </w:r>
      </w:ins>
      <w:ins w:id="5874" w:author="Damir Ahm" w:date="2025-03-02T18:19:29Z">
        <w:r>
          <w:rPr>
            <w:rFonts w:hint="default"/>
            <w:lang w:val="ru-RU"/>
          </w:rPr>
          <w:t>не получи</w:t>
        </w:r>
      </w:ins>
      <w:ins w:id="5875" w:author="Damir Ahm" w:date="2025-03-02T18:19:30Z">
        <w:r>
          <w:rPr>
            <w:rFonts w:hint="default"/>
            <w:lang w:val="ru-RU"/>
          </w:rPr>
          <w:t>лось</w:t>
        </w:r>
      </w:ins>
    </w:p>
    <w:p w14:paraId="057E6578">
      <w:pPr>
        <w:numPr>
          <w:ilvl w:val="0"/>
          <w:numId w:val="0"/>
        </w:numPr>
        <w:jc w:val="both"/>
        <w:rPr>
          <w:ins w:id="5877" w:author="Damir Ahm" w:date="2025-03-02T18:19:31Z"/>
          <w:rFonts w:hint="default"/>
          <w:lang w:val="ru-RU"/>
        </w:rPr>
        <w:pPrChange w:id="5876" w:author="Damir Ahm" w:date="2025-03-02T18:05:54Z">
          <w:pPr>
            <w:numPr>
              <w:ilvl w:val="0"/>
              <w:numId w:val="0"/>
            </w:numPr>
            <w:jc w:val="left"/>
          </w:pPr>
        </w:pPrChange>
      </w:pPr>
    </w:p>
    <w:p w14:paraId="329AE7F6">
      <w:pPr>
        <w:numPr>
          <w:ilvl w:val="0"/>
          <w:numId w:val="0"/>
        </w:numPr>
        <w:jc w:val="both"/>
        <w:rPr>
          <w:ins w:id="5879" w:author="Damir Ahm" w:date="2025-03-02T18:19:52Z"/>
          <w:rFonts w:hint="default" w:ascii="Times New Roman" w:hAnsi="Times New Roman" w:cs="Times New Roman"/>
          <w:b/>
          <w:bCs/>
          <w:sz w:val="32"/>
          <w:szCs w:val="32"/>
          <w:lang w:val="en-US"/>
          <w:rPrChange w:id="5880" w:author="Damir Ahm" w:date="2025-03-02T18:20:00Z">
            <w:rPr>
              <w:ins w:id="5881" w:author="Damir Ahm" w:date="2025-03-02T18:19:52Z"/>
              <w:rFonts w:hint="default"/>
              <w:lang w:val="en-US"/>
            </w:rPr>
          </w:rPrChange>
        </w:rPr>
        <w:pPrChange w:id="5878" w:author="Damir Ahm" w:date="2025-03-02T18:05:54Z">
          <w:pPr>
            <w:numPr>
              <w:ilvl w:val="0"/>
              <w:numId w:val="0"/>
            </w:numPr>
            <w:jc w:val="left"/>
          </w:pPr>
        </w:pPrChange>
      </w:pPr>
      <w:ins w:id="5882" w:author="Damir Ahm" w:date="2025-03-02T18:19:32Z">
        <w:r>
          <w:rPr>
            <w:rFonts w:hint="default" w:ascii="Times New Roman" w:hAnsi="Times New Roman" w:cs="Times New Roman"/>
            <w:b/>
            <w:bCs/>
            <w:sz w:val="32"/>
            <w:szCs w:val="32"/>
            <w:lang w:val="ru-RU"/>
            <w:rPrChange w:id="5883" w:author="Damir Ahm" w:date="2025-03-02T18:20:00Z">
              <w:rPr>
                <w:rFonts w:hint="default"/>
                <w:lang w:val="ru-RU"/>
              </w:rPr>
            </w:rPrChange>
          </w:rPr>
          <w:t>7.</w:t>
        </w:r>
      </w:ins>
      <w:ins w:id="5885" w:author="Damir Ahm" w:date="2025-03-02T18:19:33Z">
        <w:r>
          <w:rPr>
            <w:rFonts w:hint="default" w:ascii="Times New Roman" w:hAnsi="Times New Roman" w:cs="Times New Roman"/>
            <w:b/>
            <w:bCs/>
            <w:sz w:val="32"/>
            <w:szCs w:val="32"/>
            <w:lang w:val="ru-RU"/>
            <w:rPrChange w:id="5886" w:author="Damir Ahm" w:date="2025-03-02T18:20:00Z">
              <w:rPr>
                <w:rFonts w:hint="default"/>
                <w:lang w:val="ru-RU"/>
              </w:rPr>
            </w:rPrChange>
          </w:rPr>
          <w:t xml:space="preserve"> </w:t>
        </w:r>
      </w:ins>
      <w:ins w:id="5888" w:author="Damir Ahm" w:date="2025-03-02T18:19:35Z">
        <w:r>
          <w:rPr>
            <w:rFonts w:hint="default" w:ascii="Times New Roman" w:hAnsi="Times New Roman" w:cs="Times New Roman"/>
            <w:b/>
            <w:bCs/>
            <w:sz w:val="32"/>
            <w:szCs w:val="32"/>
            <w:lang w:val="ru-RU"/>
            <w:rPrChange w:id="5889" w:author="Damir Ahm" w:date="2025-03-02T18:20:00Z">
              <w:rPr>
                <w:rFonts w:hint="default"/>
                <w:lang w:val="ru-RU"/>
              </w:rPr>
            </w:rPrChange>
          </w:rPr>
          <w:t>С</w:t>
        </w:r>
      </w:ins>
      <w:ins w:id="5891" w:author="Damir Ahm" w:date="2025-03-02T18:19:36Z">
        <w:r>
          <w:rPr>
            <w:rFonts w:hint="default" w:ascii="Times New Roman" w:hAnsi="Times New Roman" w:cs="Times New Roman"/>
            <w:b/>
            <w:bCs/>
            <w:sz w:val="32"/>
            <w:szCs w:val="32"/>
            <w:lang w:val="ru-RU"/>
            <w:rPrChange w:id="5892" w:author="Damir Ahm" w:date="2025-03-02T18:20:00Z">
              <w:rPr>
                <w:rFonts w:hint="default"/>
                <w:lang w:val="ru-RU"/>
              </w:rPr>
            </w:rPrChange>
          </w:rPr>
          <w:t>ве</w:t>
        </w:r>
      </w:ins>
      <w:ins w:id="5894" w:author="Damir Ahm" w:date="2025-03-02T18:19:38Z">
        <w:r>
          <w:rPr>
            <w:rFonts w:hint="default" w:ascii="Times New Roman" w:hAnsi="Times New Roman" w:cs="Times New Roman"/>
            <w:b/>
            <w:bCs/>
            <w:sz w:val="32"/>
            <w:szCs w:val="32"/>
            <w:lang w:val="ru-RU"/>
            <w:rPrChange w:id="5895" w:author="Damir Ahm" w:date="2025-03-02T18:20:00Z">
              <w:rPr>
                <w:rFonts w:hint="default"/>
                <w:lang w:val="ru-RU"/>
              </w:rPr>
            </w:rPrChange>
          </w:rPr>
          <w:t>рточн</w:t>
        </w:r>
      </w:ins>
      <w:ins w:id="5897" w:author="Damir Ahm" w:date="2025-03-02T18:19:39Z">
        <w:r>
          <w:rPr>
            <w:rFonts w:hint="default" w:ascii="Times New Roman" w:hAnsi="Times New Roman" w:cs="Times New Roman"/>
            <w:b/>
            <w:bCs/>
            <w:sz w:val="32"/>
            <w:szCs w:val="32"/>
            <w:lang w:val="ru-RU"/>
            <w:rPrChange w:id="5898" w:author="Damir Ahm" w:date="2025-03-02T18:20:00Z">
              <w:rPr>
                <w:rFonts w:hint="default"/>
                <w:lang w:val="ru-RU"/>
              </w:rPr>
            </w:rPrChange>
          </w:rPr>
          <w:t xml:space="preserve">ые </w:t>
        </w:r>
      </w:ins>
      <w:ins w:id="5900" w:author="Damir Ahm" w:date="2025-03-02T18:19:40Z">
        <w:r>
          <w:rPr>
            <w:rFonts w:hint="default" w:ascii="Times New Roman" w:hAnsi="Times New Roman" w:cs="Times New Roman"/>
            <w:b/>
            <w:bCs/>
            <w:sz w:val="32"/>
            <w:szCs w:val="32"/>
            <w:lang w:val="ru-RU"/>
            <w:rPrChange w:id="5901" w:author="Damir Ahm" w:date="2025-03-02T18:20:00Z">
              <w:rPr>
                <w:rFonts w:hint="default"/>
                <w:lang w:val="ru-RU"/>
              </w:rPr>
            </w:rPrChange>
          </w:rPr>
          <w:t>нейро</w:t>
        </w:r>
      </w:ins>
      <w:ins w:id="5903" w:author="Damir Ahm" w:date="2025-03-02T18:19:41Z">
        <w:r>
          <w:rPr>
            <w:rFonts w:hint="default" w:ascii="Times New Roman" w:hAnsi="Times New Roman" w:cs="Times New Roman"/>
            <w:b/>
            <w:bCs/>
            <w:sz w:val="32"/>
            <w:szCs w:val="32"/>
            <w:lang w:val="ru-RU"/>
            <w:rPrChange w:id="5904" w:author="Damir Ahm" w:date="2025-03-02T18:20:00Z">
              <w:rPr>
                <w:rFonts w:hint="default"/>
                <w:lang w:val="ru-RU"/>
              </w:rPr>
            </w:rPrChange>
          </w:rPr>
          <w:t>нные сети</w:t>
        </w:r>
      </w:ins>
      <w:ins w:id="5906" w:author="Damir Ahm" w:date="2025-03-02T18:19:42Z">
        <w:r>
          <w:rPr>
            <w:rFonts w:hint="default" w:ascii="Times New Roman" w:hAnsi="Times New Roman" w:cs="Times New Roman"/>
            <w:b/>
            <w:bCs/>
            <w:sz w:val="32"/>
            <w:szCs w:val="32"/>
            <w:lang w:val="ru-RU"/>
            <w:rPrChange w:id="5907" w:author="Damir Ahm" w:date="2025-03-02T18:20:00Z">
              <w:rPr>
                <w:rFonts w:hint="default"/>
                <w:lang w:val="ru-RU"/>
              </w:rPr>
            </w:rPrChange>
          </w:rPr>
          <w:t xml:space="preserve"> </w:t>
        </w:r>
      </w:ins>
      <w:ins w:id="5909" w:author="Damir Ahm" w:date="2025-03-02T18:19:44Z">
        <w:r>
          <w:rPr>
            <w:rFonts w:hint="default" w:ascii="Times New Roman" w:hAnsi="Times New Roman" w:cs="Times New Roman"/>
            <w:b/>
            <w:bCs/>
            <w:sz w:val="32"/>
            <w:szCs w:val="32"/>
            <w:lang w:val="en-US"/>
            <w:rPrChange w:id="5910" w:author="Damir Ahm" w:date="2025-03-02T18:20:00Z">
              <w:rPr>
                <w:rFonts w:hint="default"/>
                <w:lang w:val="en-US"/>
              </w:rPr>
            </w:rPrChange>
          </w:rPr>
          <w:t>pyto</w:t>
        </w:r>
      </w:ins>
      <w:ins w:id="5912" w:author="Damir Ahm" w:date="2025-03-02T18:19:45Z">
        <w:r>
          <w:rPr>
            <w:rFonts w:hint="default" w:ascii="Times New Roman" w:hAnsi="Times New Roman" w:cs="Times New Roman"/>
            <w:b/>
            <w:bCs/>
            <w:sz w:val="32"/>
            <w:szCs w:val="32"/>
            <w:lang w:val="en-US"/>
            <w:rPrChange w:id="5913" w:author="Damir Ahm" w:date="2025-03-02T18:20:00Z">
              <w:rPr>
                <w:rFonts w:hint="default"/>
                <w:lang w:val="en-US"/>
              </w:rPr>
            </w:rPrChange>
          </w:rPr>
          <w:t>rch</w:t>
        </w:r>
      </w:ins>
      <w:ins w:id="5915" w:author="Damir Ahm" w:date="2025-03-02T18:19:45Z">
        <w:r>
          <w:rPr>
            <w:rFonts w:hint="default" w:ascii="Times New Roman" w:hAnsi="Times New Roman" w:cs="Times New Roman"/>
            <w:b/>
            <w:bCs/>
            <w:sz w:val="32"/>
            <w:szCs w:val="32"/>
            <w:lang w:val="ru-RU"/>
            <w:rPrChange w:id="5916" w:author="Damir Ahm" w:date="2025-03-02T18:20:00Z">
              <w:rPr>
                <w:rFonts w:hint="default"/>
                <w:lang w:val="ru-RU"/>
              </w:rPr>
            </w:rPrChange>
          </w:rPr>
          <w:t xml:space="preserve"> </w:t>
        </w:r>
      </w:ins>
      <w:ins w:id="5918" w:author="Damir Ahm" w:date="2025-03-02T18:19:47Z">
        <w:r>
          <w:rPr>
            <w:rFonts w:hint="default" w:ascii="Times New Roman" w:hAnsi="Times New Roman" w:cs="Times New Roman"/>
            <w:b/>
            <w:bCs/>
            <w:sz w:val="32"/>
            <w:szCs w:val="32"/>
            <w:lang w:val="ru-RU"/>
            <w:rPrChange w:id="5919" w:author="Damir Ahm" w:date="2025-03-02T18:20:00Z">
              <w:rPr>
                <w:rFonts w:hint="default"/>
                <w:lang w:val="ru-RU"/>
              </w:rPr>
            </w:rPrChange>
          </w:rPr>
          <w:t>для кл</w:t>
        </w:r>
      </w:ins>
      <w:ins w:id="5921" w:author="Damir Ahm" w:date="2025-03-02T18:19:48Z">
        <w:r>
          <w:rPr>
            <w:rFonts w:hint="default" w:ascii="Times New Roman" w:hAnsi="Times New Roman" w:cs="Times New Roman"/>
            <w:b/>
            <w:bCs/>
            <w:sz w:val="32"/>
            <w:szCs w:val="32"/>
            <w:lang w:val="ru-RU"/>
            <w:rPrChange w:id="5922" w:author="Damir Ahm" w:date="2025-03-02T18:20:00Z">
              <w:rPr>
                <w:rFonts w:hint="default"/>
                <w:lang w:val="ru-RU"/>
              </w:rPr>
            </w:rPrChange>
          </w:rPr>
          <w:t>ассифи</w:t>
        </w:r>
      </w:ins>
      <w:ins w:id="5924" w:author="Damir Ahm" w:date="2025-03-02T18:19:49Z">
        <w:r>
          <w:rPr>
            <w:rFonts w:hint="default" w:ascii="Times New Roman" w:hAnsi="Times New Roman" w:cs="Times New Roman"/>
            <w:b/>
            <w:bCs/>
            <w:sz w:val="32"/>
            <w:szCs w:val="32"/>
            <w:lang w:val="ru-RU"/>
            <w:rPrChange w:id="5925" w:author="Damir Ahm" w:date="2025-03-02T18:20:00Z">
              <w:rPr>
                <w:rFonts w:hint="default"/>
                <w:lang w:val="ru-RU"/>
              </w:rPr>
            </w:rPrChange>
          </w:rPr>
          <w:t>кации и</w:t>
        </w:r>
      </w:ins>
      <w:ins w:id="5927" w:author="Damir Ahm" w:date="2025-03-02T18:19:50Z">
        <w:r>
          <w:rPr>
            <w:rFonts w:hint="default" w:ascii="Times New Roman" w:hAnsi="Times New Roman" w:cs="Times New Roman"/>
            <w:b/>
            <w:bCs/>
            <w:sz w:val="32"/>
            <w:szCs w:val="32"/>
            <w:lang w:val="ru-RU"/>
            <w:rPrChange w:id="5928" w:author="Damir Ahm" w:date="2025-03-02T18:20:00Z">
              <w:rPr>
                <w:rFonts w:hint="default"/>
                <w:lang w:val="ru-RU"/>
              </w:rPr>
            </w:rPrChange>
          </w:rPr>
          <w:t>зображе</w:t>
        </w:r>
      </w:ins>
      <w:ins w:id="5930" w:author="Damir Ahm" w:date="2025-03-02T18:19:51Z">
        <w:r>
          <w:rPr>
            <w:rFonts w:hint="default" w:ascii="Times New Roman" w:hAnsi="Times New Roman" w:cs="Times New Roman"/>
            <w:b/>
            <w:bCs/>
            <w:sz w:val="32"/>
            <w:szCs w:val="32"/>
            <w:lang w:val="ru-RU"/>
            <w:rPrChange w:id="5931" w:author="Damir Ahm" w:date="2025-03-02T18:20:00Z">
              <w:rPr>
                <w:rFonts w:hint="default"/>
                <w:lang w:val="ru-RU"/>
              </w:rPr>
            </w:rPrChange>
          </w:rPr>
          <w:t>ний</w:t>
        </w:r>
      </w:ins>
    </w:p>
    <w:p w14:paraId="2E2C9FAA">
      <w:pPr>
        <w:numPr>
          <w:ilvl w:val="0"/>
          <w:numId w:val="0"/>
        </w:numPr>
        <w:jc w:val="both"/>
        <w:rPr>
          <w:ins w:id="5934" w:author="Damir Ahm" w:date="2025-03-02T18:06:26Z"/>
          <w:rFonts w:hint="default"/>
          <w:lang w:val="en-US"/>
        </w:rPr>
        <w:pPrChange w:id="5933" w:author="Damir Ahm" w:date="2025-03-02T18:05:54Z">
          <w:pPr>
            <w:numPr>
              <w:ilvl w:val="0"/>
              <w:numId w:val="0"/>
            </w:numPr>
            <w:jc w:val="left"/>
          </w:pPr>
        </w:pPrChange>
      </w:pPr>
    </w:p>
    <w:p w14:paraId="63DF0448">
      <w:pPr>
        <w:numPr>
          <w:ilvl w:val="0"/>
          <w:numId w:val="9"/>
          <w:ins w:id="5936" w:author="Damir Ahm" w:date="2025-03-02T18:23:46Z"/>
        </w:numPr>
        <w:jc w:val="both"/>
        <w:rPr>
          <w:ins w:id="5937" w:author="Damir Ahm" w:date="2025-03-02T18:23:56Z"/>
          <w:rFonts w:hint="default" w:ascii="Times New Roman" w:hAnsi="Times New Roman" w:cs="Times New Roman"/>
          <w:sz w:val="32"/>
          <w:szCs w:val="32"/>
          <w:lang w:val="en-US"/>
        </w:rPr>
        <w:pPrChange w:id="5935" w:author="Damir Ahm" w:date="2025-03-02T18:23:46Z">
          <w:pPr>
            <w:numPr>
              <w:ilvl w:val="0"/>
              <w:numId w:val="0"/>
            </w:numPr>
            <w:jc w:val="left"/>
          </w:pPr>
        </w:pPrChange>
      </w:pPr>
      <w:ins w:id="5938" w:author="Damir Ahm" w:date="2025-03-02T18:23:46Z">
        <w:r>
          <w:rPr>
            <w:rFonts w:ascii="Times New Roman" w:hAnsi="Times New Roman" w:eastAsia="SimSun" w:cs="Times New Roman"/>
            <w:sz w:val="32"/>
            <w:szCs w:val="32"/>
            <w:rPrChange w:id="5939" w:author="Damir Ahm" w:date="2025-03-02T18:23:54Z">
              <w:rPr>
                <w:rFonts w:ascii="SimSun" w:hAnsi="SimSun" w:eastAsia="SimSun" w:cs="SimSun"/>
                <w:sz w:val="24"/>
                <w:szCs w:val="24"/>
              </w:rPr>
            </w:rPrChange>
          </w:rPr>
          <w:t>Создадим простейшую сверточную нейронную сеть</w:t>
        </w:r>
      </w:ins>
    </w:p>
    <w:p w14:paraId="5AAE7C1A">
      <w:pPr>
        <w:numPr>
          <w:ilvl w:val="0"/>
          <w:numId w:val="0"/>
        </w:numPr>
        <w:jc w:val="both"/>
        <w:rPr>
          <w:ins w:id="5942" w:author="Damir Ahm" w:date="2025-03-02T18:23:57Z"/>
          <w:rFonts w:ascii="Times New Roman" w:hAnsi="Times New Roman" w:eastAsia="SimSun" w:cs="Times New Roman"/>
          <w:sz w:val="32"/>
          <w:szCs w:val="32"/>
        </w:rPr>
        <w:pPrChange w:id="5941" w:author="Damir Ahm" w:date="2025-03-02T18:23:46Z">
          <w:pPr>
            <w:numPr>
              <w:ilvl w:val="0"/>
              <w:numId w:val="0"/>
            </w:numPr>
            <w:jc w:val="left"/>
          </w:pPr>
        </w:pPrChange>
      </w:pPr>
    </w:p>
    <w:p w14:paraId="1B282BCB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943" w:author="Damir Ahm" w:date="2025-03-02T19:00:48Z"/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944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</w:t>
        </w:r>
      </w:ins>
      <w:ins w:id="5945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946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5947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948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2</w:t>
        </w:r>
      </w:ins>
    </w:p>
    <w:p w14:paraId="2EFB775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949" w:author="Damir Ahm" w:date="2025-03-02T19:00:4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 w14:paraId="6626D21E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950" w:author="Damir Ahm" w:date="2025-03-02T19:00:4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951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import</w:t>
        </w:r>
      </w:ins>
      <w:ins w:id="5952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953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os</w:t>
        </w:r>
      </w:ins>
    </w:p>
    <w:p w14:paraId="002E63CE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954" w:author="Damir Ahm" w:date="2025-03-02T19:00:4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955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import</w:t>
        </w:r>
      </w:ins>
      <w:ins w:id="5956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957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torch</w:t>
        </w:r>
      </w:ins>
    </w:p>
    <w:p w14:paraId="09DCB7CF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958" w:author="Damir Ahm" w:date="2025-03-02T19:00:4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959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import</w:t>
        </w:r>
      </w:ins>
      <w:ins w:id="5960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961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torchvision</w:t>
        </w:r>
      </w:ins>
    </w:p>
    <w:p w14:paraId="0803F4B2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962" w:author="Damir Ahm" w:date="2025-03-02T19:00:4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963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from</w:t>
        </w:r>
      </w:ins>
      <w:ins w:id="5964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965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torch</w:t>
        </w:r>
      </w:ins>
      <w:ins w:id="5966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5967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utils</w:t>
        </w:r>
      </w:ins>
      <w:ins w:id="5968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5969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data</w:t>
        </w:r>
      </w:ins>
      <w:ins w:id="5970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971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import</w:t>
        </w:r>
      </w:ins>
      <w:ins w:id="5972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973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TensorDataset</w:t>
        </w:r>
      </w:ins>
      <w:ins w:id="5974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5975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DataLoader</w:t>
        </w:r>
      </w:ins>
    </w:p>
    <w:p w14:paraId="0BC058F0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976" w:author="Damir Ahm" w:date="2025-03-02T19:00:4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977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from</w:t>
        </w:r>
      </w:ins>
      <w:ins w:id="5978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979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catalyst</w:t>
        </w:r>
      </w:ins>
      <w:ins w:id="5980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981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import</w:t>
        </w:r>
      </w:ins>
      <w:ins w:id="5982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983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utils</w:t>
        </w:r>
      </w:ins>
    </w:p>
    <w:p w14:paraId="2189A3F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984" w:author="Damir Ahm" w:date="2025-03-02T19:00:4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5985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from</w:t>
        </w:r>
      </w:ins>
      <w:ins w:id="5986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987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catalyst</w:t>
        </w:r>
      </w:ins>
      <w:ins w:id="5988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5989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contrib</w:t>
        </w:r>
      </w:ins>
      <w:ins w:id="5990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5991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datasets</w:t>
        </w:r>
      </w:ins>
      <w:ins w:id="5992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993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import</w:t>
        </w:r>
      </w:ins>
      <w:ins w:id="5994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5995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MNIST</w:t>
        </w:r>
      </w:ins>
    </w:p>
    <w:p w14:paraId="07DD446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5997" w:author="Damir Ahm" w:date="2025-03-02T19:00:48Z"/>
        </w:rPr>
        <w:pPrChange w:id="5996" w:author="Damir Ahm" w:date="2025-03-02T19:00:55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5998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from</w:t>
        </w:r>
      </w:ins>
      <w:ins w:id="5999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000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torch</w:t>
        </w:r>
      </w:ins>
      <w:ins w:id="6001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002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import</w:t>
        </w:r>
      </w:ins>
      <w:ins w:id="6003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004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nn</w:t>
        </w:r>
      </w:ins>
    </w:p>
    <w:p w14:paraId="4A8B508B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006" w:author="Damir Ahm" w:date="2025-03-02T19:00:48Z"/>
        </w:rPr>
        <w:pPrChange w:id="6005" w:author="Damir Ahm" w:date="2025-03-02T19:00:54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6007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import</w:t>
        </w:r>
      </w:ins>
      <w:ins w:id="6008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009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six</w:t>
        </w:r>
      </w:ins>
    </w:p>
    <w:p w14:paraId="0EA67C4F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010" w:author="Damir Ahm" w:date="2025-03-02T19:00:4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011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if</w:t>
        </w:r>
      </w:ins>
      <w:ins w:id="6012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013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not</w:t>
        </w:r>
      </w:ins>
      <w:ins w:id="6014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015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hasattr</w:t>
        </w:r>
      </w:ins>
      <w:ins w:id="6016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6017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six</w:t>
        </w:r>
      </w:ins>
      <w:ins w:id="6018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6019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'string_classes'</w:t>
        </w:r>
      </w:ins>
      <w:ins w:id="6020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):</w:t>
        </w:r>
      </w:ins>
    </w:p>
    <w:p w14:paraId="198FAB3D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021" w:author="Damir Ahm" w:date="2025-03-02T19:00:4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022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6023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if</w:t>
        </w:r>
      </w:ins>
      <w:ins w:id="6024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025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hasattr</w:t>
        </w:r>
      </w:ins>
      <w:ins w:id="6026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6027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six</w:t>
        </w:r>
      </w:ins>
      <w:ins w:id="6028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6029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'string_types'</w:t>
        </w:r>
      </w:ins>
      <w:ins w:id="6030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):</w:t>
        </w:r>
      </w:ins>
    </w:p>
    <w:p w14:paraId="4923373F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031" w:author="Damir Ahm" w:date="2025-03-02T19:00:4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032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6033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six</w:t>
        </w:r>
      </w:ins>
      <w:ins w:id="6034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.string_classes </w:t>
        </w:r>
      </w:ins>
      <w:ins w:id="6035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036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037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six</w:t>
        </w:r>
      </w:ins>
      <w:ins w:id="6038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6039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string_types</w:t>
        </w:r>
      </w:ins>
    </w:p>
    <w:p w14:paraId="58B2949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040" w:author="Damir Ahm" w:date="2025-03-02T19:00:4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041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6042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else</w:t>
        </w:r>
      </w:ins>
      <w:ins w:id="6043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:</w:t>
        </w:r>
      </w:ins>
    </w:p>
    <w:p w14:paraId="04FB4BF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044" w:author="Damir Ahm" w:date="2025-03-02T19:00:4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045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6046" w:author="Damir Ahm" w:date="2025-03-02T19:00:48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7F848E"/>
            <w:kern w:val="0"/>
            <w:sz w:val="21"/>
            <w:szCs w:val="21"/>
            <w:shd w:val="clear" w:fill="282C34"/>
            <w:lang w:val="en-US" w:eastAsia="zh-CN" w:bidi="ar"/>
          </w:rPr>
          <w:t># For newer Python versions</w:t>
        </w:r>
      </w:ins>
    </w:p>
    <w:p w14:paraId="386CB8C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048" w:author="Damir Ahm" w:date="2025-03-02T19:00:48Z"/>
        </w:rPr>
        <w:pPrChange w:id="6047" w:author="Damir Ahm" w:date="2025-03-02T19:00:53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6049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6050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six</w:t>
        </w:r>
      </w:ins>
      <w:ins w:id="6051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.string_classes </w:t>
        </w:r>
      </w:ins>
      <w:ins w:id="6052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053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(</w:t>
        </w:r>
      </w:ins>
      <w:ins w:id="6054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str</w:t>
        </w:r>
      </w:ins>
      <w:ins w:id="6055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,)</w:t>
        </w:r>
      </w:ins>
    </w:p>
    <w:p w14:paraId="6C315F48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056" w:author="Damir Ahm" w:date="2025-03-02T19:00:4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057" w:author="Damir Ahm" w:date="2025-03-02T19:00:48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7F848E"/>
            <w:kern w:val="0"/>
            <w:sz w:val="21"/>
            <w:szCs w:val="21"/>
            <w:shd w:val="clear" w:fill="282C34"/>
            <w:lang w:val="en-US" w:eastAsia="zh-CN" w:bidi="ar"/>
          </w:rPr>
          <w:t># Add this to ensure torch._six has string_classes</w:t>
        </w:r>
      </w:ins>
    </w:p>
    <w:p w14:paraId="0F80D870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058" w:author="Damir Ahm" w:date="2025-03-02T19:00:4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059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import</w:t>
        </w:r>
      </w:ins>
      <w:ins w:id="6060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061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torch</w:t>
        </w:r>
      </w:ins>
    </w:p>
    <w:p w14:paraId="5176FD24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062" w:author="Damir Ahm" w:date="2025-03-02T19:00:4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063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if</w:t>
        </w:r>
      </w:ins>
      <w:ins w:id="6064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065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not</w:t>
        </w:r>
      </w:ins>
      <w:ins w:id="6066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067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hasattr</w:t>
        </w:r>
      </w:ins>
      <w:ins w:id="6068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6069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torch</w:t>
        </w:r>
      </w:ins>
      <w:ins w:id="6070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6071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'_six'</w:t>
        </w:r>
      </w:ins>
      <w:ins w:id="6072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):</w:t>
        </w:r>
      </w:ins>
    </w:p>
    <w:p w14:paraId="7E56E3A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073" w:author="Damir Ahm" w:date="2025-03-02T19:00:4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074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6075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torch</w:t>
        </w:r>
      </w:ins>
      <w:ins w:id="6076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6077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_six</w:t>
        </w:r>
      </w:ins>
      <w:ins w:id="6078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079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080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081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six</w:t>
        </w:r>
      </w:ins>
    </w:p>
    <w:p w14:paraId="445AE6FD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082" w:author="Damir Ahm" w:date="2025-03-02T19:00:4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083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elif</w:t>
        </w:r>
      </w:ins>
      <w:ins w:id="6084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085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not</w:t>
        </w:r>
      </w:ins>
      <w:ins w:id="6086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087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hasattr</w:t>
        </w:r>
      </w:ins>
      <w:ins w:id="6088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6089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torch</w:t>
        </w:r>
      </w:ins>
      <w:ins w:id="6090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._six, </w:t>
        </w:r>
      </w:ins>
      <w:ins w:id="6091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'string_classes'</w:t>
        </w:r>
      </w:ins>
      <w:ins w:id="6092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):</w:t>
        </w:r>
      </w:ins>
    </w:p>
    <w:p w14:paraId="0A78B3E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094" w:author="Damir Ahm" w:date="2025-03-02T19:00:48Z"/>
        </w:rPr>
        <w:pPrChange w:id="6093" w:author="Damir Ahm" w:date="2025-03-02T19:00:53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6095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6096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torch</w:t>
        </w:r>
      </w:ins>
      <w:ins w:id="6097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._six.string_classes </w:t>
        </w:r>
      </w:ins>
      <w:ins w:id="6098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099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100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six</w:t>
        </w:r>
      </w:ins>
      <w:ins w:id="6101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.string_classes</w:t>
        </w:r>
      </w:ins>
    </w:p>
    <w:p w14:paraId="657C718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102" w:author="Damir Ahm" w:date="2025-03-02T19:00:4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103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if</w:t>
        </w:r>
      </w:ins>
      <w:ins w:id="6104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105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not</w:t>
        </w:r>
      </w:ins>
      <w:ins w:id="6106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107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hasattr</w:t>
        </w:r>
      </w:ins>
      <w:ins w:id="6108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6109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torch</w:t>
        </w:r>
      </w:ins>
      <w:ins w:id="6110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6111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'_six'</w:t>
        </w:r>
      </w:ins>
      <w:ins w:id="6112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):</w:t>
        </w:r>
      </w:ins>
    </w:p>
    <w:p w14:paraId="34BBBF75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114" w:author="Damir Ahm" w:date="2025-03-02T19:00:48Z"/>
        </w:rPr>
        <w:pPrChange w:id="6113" w:author="Damir Ahm" w:date="2025-03-02T19:00:52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6115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6116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torch</w:t>
        </w:r>
      </w:ins>
      <w:ins w:id="6117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6118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_six</w:t>
        </w:r>
      </w:ins>
      <w:ins w:id="6119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120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121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122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six</w:t>
        </w:r>
      </w:ins>
    </w:p>
    <w:p w14:paraId="594008D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123" w:author="Damir Ahm" w:date="2025-03-02T19:00:4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124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utils</w:t>
        </w:r>
      </w:ins>
      <w:ins w:id="6125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6126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set_global_seed</w:t>
        </w:r>
      </w:ins>
      <w:ins w:id="6127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6128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</w:t>
        </w:r>
      </w:ins>
      <w:ins w:id="6129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65C03A2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130" w:author="Damir Ahm" w:date="2025-03-02T19:00:4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131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train_dataset</w:t>
        </w:r>
      </w:ins>
      <w:ins w:id="6132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133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134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135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MNIST</w:t>
        </w:r>
      </w:ins>
      <w:ins w:id="6136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6137" w:author="Damir Ahm" w:date="2025-03-02T19:00:48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root</w:t>
        </w:r>
      </w:ins>
      <w:ins w:id="6138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139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os</w:t>
        </w:r>
      </w:ins>
      <w:ins w:id="6140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6141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getcwd</w:t>
        </w:r>
      </w:ins>
      <w:ins w:id="6142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(), </w:t>
        </w:r>
      </w:ins>
      <w:ins w:id="6143" w:author="Damir Ahm" w:date="2025-03-02T19:00:48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train</w:t>
        </w:r>
      </w:ins>
      <w:ins w:id="6144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145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True</w:t>
        </w:r>
      </w:ins>
      <w:ins w:id="6146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6147" w:author="Damir Ahm" w:date="2025-03-02T19:00:48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download</w:t>
        </w:r>
      </w:ins>
      <w:ins w:id="6148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149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True</w:t>
        </w:r>
      </w:ins>
      <w:ins w:id="6150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05CB77EE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151" w:author="Damir Ahm" w:date="2025-03-02T19:00:4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152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val_dataset</w:t>
        </w:r>
      </w:ins>
      <w:ins w:id="6153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154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155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156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MNIST</w:t>
        </w:r>
      </w:ins>
      <w:ins w:id="6157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6158" w:author="Damir Ahm" w:date="2025-03-02T19:00:48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root</w:t>
        </w:r>
      </w:ins>
      <w:ins w:id="6159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160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os</w:t>
        </w:r>
      </w:ins>
      <w:ins w:id="6161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6162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getcwd</w:t>
        </w:r>
      </w:ins>
      <w:ins w:id="6163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(), </w:t>
        </w:r>
      </w:ins>
      <w:ins w:id="6164" w:author="Damir Ahm" w:date="2025-03-02T19:00:48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train</w:t>
        </w:r>
      </w:ins>
      <w:ins w:id="6165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166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False</w:t>
        </w:r>
      </w:ins>
      <w:ins w:id="6167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7E29943D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168" w:author="Damir Ahm" w:date="2025-03-02T19:00:4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169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train_dataloader</w:t>
        </w:r>
      </w:ins>
      <w:ins w:id="6170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171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172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173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DataLoader</w:t>
        </w:r>
      </w:ins>
      <w:ins w:id="6174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6175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train_dataset</w:t>
        </w:r>
      </w:ins>
      <w:ins w:id="6176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6177" w:author="Damir Ahm" w:date="2025-03-02T19:00:48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batch_size</w:t>
        </w:r>
      </w:ins>
      <w:ins w:id="6178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179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128</w:t>
        </w:r>
      </w:ins>
      <w:ins w:id="6180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6C0F787F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182" w:author="Damir Ahm" w:date="2025-03-02T19:00:48Z"/>
        </w:rPr>
        <w:pPrChange w:id="6181" w:author="Damir Ahm" w:date="2025-03-02T19:00:52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6183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val_dataloader</w:t>
        </w:r>
      </w:ins>
      <w:ins w:id="6184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185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186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187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DataLoader</w:t>
        </w:r>
      </w:ins>
      <w:ins w:id="6188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6189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val_dataset</w:t>
        </w:r>
      </w:ins>
      <w:ins w:id="6190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6191" w:author="Damir Ahm" w:date="2025-03-02T19:00:48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batch_size</w:t>
        </w:r>
      </w:ins>
      <w:ins w:id="6192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193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128</w:t>
        </w:r>
      </w:ins>
      <w:ins w:id="6194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65616C65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195" w:author="Damir Ahm" w:date="2025-03-02T19:00:4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196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class</w:t>
        </w:r>
      </w:ins>
      <w:ins w:id="6197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198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Identical</w:t>
        </w:r>
      </w:ins>
      <w:ins w:id="6199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6200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nn</w:t>
        </w:r>
      </w:ins>
      <w:ins w:id="6201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6202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Module</w:t>
        </w:r>
      </w:ins>
      <w:ins w:id="6203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):</w:t>
        </w:r>
      </w:ins>
    </w:p>
    <w:p w14:paraId="3BD21702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204" w:author="Damir Ahm" w:date="2025-03-02T19:00:4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205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6206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def</w:t>
        </w:r>
      </w:ins>
      <w:ins w:id="6207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208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forward</w:t>
        </w:r>
      </w:ins>
      <w:ins w:id="6209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6210" w:author="Damir Ahm" w:date="2025-03-02T19:00:48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self</w:t>
        </w:r>
      </w:ins>
      <w:ins w:id="6211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6212" w:author="Damir Ahm" w:date="2025-03-02T19:00:48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</w:t>
        </w:r>
      </w:ins>
      <w:ins w:id="6213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):</w:t>
        </w:r>
      </w:ins>
    </w:p>
    <w:p w14:paraId="1E242F9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215" w:author="Damir Ahm" w:date="2025-03-02T19:00:48Z"/>
        </w:rPr>
        <w:pPrChange w:id="6214" w:author="Damir Ahm" w:date="2025-03-02T19:00:51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6216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6217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return</w:t>
        </w:r>
      </w:ins>
      <w:ins w:id="6218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219" w:author="Damir Ahm" w:date="2025-03-02T19:00:48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</w:t>
        </w:r>
      </w:ins>
    </w:p>
    <w:p w14:paraId="7AD31E76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220" w:author="Damir Ahm" w:date="2025-03-02T19:00:4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221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class</w:t>
        </w:r>
      </w:ins>
      <w:ins w:id="6222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223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Flatten</w:t>
        </w:r>
      </w:ins>
      <w:ins w:id="6224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6225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nn</w:t>
        </w:r>
      </w:ins>
      <w:ins w:id="6226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6227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Module</w:t>
        </w:r>
      </w:ins>
      <w:ins w:id="6228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):</w:t>
        </w:r>
      </w:ins>
    </w:p>
    <w:p w14:paraId="54EC16FA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229" w:author="Damir Ahm" w:date="2025-03-02T19:00:4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230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6231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def</w:t>
        </w:r>
      </w:ins>
      <w:ins w:id="6232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233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forward</w:t>
        </w:r>
      </w:ins>
      <w:ins w:id="6234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6235" w:author="Damir Ahm" w:date="2025-03-02T19:00:48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self</w:t>
        </w:r>
      </w:ins>
      <w:ins w:id="6236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6237" w:author="Damir Ahm" w:date="2025-03-02T19:00:48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</w:t>
        </w:r>
      </w:ins>
      <w:ins w:id="6238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):</w:t>
        </w:r>
      </w:ins>
    </w:p>
    <w:p w14:paraId="7073DEE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239" w:author="Damir Ahm" w:date="2025-03-02T19:00:4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240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6241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batch_size</w:t>
        </w:r>
      </w:ins>
      <w:ins w:id="6242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243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244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245" w:author="Damir Ahm" w:date="2025-03-02T19:00:48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</w:t>
        </w:r>
      </w:ins>
      <w:ins w:id="6246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6247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size</w:t>
        </w:r>
      </w:ins>
      <w:ins w:id="6248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6249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</w:t>
        </w:r>
      </w:ins>
      <w:ins w:id="6250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6CE79D04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251" w:author="Damir Ahm" w:date="2025-03-02T19:00:4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252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</w:p>
    <w:p w14:paraId="194C21B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254" w:author="Damir Ahm" w:date="2025-03-02T19:00:48Z"/>
        </w:rPr>
        <w:pPrChange w:id="6253" w:author="Damir Ahm" w:date="2025-03-02T19:00:50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6255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6256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return</w:t>
        </w:r>
      </w:ins>
      <w:ins w:id="6257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258" w:author="Damir Ahm" w:date="2025-03-02T19:00:48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</w:t>
        </w:r>
      </w:ins>
      <w:ins w:id="6259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6260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view</w:t>
        </w:r>
      </w:ins>
      <w:ins w:id="6261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6262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batch_size</w:t>
        </w:r>
      </w:ins>
      <w:ins w:id="6263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6264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-</w:t>
        </w:r>
      </w:ins>
      <w:ins w:id="6265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</w:t>
        </w:r>
      </w:ins>
      <w:ins w:id="6266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776ABFC8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268" w:author="Damir Ahm" w:date="2025-03-02T19:00:48Z"/>
        </w:rPr>
        <w:pPrChange w:id="6267" w:author="Damir Ahm" w:date="2025-03-02T19:00:50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6269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activation</w:t>
        </w:r>
      </w:ins>
      <w:ins w:id="6270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271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272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273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Identical</w:t>
        </w:r>
      </w:ins>
    </w:p>
    <w:p w14:paraId="26F7777E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274" w:author="Damir Ahm" w:date="2025-03-02T19:00:4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275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model</w:t>
        </w:r>
      </w:ins>
      <w:ins w:id="6276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277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278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279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nn</w:t>
        </w:r>
      </w:ins>
      <w:ins w:id="6280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6281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Sequential</w:t>
        </w:r>
      </w:ins>
      <w:ins w:id="6282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</w:p>
    <w:p w14:paraId="352EFC96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283" w:author="Damir Ahm" w:date="2025-03-02T19:00:4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284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 </w:t>
        </w:r>
      </w:ins>
      <w:ins w:id="6285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Flatten</w:t>
        </w:r>
      </w:ins>
      <w:ins w:id="6286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(),</w:t>
        </w:r>
      </w:ins>
    </w:p>
    <w:p w14:paraId="3D6155C0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287" w:author="Damir Ahm" w:date="2025-03-02T19:00:4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288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 </w:t>
        </w:r>
      </w:ins>
      <w:ins w:id="6289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nn</w:t>
        </w:r>
      </w:ins>
      <w:ins w:id="6290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6291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Linear</w:t>
        </w:r>
      </w:ins>
      <w:ins w:id="6292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6293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28</w:t>
        </w:r>
      </w:ins>
      <w:ins w:id="6294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*</w:t>
        </w:r>
      </w:ins>
      <w:ins w:id="6295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28</w:t>
        </w:r>
      </w:ins>
      <w:ins w:id="6296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6297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128</w:t>
        </w:r>
      </w:ins>
      <w:ins w:id="6298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),</w:t>
        </w:r>
      </w:ins>
    </w:p>
    <w:p w14:paraId="634AE444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299" w:author="Damir Ahm" w:date="2025-03-02T19:00:4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300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 </w:t>
        </w:r>
      </w:ins>
      <w:ins w:id="6301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activation</w:t>
        </w:r>
      </w:ins>
      <w:ins w:id="6302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(),</w:t>
        </w:r>
      </w:ins>
    </w:p>
    <w:p w14:paraId="7FD68A7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303" w:author="Damir Ahm" w:date="2025-03-02T19:00:4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304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 </w:t>
        </w:r>
      </w:ins>
      <w:ins w:id="6305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nn</w:t>
        </w:r>
      </w:ins>
      <w:ins w:id="6306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6307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Linear</w:t>
        </w:r>
      </w:ins>
      <w:ins w:id="6308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6309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128</w:t>
        </w:r>
      </w:ins>
      <w:ins w:id="6310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6311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128</w:t>
        </w:r>
      </w:ins>
      <w:ins w:id="6312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),</w:t>
        </w:r>
      </w:ins>
    </w:p>
    <w:p w14:paraId="022721B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313" w:author="Damir Ahm" w:date="2025-03-02T19:00:4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314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 </w:t>
        </w:r>
      </w:ins>
      <w:ins w:id="6315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activation</w:t>
        </w:r>
      </w:ins>
      <w:ins w:id="6316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(),</w:t>
        </w:r>
      </w:ins>
    </w:p>
    <w:p w14:paraId="36D9F790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317" w:author="Damir Ahm" w:date="2025-03-02T19:00:4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318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 </w:t>
        </w:r>
      </w:ins>
      <w:ins w:id="6319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nn</w:t>
        </w:r>
      </w:ins>
      <w:ins w:id="6320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6321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Linear</w:t>
        </w:r>
      </w:ins>
      <w:ins w:id="6322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6323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128</w:t>
        </w:r>
      </w:ins>
      <w:ins w:id="6324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6325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10</w:t>
        </w:r>
      </w:ins>
      <w:ins w:id="6326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315882F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327" w:author="Damir Ahm" w:date="2025-03-02T19:00:4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328" w:author="Damir Ahm" w:date="2025-03-02T19:00:4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42AA6B37">
      <w:pPr>
        <w:keepNext w:val="0"/>
        <w:keepLines w:val="0"/>
        <w:widowControl/>
        <w:suppressLineNumbers w:val="0"/>
        <w:jc w:val="left"/>
        <w:rPr>
          <w:ins w:id="6329" w:author="Damir Ahm" w:date="2025-03-02T19:00:48Z"/>
        </w:rPr>
      </w:pPr>
    </w:p>
    <w:p w14:paraId="1D197D77">
      <w:pPr>
        <w:numPr>
          <w:ilvl w:val="0"/>
          <w:numId w:val="9"/>
          <w:ins w:id="6331" w:author="Damir Ahm" w:date="2025-03-02T19:01:00Z"/>
        </w:numPr>
        <w:jc w:val="both"/>
        <w:rPr>
          <w:ins w:id="6332" w:author="Damir Ahm" w:date="2025-03-02T19:01:06Z"/>
          <w:rFonts w:hint="default" w:ascii="Times New Roman" w:hAnsi="Times New Roman" w:eastAsia="SimSun" w:cs="Times New Roman"/>
          <w:sz w:val="32"/>
          <w:szCs w:val="32"/>
          <w:lang w:val="en-US"/>
        </w:rPr>
        <w:pPrChange w:id="6330" w:author="Damir Ahm" w:date="2025-03-02T19:01:00Z">
          <w:pPr>
            <w:numPr>
              <w:ilvl w:val="0"/>
              <w:numId w:val="0"/>
            </w:numPr>
            <w:jc w:val="left"/>
          </w:pPr>
        </w:pPrChange>
      </w:pPr>
      <w:ins w:id="6333" w:author="Damir Ahm" w:date="2025-03-02T19:01:01Z">
        <w:r>
          <w:rPr>
            <w:rFonts w:hint="default" w:ascii="Times New Roman" w:hAnsi="Times New Roman" w:eastAsia="SimSun" w:cs="Times New Roman"/>
            <w:sz w:val="32"/>
            <w:szCs w:val="32"/>
            <w:lang w:val="ru-RU"/>
          </w:rPr>
          <w:t>Зада</w:t>
        </w:r>
      </w:ins>
      <w:ins w:id="6334" w:author="Damir Ahm" w:date="2025-03-02T19:01:02Z">
        <w:r>
          <w:rPr>
            <w:rFonts w:hint="default" w:ascii="Times New Roman" w:hAnsi="Times New Roman" w:eastAsia="SimSun" w:cs="Times New Roman"/>
            <w:sz w:val="32"/>
            <w:szCs w:val="32"/>
            <w:lang w:val="ru-RU"/>
          </w:rPr>
          <w:t>дим на</w:t>
        </w:r>
      </w:ins>
      <w:ins w:id="6335" w:author="Damir Ahm" w:date="2025-03-02T19:01:03Z">
        <w:r>
          <w:rPr>
            <w:rFonts w:hint="default" w:ascii="Times New Roman" w:hAnsi="Times New Roman" w:eastAsia="SimSun" w:cs="Times New Roman"/>
            <w:sz w:val="32"/>
            <w:szCs w:val="32"/>
            <w:lang w:val="ru-RU"/>
          </w:rPr>
          <w:t xml:space="preserve">стройки </w:t>
        </w:r>
      </w:ins>
      <w:ins w:id="6336" w:author="Damir Ahm" w:date="2025-03-02T19:01:04Z">
        <w:r>
          <w:rPr>
            <w:rFonts w:hint="default" w:ascii="Times New Roman" w:hAnsi="Times New Roman" w:eastAsia="SimSun" w:cs="Times New Roman"/>
            <w:sz w:val="32"/>
            <w:szCs w:val="32"/>
            <w:lang w:val="ru-RU"/>
          </w:rPr>
          <w:t>о</w:t>
        </w:r>
      </w:ins>
      <w:ins w:id="6337" w:author="Damir Ahm" w:date="2025-03-02T19:01:05Z">
        <w:r>
          <w:rPr>
            <w:rFonts w:hint="default" w:ascii="Times New Roman" w:hAnsi="Times New Roman" w:eastAsia="SimSun" w:cs="Times New Roman"/>
            <w:sz w:val="32"/>
            <w:szCs w:val="32"/>
            <w:lang w:val="ru-RU"/>
          </w:rPr>
          <w:t>бучения</w:t>
        </w:r>
      </w:ins>
    </w:p>
    <w:p w14:paraId="06C806C7">
      <w:pPr>
        <w:numPr>
          <w:ilvl w:val="0"/>
          <w:numId w:val="0"/>
        </w:numPr>
        <w:jc w:val="both"/>
        <w:rPr>
          <w:ins w:id="6339" w:author="Damir Ahm" w:date="2025-03-02T19:01:06Z"/>
          <w:rFonts w:hint="default" w:ascii="Times New Roman" w:hAnsi="Times New Roman" w:eastAsia="SimSun" w:cs="Times New Roman"/>
          <w:sz w:val="32"/>
          <w:szCs w:val="32"/>
          <w:lang w:val="ru-RU"/>
        </w:rPr>
        <w:pPrChange w:id="6338" w:author="Damir Ahm" w:date="2025-03-02T19:01:00Z">
          <w:pPr>
            <w:numPr>
              <w:ilvl w:val="0"/>
              <w:numId w:val="0"/>
            </w:numPr>
            <w:jc w:val="left"/>
          </w:pPr>
        </w:pPrChange>
      </w:pPr>
    </w:p>
    <w:p w14:paraId="2CA78186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340" w:author="Damir Ahm" w:date="2025-03-02T19:01:28Z"/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341" w:author="Damir Ahm" w:date="2025-03-02T19:01:28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criterion</w:t>
        </w:r>
      </w:ins>
      <w:ins w:id="6342" w:author="Damir Ahm" w:date="2025-03-02T19:01:2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343" w:author="Damir Ahm" w:date="2025-03-02T19:01:28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344" w:author="Damir Ahm" w:date="2025-03-02T19:01:2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345" w:author="Damir Ahm" w:date="2025-03-02T19:01:2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nn</w:t>
        </w:r>
      </w:ins>
      <w:ins w:id="6346" w:author="Damir Ahm" w:date="2025-03-02T19:01:2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6347" w:author="Damir Ahm" w:date="2025-03-02T19:01:2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CrossEntropyLoss</w:t>
        </w:r>
      </w:ins>
      <w:ins w:id="6348" w:author="Damir Ahm" w:date="2025-03-02T19:01:2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3C957D6A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349" w:author="Damir Ahm" w:date="2025-03-02T19:01:2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350" w:author="Damir Ahm" w:date="2025-03-02T19:01:28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optimizer</w:t>
        </w:r>
      </w:ins>
      <w:ins w:id="6351" w:author="Damir Ahm" w:date="2025-03-02T19:01:2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352" w:author="Damir Ahm" w:date="2025-03-02T19:01:28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353" w:author="Damir Ahm" w:date="2025-03-02T19:01:2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354" w:author="Damir Ahm" w:date="2025-03-02T19:01:2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torch</w:t>
        </w:r>
      </w:ins>
      <w:ins w:id="6355" w:author="Damir Ahm" w:date="2025-03-02T19:01:2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6356" w:author="Damir Ahm" w:date="2025-03-02T19:01:2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optim</w:t>
        </w:r>
      </w:ins>
      <w:ins w:id="6357" w:author="Damir Ahm" w:date="2025-03-02T19:01:2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6358" w:author="Damir Ahm" w:date="2025-03-02T19:01:28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Adam</w:t>
        </w:r>
      </w:ins>
      <w:ins w:id="6359" w:author="Damir Ahm" w:date="2025-03-02T19:01:2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6360" w:author="Damir Ahm" w:date="2025-03-02T19:01:28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model</w:t>
        </w:r>
      </w:ins>
      <w:ins w:id="6361" w:author="Damir Ahm" w:date="2025-03-02T19:01:2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6362" w:author="Damir Ahm" w:date="2025-03-02T19:01:28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parameters</w:t>
        </w:r>
      </w:ins>
      <w:ins w:id="6363" w:author="Damir Ahm" w:date="2025-03-02T19:01:2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())</w:t>
        </w:r>
      </w:ins>
    </w:p>
    <w:p w14:paraId="5F703508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364" w:author="Damir Ahm" w:date="2025-03-02T19:01:28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365" w:author="Damir Ahm" w:date="2025-03-02T19:01:28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loaders</w:t>
        </w:r>
      </w:ins>
      <w:ins w:id="6366" w:author="Damir Ahm" w:date="2025-03-02T19:01:2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367" w:author="Damir Ahm" w:date="2025-03-02T19:01:28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368" w:author="Damir Ahm" w:date="2025-03-02T19:01:2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{</w:t>
        </w:r>
      </w:ins>
      <w:ins w:id="6369" w:author="Damir Ahm" w:date="2025-03-02T19:01:28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"train"</w:t>
        </w:r>
      </w:ins>
      <w:ins w:id="6370" w:author="Damir Ahm" w:date="2025-03-02T19:01:2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: </w:t>
        </w:r>
      </w:ins>
      <w:ins w:id="6371" w:author="Damir Ahm" w:date="2025-03-02T19:01:28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train_dataloader</w:t>
        </w:r>
      </w:ins>
      <w:ins w:id="6372" w:author="Damir Ahm" w:date="2025-03-02T19:01:2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6373" w:author="Damir Ahm" w:date="2025-03-02T19:01:28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"valid"</w:t>
        </w:r>
      </w:ins>
      <w:ins w:id="6374" w:author="Damir Ahm" w:date="2025-03-02T19:01:2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: </w:t>
        </w:r>
      </w:ins>
      <w:ins w:id="6375" w:author="Damir Ahm" w:date="2025-03-02T19:01:28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val_dataloader</w:t>
        </w:r>
      </w:ins>
      <w:ins w:id="6376" w:author="Damir Ahm" w:date="2025-03-02T19:01:28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}</w:t>
        </w:r>
      </w:ins>
    </w:p>
    <w:p w14:paraId="2E42E328">
      <w:pPr>
        <w:numPr>
          <w:ilvl w:val="0"/>
          <w:numId w:val="0"/>
        </w:numPr>
        <w:jc w:val="both"/>
        <w:rPr>
          <w:ins w:id="6378" w:author="Damir Ahm" w:date="2025-03-02T19:01:29Z"/>
          <w:rFonts w:hint="default" w:ascii="Times New Roman" w:hAnsi="Times New Roman" w:eastAsia="SimSun" w:cs="Times New Roman"/>
          <w:sz w:val="32"/>
          <w:szCs w:val="32"/>
          <w:lang w:val="en-US"/>
        </w:rPr>
        <w:pPrChange w:id="6377" w:author="Damir Ahm" w:date="2025-03-02T19:01:00Z">
          <w:pPr>
            <w:numPr>
              <w:ilvl w:val="0"/>
              <w:numId w:val="0"/>
            </w:numPr>
            <w:jc w:val="left"/>
          </w:pPr>
        </w:pPrChange>
      </w:pPr>
    </w:p>
    <w:p w14:paraId="76CA47A3">
      <w:pPr>
        <w:numPr>
          <w:ilvl w:val="0"/>
          <w:numId w:val="9"/>
          <w:ins w:id="6380" w:author="Damir Ahm" w:date="2025-03-02T19:01:31Z"/>
        </w:numPr>
        <w:jc w:val="both"/>
        <w:rPr>
          <w:ins w:id="6381" w:author="Damir Ahm" w:date="2025-03-02T19:01:38Z"/>
          <w:rFonts w:hint="default" w:ascii="Times New Roman" w:hAnsi="Times New Roman" w:eastAsia="SimSun" w:cs="Times New Roman"/>
          <w:sz w:val="32"/>
          <w:szCs w:val="32"/>
          <w:lang w:val="en-US"/>
        </w:rPr>
        <w:pPrChange w:id="6379" w:author="Damir Ahm" w:date="2025-03-02T19:01:31Z">
          <w:pPr>
            <w:numPr>
              <w:ilvl w:val="0"/>
              <w:numId w:val="0"/>
            </w:numPr>
            <w:jc w:val="left"/>
          </w:pPr>
        </w:pPrChange>
      </w:pPr>
      <w:ins w:id="6382" w:author="Damir Ahm" w:date="2025-03-02T19:01:32Z">
        <w:r>
          <w:rPr>
            <w:rFonts w:hint="default" w:ascii="Times New Roman" w:hAnsi="Times New Roman" w:eastAsia="SimSun" w:cs="Times New Roman"/>
            <w:sz w:val="32"/>
            <w:szCs w:val="32"/>
            <w:lang w:val="ru-RU"/>
          </w:rPr>
          <w:t>Напи</w:t>
        </w:r>
      </w:ins>
      <w:ins w:id="6383" w:author="Damir Ahm" w:date="2025-03-02T19:01:33Z">
        <w:r>
          <w:rPr>
            <w:rFonts w:hint="default" w:ascii="Times New Roman" w:hAnsi="Times New Roman" w:eastAsia="SimSun" w:cs="Times New Roman"/>
            <w:sz w:val="32"/>
            <w:szCs w:val="32"/>
            <w:lang w:val="ru-RU"/>
          </w:rPr>
          <w:t>шем осн</w:t>
        </w:r>
      </w:ins>
      <w:ins w:id="6384" w:author="Damir Ahm" w:date="2025-03-02T19:01:34Z">
        <w:r>
          <w:rPr>
            <w:rFonts w:hint="default" w:ascii="Times New Roman" w:hAnsi="Times New Roman" w:eastAsia="SimSun" w:cs="Times New Roman"/>
            <w:sz w:val="32"/>
            <w:szCs w:val="32"/>
            <w:lang w:val="ru-RU"/>
          </w:rPr>
          <w:t>овной ци</w:t>
        </w:r>
      </w:ins>
      <w:ins w:id="6385" w:author="Damir Ahm" w:date="2025-03-02T19:01:35Z">
        <w:r>
          <w:rPr>
            <w:rFonts w:hint="default" w:ascii="Times New Roman" w:hAnsi="Times New Roman" w:eastAsia="SimSun" w:cs="Times New Roman"/>
            <w:sz w:val="32"/>
            <w:szCs w:val="32"/>
            <w:lang w:val="ru-RU"/>
          </w:rPr>
          <w:t>кл обу</w:t>
        </w:r>
      </w:ins>
      <w:ins w:id="6386" w:author="Damir Ahm" w:date="2025-03-02T19:01:36Z">
        <w:r>
          <w:rPr>
            <w:rFonts w:hint="default" w:ascii="Times New Roman" w:hAnsi="Times New Roman" w:eastAsia="SimSun" w:cs="Times New Roman"/>
            <w:sz w:val="32"/>
            <w:szCs w:val="32"/>
            <w:lang w:val="ru-RU"/>
          </w:rPr>
          <w:t xml:space="preserve">чения </w:t>
        </w:r>
      </w:ins>
      <w:ins w:id="6387" w:author="Damir Ahm" w:date="2025-03-02T19:01:37Z">
        <w:r>
          <w:rPr>
            <w:rFonts w:hint="default" w:ascii="Times New Roman" w:hAnsi="Times New Roman" w:eastAsia="SimSun" w:cs="Times New Roman"/>
            <w:sz w:val="32"/>
            <w:szCs w:val="32"/>
            <w:lang w:val="ru-RU"/>
          </w:rPr>
          <w:t>нейро</w:t>
        </w:r>
      </w:ins>
      <w:ins w:id="6388" w:author="Damir Ahm" w:date="2025-03-02T19:01:38Z">
        <w:r>
          <w:rPr>
            <w:rFonts w:hint="default" w:ascii="Times New Roman" w:hAnsi="Times New Roman" w:eastAsia="SimSun" w:cs="Times New Roman"/>
            <w:sz w:val="32"/>
            <w:szCs w:val="32"/>
            <w:lang w:val="ru-RU"/>
          </w:rPr>
          <w:t>сети</w:t>
        </w:r>
      </w:ins>
    </w:p>
    <w:p w14:paraId="7297FB62">
      <w:pPr>
        <w:numPr>
          <w:ilvl w:val="0"/>
          <w:numId w:val="0"/>
        </w:numPr>
        <w:jc w:val="both"/>
        <w:rPr>
          <w:ins w:id="6390" w:author="Damir Ahm" w:date="2025-03-02T19:01:39Z"/>
          <w:rFonts w:hint="default" w:ascii="Times New Roman" w:hAnsi="Times New Roman" w:eastAsia="SimSun" w:cs="Times New Roman"/>
          <w:sz w:val="32"/>
          <w:szCs w:val="32"/>
          <w:lang w:val="ru-RU"/>
        </w:rPr>
        <w:pPrChange w:id="6389" w:author="Damir Ahm" w:date="2025-03-02T19:01:31Z">
          <w:pPr>
            <w:numPr>
              <w:ilvl w:val="0"/>
              <w:numId w:val="0"/>
            </w:numPr>
            <w:jc w:val="left"/>
          </w:pPr>
        </w:pPrChange>
      </w:pPr>
    </w:p>
    <w:p w14:paraId="4657902F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391" w:author="Damir Ahm" w:date="2025-03-02T19:04:23Z"/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392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max_epochs</w:t>
        </w:r>
      </w:ins>
      <w:ins w:id="6393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394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395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396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</w:t>
        </w:r>
      </w:ins>
      <w:ins w:id="6397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398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*</w:t>
        </w:r>
      </w:ins>
      <w:ins w:id="6399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400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5</w:t>
        </w:r>
      </w:ins>
    </w:p>
    <w:p w14:paraId="6FA15D76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401" w:author="Damir Ahm" w:date="2025-03-02T19:04:23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 w14:paraId="4570711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403" w:author="Damir Ahm" w:date="2025-03-02T19:04:23Z"/>
          <w:rFonts w:hint="default"/>
          <w:lang w:val="en-US"/>
        </w:rPr>
        <w:pPrChange w:id="6402" w:author="Damir Ahm" w:date="2025-03-02T19:04:25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6404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accuracy</w:t>
        </w:r>
      </w:ins>
      <w:ins w:id="6405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406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407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{</w:t>
        </w:r>
      </w:ins>
      <w:ins w:id="6408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"train"</w:t>
        </w:r>
      </w:ins>
      <w:ins w:id="6409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: [], </w:t>
        </w:r>
      </w:ins>
      <w:ins w:id="6410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"valid"</w:t>
        </w:r>
      </w:ins>
      <w:ins w:id="6411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: []}</w:t>
        </w:r>
      </w:ins>
    </w:p>
    <w:p w14:paraId="2F48B208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412" w:author="Damir Ahm" w:date="2025-03-02T19:04:23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413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for</w:t>
        </w:r>
      </w:ins>
      <w:ins w:id="6414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415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epoch</w:t>
        </w:r>
      </w:ins>
      <w:ins w:id="6416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417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in</w:t>
        </w:r>
      </w:ins>
      <w:ins w:id="6418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419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range</w:t>
        </w:r>
      </w:ins>
      <w:ins w:id="6420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6421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max_epochs</w:t>
        </w:r>
      </w:ins>
      <w:ins w:id="6422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):</w:t>
        </w:r>
      </w:ins>
    </w:p>
    <w:p w14:paraId="76D428A0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423" w:author="Damir Ahm" w:date="2025-03-02T19:04:23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424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6425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epoch_correct</w:t>
        </w:r>
      </w:ins>
      <w:ins w:id="6426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427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428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429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</w:t>
        </w:r>
      </w:ins>
    </w:p>
    <w:p w14:paraId="11479FDD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430" w:author="Damir Ahm" w:date="2025-03-02T19:04:23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431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6432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epoch_all</w:t>
        </w:r>
      </w:ins>
      <w:ins w:id="6433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434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435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436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</w:t>
        </w:r>
      </w:ins>
    </w:p>
    <w:p w14:paraId="0E96233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437" w:author="Damir Ahm" w:date="2025-03-02T19:04:23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438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6439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for</w:t>
        </w:r>
      </w:ins>
      <w:ins w:id="6440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441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k</w:t>
        </w:r>
      </w:ins>
      <w:ins w:id="6442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6443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dataloader</w:t>
        </w:r>
      </w:ins>
      <w:ins w:id="6444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445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in</w:t>
        </w:r>
      </w:ins>
      <w:ins w:id="6446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447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loaders</w:t>
        </w:r>
      </w:ins>
      <w:ins w:id="6448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6449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items</w:t>
        </w:r>
      </w:ins>
      <w:ins w:id="6450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():</w:t>
        </w:r>
      </w:ins>
    </w:p>
    <w:p w14:paraId="24B1D5B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451" w:author="Damir Ahm" w:date="2025-03-02T19:04:23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452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6453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epoch_correct</w:t>
        </w:r>
      </w:ins>
      <w:ins w:id="6454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455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456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457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</w:t>
        </w:r>
      </w:ins>
    </w:p>
    <w:p w14:paraId="3F11543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458" w:author="Damir Ahm" w:date="2025-03-02T19:04:23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459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6460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epoch_all</w:t>
        </w:r>
      </w:ins>
      <w:ins w:id="6461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462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463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464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</w:t>
        </w:r>
      </w:ins>
    </w:p>
    <w:p w14:paraId="3BB59B6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465" w:author="Damir Ahm" w:date="2025-03-02T19:04:23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466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6467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for</w:t>
        </w:r>
      </w:ins>
      <w:ins w:id="6468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469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x_batch</w:t>
        </w:r>
      </w:ins>
      <w:ins w:id="6470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6471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y_batch</w:t>
        </w:r>
      </w:ins>
      <w:ins w:id="6472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473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in</w:t>
        </w:r>
      </w:ins>
      <w:ins w:id="6474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475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dataloader</w:t>
        </w:r>
      </w:ins>
      <w:ins w:id="6476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:</w:t>
        </w:r>
      </w:ins>
    </w:p>
    <w:p w14:paraId="15C12660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477" w:author="Damir Ahm" w:date="2025-03-02T19:04:23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478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</w:t>
        </w:r>
      </w:ins>
      <w:ins w:id="6479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if</w:t>
        </w:r>
      </w:ins>
      <w:ins w:id="6480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481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k</w:t>
        </w:r>
      </w:ins>
      <w:ins w:id="6482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483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==</w:t>
        </w:r>
      </w:ins>
      <w:ins w:id="6484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485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"train"</w:t>
        </w:r>
      </w:ins>
      <w:ins w:id="6486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:</w:t>
        </w:r>
      </w:ins>
    </w:p>
    <w:p w14:paraId="60F0D11E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487" w:author="Damir Ahm" w:date="2025-03-02T19:04:23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488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    </w:t>
        </w:r>
      </w:ins>
      <w:ins w:id="6489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model</w:t>
        </w:r>
      </w:ins>
      <w:ins w:id="6490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6491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train</w:t>
        </w:r>
      </w:ins>
      <w:ins w:id="6492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0D28E8E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493" w:author="Damir Ahm" w:date="2025-03-02T19:04:23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494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    </w:t>
        </w:r>
      </w:ins>
      <w:ins w:id="6495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optimizer</w:t>
        </w:r>
      </w:ins>
      <w:ins w:id="6496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6497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zero_grad</w:t>
        </w:r>
      </w:ins>
      <w:ins w:id="6498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6099C0EE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499" w:author="Damir Ahm" w:date="2025-03-02T19:04:23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500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    </w:t>
        </w:r>
      </w:ins>
      <w:ins w:id="6501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outp</w:t>
        </w:r>
      </w:ins>
      <w:ins w:id="6502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503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504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505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model</w:t>
        </w:r>
      </w:ins>
      <w:ins w:id="6506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6507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x_batch</w:t>
        </w:r>
      </w:ins>
      <w:ins w:id="6508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6509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float</w:t>
        </w:r>
      </w:ins>
      <w:ins w:id="6510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().</w:t>
        </w:r>
      </w:ins>
      <w:ins w:id="6511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unsqueeze</w:t>
        </w:r>
      </w:ins>
      <w:ins w:id="6512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6513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</w:t>
        </w:r>
      </w:ins>
      <w:ins w:id="6514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))</w:t>
        </w:r>
      </w:ins>
    </w:p>
    <w:p w14:paraId="1E4C852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515" w:author="Damir Ahm" w:date="2025-03-02T19:04:23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516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</w:t>
        </w:r>
      </w:ins>
      <w:ins w:id="6517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else</w:t>
        </w:r>
      </w:ins>
      <w:ins w:id="6518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:</w:t>
        </w:r>
      </w:ins>
    </w:p>
    <w:p w14:paraId="363388F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519" w:author="Damir Ahm" w:date="2025-03-02T19:04:23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520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    </w:t>
        </w:r>
      </w:ins>
      <w:ins w:id="6521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model</w:t>
        </w:r>
      </w:ins>
      <w:ins w:id="6522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6523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eval</w:t>
        </w:r>
      </w:ins>
      <w:ins w:id="6524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1D3E197E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525" w:author="Damir Ahm" w:date="2025-03-02T19:04:23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526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    </w:t>
        </w:r>
      </w:ins>
      <w:ins w:id="6527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with</w:t>
        </w:r>
      </w:ins>
      <w:ins w:id="6528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529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torch</w:t>
        </w:r>
      </w:ins>
      <w:ins w:id="6530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6531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no_grad</w:t>
        </w:r>
      </w:ins>
      <w:ins w:id="6532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():</w:t>
        </w:r>
      </w:ins>
    </w:p>
    <w:p w14:paraId="7833839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533" w:author="Damir Ahm" w:date="2025-03-02T19:04:23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534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        </w:t>
        </w:r>
      </w:ins>
      <w:ins w:id="6535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outp</w:t>
        </w:r>
      </w:ins>
      <w:ins w:id="6536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537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538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539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model</w:t>
        </w:r>
      </w:ins>
      <w:ins w:id="6540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6541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x_batch</w:t>
        </w:r>
      </w:ins>
      <w:ins w:id="6542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6543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float</w:t>
        </w:r>
      </w:ins>
      <w:ins w:id="6544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().</w:t>
        </w:r>
      </w:ins>
      <w:ins w:id="6545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unsqueeze</w:t>
        </w:r>
      </w:ins>
      <w:ins w:id="6546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6547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</w:t>
        </w:r>
      </w:ins>
      <w:ins w:id="6548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))</w:t>
        </w:r>
      </w:ins>
    </w:p>
    <w:p w14:paraId="09BE849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549" w:author="Damir Ahm" w:date="2025-03-02T19:04:23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550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</w:t>
        </w:r>
      </w:ins>
      <w:ins w:id="6551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preds</w:t>
        </w:r>
      </w:ins>
      <w:ins w:id="6552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553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554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555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outp</w:t>
        </w:r>
      </w:ins>
      <w:ins w:id="6556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6557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argmax</w:t>
        </w:r>
      </w:ins>
      <w:ins w:id="6558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6559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-</w:t>
        </w:r>
      </w:ins>
      <w:ins w:id="6560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</w:t>
        </w:r>
      </w:ins>
      <w:ins w:id="6561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296892C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562" w:author="Damir Ahm" w:date="2025-03-02T19:04:23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563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</w:t>
        </w:r>
      </w:ins>
      <w:ins w:id="6564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correct</w:t>
        </w:r>
      </w:ins>
      <w:ins w:id="6565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566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567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(</w:t>
        </w:r>
      </w:ins>
      <w:ins w:id="6568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preds</w:t>
        </w:r>
      </w:ins>
      <w:ins w:id="6569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570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==</w:t>
        </w:r>
      </w:ins>
      <w:ins w:id="6571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572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y_batch</w:t>
        </w:r>
      </w:ins>
      <w:ins w:id="6573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).</w:t>
        </w:r>
      </w:ins>
      <w:ins w:id="6574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sum</w:t>
        </w:r>
      </w:ins>
      <w:ins w:id="6575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21CAF36E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576" w:author="Damir Ahm" w:date="2025-03-02T19:04:23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577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</w:t>
        </w:r>
      </w:ins>
      <w:ins w:id="6578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all</w:t>
        </w:r>
      </w:ins>
      <w:ins w:id="6579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580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581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582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len</w:t>
        </w:r>
      </w:ins>
      <w:ins w:id="6583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6584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y_batch</w:t>
        </w:r>
      </w:ins>
      <w:ins w:id="6585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7EFFF3C4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586" w:author="Damir Ahm" w:date="2025-03-02T19:04:23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587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</w:t>
        </w:r>
      </w:ins>
      <w:ins w:id="6588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epoch_correct</w:t>
        </w:r>
      </w:ins>
      <w:ins w:id="6589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590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+=</w:t>
        </w:r>
      </w:ins>
      <w:ins w:id="6591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592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correct</w:t>
        </w:r>
      </w:ins>
      <w:ins w:id="6593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6594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item</w:t>
        </w:r>
      </w:ins>
      <w:ins w:id="6595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6807F9A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596" w:author="Damir Ahm" w:date="2025-03-02T19:04:23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597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</w:t>
        </w:r>
      </w:ins>
      <w:ins w:id="6598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epoch_all</w:t>
        </w:r>
      </w:ins>
      <w:ins w:id="6599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600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+=</w:t>
        </w:r>
      </w:ins>
      <w:ins w:id="6601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602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all</w:t>
        </w:r>
      </w:ins>
    </w:p>
    <w:p w14:paraId="3A698034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603" w:author="Damir Ahm" w:date="2025-03-02T19:04:23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604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</w:t>
        </w:r>
      </w:ins>
      <w:ins w:id="6605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if</w:t>
        </w:r>
      </w:ins>
      <w:ins w:id="6606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607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k</w:t>
        </w:r>
      </w:ins>
      <w:ins w:id="6608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609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==</w:t>
        </w:r>
      </w:ins>
      <w:ins w:id="6610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611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"train"</w:t>
        </w:r>
      </w:ins>
      <w:ins w:id="6612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:</w:t>
        </w:r>
      </w:ins>
    </w:p>
    <w:p w14:paraId="1BB20A6B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613" w:author="Damir Ahm" w:date="2025-03-02T19:04:23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614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    </w:t>
        </w:r>
      </w:ins>
      <w:ins w:id="6615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loss</w:t>
        </w:r>
      </w:ins>
      <w:ins w:id="6616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617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618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619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criterion</w:t>
        </w:r>
      </w:ins>
      <w:ins w:id="6620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6621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outp</w:t>
        </w:r>
      </w:ins>
      <w:ins w:id="6622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6623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y_batch</w:t>
        </w:r>
      </w:ins>
      <w:ins w:id="6624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18AC6B8E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625" w:author="Damir Ahm" w:date="2025-03-02T19:04:23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626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    </w:t>
        </w:r>
      </w:ins>
      <w:ins w:id="6627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loss</w:t>
        </w:r>
      </w:ins>
      <w:ins w:id="6628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6629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backward</w:t>
        </w:r>
      </w:ins>
      <w:ins w:id="6630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3F46815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631" w:author="Damir Ahm" w:date="2025-03-02T19:04:23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632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    </w:t>
        </w:r>
      </w:ins>
      <w:ins w:id="6633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optimizer</w:t>
        </w:r>
      </w:ins>
      <w:ins w:id="6634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6635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step</w:t>
        </w:r>
      </w:ins>
      <w:ins w:id="6636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57A47356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637" w:author="Damir Ahm" w:date="2025-03-02T19:04:23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638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6639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6640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6641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</w:t>
        </w:r>
      </w:ins>
      <w:ins w:id="6642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 xml:space="preserve">"Epoch: </w:t>
        </w:r>
      </w:ins>
      <w:ins w:id="6643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{</w:t>
        </w:r>
      </w:ins>
      <w:ins w:id="6644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epoch</w:t>
        </w:r>
      </w:ins>
      <w:ins w:id="6645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+</w:t>
        </w:r>
      </w:ins>
      <w:ins w:id="6646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1}</w:t>
        </w:r>
      </w:ins>
      <w:ins w:id="6647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</w:t>
        </w:r>
      </w:ins>
      <w:ins w:id="6648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665C64F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649" w:author="Damir Ahm" w:date="2025-03-02T19:04:23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650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6651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6652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6653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</w:t>
        </w:r>
      </w:ins>
      <w:ins w:id="6654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 xml:space="preserve">"Loader: </w:t>
        </w:r>
      </w:ins>
      <w:ins w:id="6655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{</w:t>
        </w:r>
      </w:ins>
      <w:ins w:id="6656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k</w:t>
        </w:r>
      </w:ins>
      <w:ins w:id="6657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}</w:t>
        </w:r>
      </w:ins>
      <w:ins w:id="6658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 xml:space="preserve">. Accuracy: </w:t>
        </w:r>
      </w:ins>
      <w:ins w:id="6659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{</w:t>
        </w:r>
      </w:ins>
      <w:ins w:id="6660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epoch_correct</w:t>
        </w:r>
      </w:ins>
      <w:ins w:id="6661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/</w:t>
        </w:r>
      </w:ins>
      <w:ins w:id="6662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epoch_all</w:t>
        </w:r>
      </w:ins>
      <w:ins w:id="6663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}</w:t>
        </w:r>
      </w:ins>
      <w:ins w:id="6664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</w:t>
        </w:r>
      </w:ins>
      <w:ins w:id="6665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4FEE9E85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666" w:author="Damir Ahm" w:date="2025-03-02T19:04:23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667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6668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accuracy</w:t>
        </w:r>
      </w:ins>
      <w:ins w:id="6669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</w:t>
        </w:r>
      </w:ins>
      <w:ins w:id="6670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k</w:t>
        </w:r>
      </w:ins>
      <w:ins w:id="6671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].</w:t>
        </w:r>
      </w:ins>
      <w:ins w:id="6672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append</w:t>
        </w:r>
      </w:ins>
      <w:ins w:id="6673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6674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epoch_correct</w:t>
        </w:r>
      </w:ins>
      <w:ins w:id="6675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/</w:t>
        </w:r>
      </w:ins>
      <w:ins w:id="6676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epoch_all</w:t>
        </w:r>
      </w:ins>
      <w:ins w:id="6677" w:author="Damir Ahm" w:date="2025-03-02T19:04:2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68C530CB">
      <w:pPr>
        <w:numPr>
          <w:ilvl w:val="0"/>
          <w:numId w:val="0"/>
        </w:numPr>
        <w:jc w:val="left"/>
        <w:rPr>
          <w:ins w:id="6679" w:author="Damir Ahm" w:date="2025-03-02T19:13:15Z"/>
          <w:rFonts w:hint="default" w:ascii="Times New Roman" w:hAnsi="Times New Roman" w:eastAsia="SimSun" w:cs="Times New Roman"/>
          <w:sz w:val="32"/>
          <w:szCs w:val="32"/>
          <w:lang w:val="ru-RU"/>
        </w:rPr>
        <w:pPrChange w:id="6678" w:author="Damir Ahm" w:date="2025-03-02T19:13:15Z">
          <w:pPr>
            <w:numPr>
              <w:ilvl w:val="0"/>
              <w:numId w:val="0"/>
            </w:numPr>
            <w:jc w:val="left"/>
          </w:pPr>
        </w:pPrChange>
      </w:pPr>
      <w:ins w:id="6680" w:author="Damir Ahm" w:date="2025-03-02T19:13:15Z">
        <w:r>
          <w:rPr>
            <w:rFonts w:hint="default" w:ascii="Times New Roman" w:hAnsi="Times New Roman" w:eastAsia="SimSun" w:cs="Times New Roman"/>
            <w:sz w:val="32"/>
            <w:szCs w:val="32"/>
            <w:lang w:val="ru-RU"/>
          </w:rPr>
          <w:br w:type="page"/>
        </w:r>
      </w:ins>
    </w:p>
    <w:p w14:paraId="050A9D4F">
      <w:pPr>
        <w:numPr>
          <w:ilvl w:val="0"/>
          <w:numId w:val="0"/>
        </w:numPr>
        <w:jc w:val="center"/>
        <w:rPr>
          <w:ins w:id="6682" w:author="Damir Ahm" w:date="2025-03-02T19:13:31Z"/>
        </w:rPr>
        <w:pPrChange w:id="6681" w:author="Damir Ahm" w:date="2025-03-02T19:13:21Z">
          <w:pPr>
            <w:numPr>
              <w:ilvl w:val="0"/>
              <w:numId w:val="0"/>
            </w:numPr>
            <w:jc w:val="left"/>
          </w:pPr>
        </w:pPrChange>
      </w:pPr>
      <w:ins w:id="6683" w:author="Damir Ahm" w:date="2025-03-02T19:13:21Z">
        <w:r>
          <w:rPr/>
          <w:drawing>
            <wp:inline distT="0" distB="0" distL="114300" distR="114300">
              <wp:extent cx="5257800" cy="6886575"/>
              <wp:effectExtent l="0" t="0" r="0" b="9525"/>
              <wp:docPr id="33" name="Изображение 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Изображение 33"/>
                      <pic:cNvPicPr>
                        <a:picLocks noChangeAspect="1"/>
                      </pic:cNvPicPr>
                    </pic:nvPicPr>
                    <pic:blipFill>
                      <a:blip r:embed="rId3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57800" cy="6886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2A220A7">
      <w:pPr>
        <w:pStyle w:val="10"/>
        <w:numPr>
          <w:ilvl w:val="0"/>
          <w:numId w:val="0"/>
        </w:numPr>
        <w:jc w:val="center"/>
        <w:rPr>
          <w:ins w:id="6686" w:author="Damir Ahm" w:date="2025-03-02T19:13:54Z"/>
          <w:lang w:val="ru-RU"/>
        </w:rPr>
        <w:pPrChange w:id="6685" w:author="Damir Ahm" w:date="2025-03-02T19:13:31Z">
          <w:pPr>
            <w:numPr>
              <w:ilvl w:val="0"/>
              <w:numId w:val="0"/>
            </w:numPr>
            <w:jc w:val="left"/>
          </w:pPr>
        </w:pPrChange>
      </w:pPr>
      <w:ins w:id="6687" w:author="Damir Ahm" w:date="2025-03-02T19:13:31Z">
        <w:r>
          <w:rPr/>
          <w:t xml:space="preserve">Рис. </w:t>
        </w:r>
      </w:ins>
      <w:ins w:id="6688" w:author="Damir Ahm" w:date="2025-03-02T19:13:31Z">
        <w:r>
          <w:rPr/>
          <w:fldChar w:fldCharType="begin"/>
        </w:r>
      </w:ins>
      <w:ins w:id="6689" w:author="Damir Ahm" w:date="2025-03-02T19:13:31Z">
        <w:r>
          <w:rPr/>
          <w:instrText xml:space="preserve"> SEQ Рис. \* ARABIC </w:instrText>
        </w:r>
      </w:ins>
      <w:ins w:id="6690" w:author="Damir Ahm" w:date="2025-03-02T19:13:31Z">
        <w:r>
          <w:rPr/>
          <w:fldChar w:fldCharType="separate"/>
        </w:r>
      </w:ins>
      <w:ins w:id="6691" w:author="Damir Ahm" w:date="2025-03-02T19:52:30Z">
        <w:r>
          <w:rPr/>
          <w:t>30</w:t>
        </w:r>
      </w:ins>
      <w:ins w:id="6692" w:author="Damir Ahm" w:date="2025-03-02T19:13:31Z">
        <w:r>
          <w:rPr/>
          <w:fldChar w:fldCharType="end"/>
        </w:r>
      </w:ins>
      <w:ins w:id="6693" w:author="Damir Ahm" w:date="2025-03-02T19:13:31Z">
        <w:r>
          <w:rPr>
            <w:lang w:val="ru-RU"/>
          </w:rPr>
          <w:t xml:space="preserve"> Результаты тренировки модели</w:t>
        </w:r>
      </w:ins>
    </w:p>
    <w:p w14:paraId="458BD1E8">
      <w:pPr>
        <w:numPr>
          <w:ilvl w:val="0"/>
          <w:numId w:val="0"/>
        </w:numPr>
        <w:jc w:val="left"/>
        <w:rPr>
          <w:ins w:id="6695" w:author="Damir Ahm" w:date="2025-03-02T19:13:54Z"/>
          <w:lang w:val="ru-RU"/>
        </w:rPr>
        <w:pPrChange w:id="6694" w:author="Damir Ahm" w:date="2025-03-02T19:13:31Z">
          <w:pPr>
            <w:numPr>
              <w:ilvl w:val="0"/>
              <w:numId w:val="0"/>
            </w:numPr>
            <w:jc w:val="left"/>
          </w:pPr>
        </w:pPrChange>
      </w:pPr>
    </w:p>
    <w:p w14:paraId="33AB2E24">
      <w:pPr>
        <w:numPr>
          <w:ilvl w:val="0"/>
          <w:numId w:val="0"/>
        </w:numPr>
        <w:jc w:val="left"/>
        <w:rPr>
          <w:ins w:id="6697" w:author="Damir Ahm" w:date="2025-03-02T19:14:10Z"/>
        </w:rPr>
        <w:pPrChange w:id="6696" w:author="Damir Ahm" w:date="2025-03-02T19:13:31Z">
          <w:pPr>
            <w:numPr>
              <w:ilvl w:val="0"/>
              <w:numId w:val="0"/>
            </w:numPr>
            <w:jc w:val="left"/>
          </w:pPr>
        </w:pPrChange>
      </w:pPr>
      <w:ins w:id="6698" w:author="Damir Ahm" w:date="2025-03-02T19:13:54Z">
        <w:r>
          <w:rPr/>
          <w:drawing>
            <wp:inline distT="0" distB="0" distL="114300" distR="114300">
              <wp:extent cx="6116320" cy="3912870"/>
              <wp:effectExtent l="0" t="0" r="17780" b="11430"/>
              <wp:docPr id="35" name="Изображение 3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5" name="Изображение 35"/>
                      <pic:cNvPicPr>
                        <a:picLocks noChangeAspect="1"/>
                      </pic:cNvPicPr>
                    </pic:nvPicPr>
                    <pic:blipFill>
                      <a:blip r:embed="rId3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16320" cy="391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B7B2CDD">
      <w:pPr>
        <w:pStyle w:val="10"/>
        <w:jc w:val="center"/>
        <w:rPr>
          <w:ins w:id="6701" w:author="Damir Ahm" w:date="2025-03-02T19:14:15Z"/>
          <w:lang w:val="ru-RU"/>
        </w:rPr>
        <w:pPrChange w:id="6700" w:author="Damir Ahm" w:date="2025-03-02T19:14:12Z">
          <w:pPr>
            <w:numPr>
              <w:ilvl w:val="0"/>
              <w:numId w:val="0"/>
            </w:numPr>
            <w:jc w:val="left"/>
          </w:pPr>
        </w:pPrChange>
      </w:pPr>
      <w:ins w:id="6702" w:author="Damir Ahm" w:date="2025-03-02T19:14:10Z">
        <w:r>
          <w:rPr/>
          <w:t xml:space="preserve">Рис. </w:t>
        </w:r>
      </w:ins>
      <w:ins w:id="6703" w:author="Damir Ahm" w:date="2025-03-02T19:14:10Z">
        <w:r>
          <w:rPr/>
          <w:fldChar w:fldCharType="begin"/>
        </w:r>
      </w:ins>
      <w:ins w:id="6704" w:author="Damir Ahm" w:date="2025-03-02T19:14:10Z">
        <w:r>
          <w:rPr/>
          <w:instrText xml:space="preserve"> SEQ Рис. \* ARABIC </w:instrText>
        </w:r>
      </w:ins>
      <w:ins w:id="6705" w:author="Damir Ahm" w:date="2025-03-02T19:14:10Z">
        <w:r>
          <w:rPr/>
          <w:fldChar w:fldCharType="separate"/>
        </w:r>
      </w:ins>
      <w:ins w:id="6706" w:author="Damir Ahm" w:date="2025-03-02T19:52:30Z">
        <w:r>
          <w:rPr/>
          <w:t>31</w:t>
        </w:r>
      </w:ins>
      <w:ins w:id="6707" w:author="Damir Ahm" w:date="2025-03-02T19:14:10Z">
        <w:r>
          <w:rPr/>
          <w:fldChar w:fldCharType="end"/>
        </w:r>
      </w:ins>
      <w:ins w:id="6708" w:author="Damir Ahm" w:date="2025-03-02T19:14:10Z">
        <w:r>
          <w:rPr>
            <w:lang w:val="ru-RU"/>
          </w:rPr>
          <w:t xml:space="preserve"> Зависимость точности модели от эпохи</w:t>
        </w:r>
      </w:ins>
    </w:p>
    <w:p w14:paraId="64336EF9">
      <w:pPr>
        <w:numPr>
          <w:ilvl w:val="0"/>
          <w:numId w:val="0"/>
        </w:numPr>
        <w:jc w:val="left"/>
        <w:rPr>
          <w:ins w:id="6710" w:author="Damir Ahm" w:date="2025-03-02T19:14:15Z"/>
          <w:lang w:val="ru-RU"/>
        </w:rPr>
        <w:pPrChange w:id="6709" w:author="Damir Ahm" w:date="2025-03-02T19:14:12Z">
          <w:pPr>
            <w:numPr>
              <w:ilvl w:val="0"/>
              <w:numId w:val="0"/>
            </w:numPr>
            <w:jc w:val="left"/>
          </w:pPr>
        </w:pPrChange>
      </w:pPr>
    </w:p>
    <w:p w14:paraId="6612BE0C">
      <w:pPr>
        <w:numPr>
          <w:ilvl w:val="0"/>
          <w:numId w:val="0"/>
        </w:numPr>
        <w:jc w:val="left"/>
        <w:rPr>
          <w:ins w:id="6712" w:author="Damir Ahm" w:date="2025-03-02T19:14:29Z"/>
          <w:rFonts w:hint="default"/>
          <w:lang w:val="ru-RU"/>
        </w:rPr>
        <w:pPrChange w:id="6711" w:author="Damir Ahm" w:date="2025-03-02T19:14:12Z">
          <w:pPr>
            <w:numPr>
              <w:ilvl w:val="0"/>
              <w:numId w:val="0"/>
            </w:numPr>
            <w:jc w:val="left"/>
          </w:pPr>
        </w:pPrChange>
      </w:pPr>
      <w:ins w:id="6713" w:author="Damir Ahm" w:date="2025-03-02T19:14:16Z">
        <w:r>
          <w:rPr>
            <w:lang w:val="ru-RU"/>
          </w:rPr>
          <w:t>Как</w:t>
        </w:r>
      </w:ins>
      <w:ins w:id="6714" w:author="Damir Ahm" w:date="2025-03-02T19:14:16Z">
        <w:r>
          <w:rPr>
            <w:rFonts w:hint="default"/>
            <w:lang w:val="ru-RU"/>
          </w:rPr>
          <w:t xml:space="preserve"> в</w:t>
        </w:r>
      </w:ins>
      <w:ins w:id="6715" w:author="Damir Ahm" w:date="2025-03-02T19:14:17Z">
        <w:r>
          <w:rPr>
            <w:rFonts w:hint="default"/>
            <w:lang w:val="ru-RU"/>
          </w:rPr>
          <w:t>идно в ко</w:t>
        </w:r>
      </w:ins>
      <w:ins w:id="6716" w:author="Damir Ahm" w:date="2025-03-02T19:14:18Z">
        <w:r>
          <w:rPr>
            <w:rFonts w:hint="default"/>
            <w:lang w:val="ru-RU"/>
          </w:rPr>
          <w:t>нце обуч</w:t>
        </w:r>
      </w:ins>
      <w:ins w:id="6717" w:author="Damir Ahm" w:date="2025-03-02T19:14:19Z">
        <w:r>
          <w:rPr>
            <w:rFonts w:hint="default"/>
            <w:lang w:val="ru-RU"/>
          </w:rPr>
          <w:t>ения мо</w:t>
        </w:r>
      </w:ins>
      <w:ins w:id="6718" w:author="Damir Ahm" w:date="2025-03-02T19:14:20Z">
        <w:r>
          <w:rPr>
            <w:rFonts w:hint="default"/>
            <w:lang w:val="ru-RU"/>
          </w:rPr>
          <w:t>дель о</w:t>
        </w:r>
      </w:ins>
      <w:ins w:id="6719" w:author="Damir Ahm" w:date="2025-03-02T19:14:21Z">
        <w:r>
          <w:rPr>
            <w:rFonts w:hint="default"/>
            <w:lang w:val="ru-RU"/>
          </w:rPr>
          <w:t>бладае</w:t>
        </w:r>
      </w:ins>
      <w:ins w:id="6720" w:author="Damir Ahm" w:date="2025-03-02T19:14:22Z">
        <w:r>
          <w:rPr>
            <w:rFonts w:hint="default"/>
            <w:lang w:val="ru-RU"/>
          </w:rPr>
          <w:t>т точност</w:t>
        </w:r>
      </w:ins>
      <w:ins w:id="6721" w:author="Damir Ahm" w:date="2025-03-02T19:14:23Z">
        <w:r>
          <w:rPr>
            <w:rFonts w:hint="default"/>
            <w:lang w:val="ru-RU"/>
          </w:rPr>
          <w:t xml:space="preserve">ью </w:t>
        </w:r>
      </w:ins>
      <w:ins w:id="6722" w:author="Damir Ahm" w:date="2025-03-02T19:14:25Z">
        <w:r>
          <w:rPr>
            <w:rFonts w:hint="default"/>
            <w:lang w:val="ru-RU"/>
          </w:rPr>
          <w:t>8</w:t>
        </w:r>
      </w:ins>
      <w:ins w:id="6723" w:author="Damir Ahm" w:date="2025-03-02T19:14:26Z">
        <w:r>
          <w:rPr>
            <w:rFonts w:hint="default"/>
            <w:lang w:val="ru-RU"/>
          </w:rPr>
          <w:t>9</w:t>
        </w:r>
      </w:ins>
      <w:ins w:id="6724" w:author="Damir Ahm" w:date="2025-03-02T19:14:28Z">
        <w:r>
          <w:rPr>
            <w:rFonts w:hint="default"/>
            <w:lang w:val="ru-RU"/>
          </w:rPr>
          <w:t>%</w:t>
        </w:r>
      </w:ins>
    </w:p>
    <w:p w14:paraId="7CF6A4AC">
      <w:pPr>
        <w:numPr>
          <w:ilvl w:val="0"/>
          <w:numId w:val="0"/>
        </w:numPr>
        <w:jc w:val="left"/>
        <w:rPr>
          <w:ins w:id="6726" w:author="Damir Ahm" w:date="2025-03-02T19:14:29Z"/>
          <w:rFonts w:hint="default"/>
          <w:lang w:val="ru-RU"/>
        </w:rPr>
        <w:pPrChange w:id="6725" w:author="Damir Ahm" w:date="2025-03-02T19:14:12Z">
          <w:pPr>
            <w:numPr>
              <w:ilvl w:val="0"/>
              <w:numId w:val="0"/>
            </w:numPr>
            <w:jc w:val="left"/>
          </w:pPr>
        </w:pPrChange>
      </w:pPr>
    </w:p>
    <w:p w14:paraId="7263E31E">
      <w:pPr>
        <w:numPr>
          <w:ilvl w:val="0"/>
          <w:numId w:val="9"/>
          <w:ins w:id="6728" w:author="Damir Ahm" w:date="2025-03-02T19:30:38Z"/>
        </w:numPr>
        <w:jc w:val="left"/>
        <w:rPr>
          <w:ins w:id="6729" w:author="Damir Ahm" w:date="2025-03-02T19:31:07Z"/>
          <w:rFonts w:hint="default"/>
          <w:lang w:val="ru-RU"/>
        </w:rPr>
        <w:pPrChange w:id="6727" w:author="Damir Ahm" w:date="2025-03-02T19:30:38Z">
          <w:pPr>
            <w:numPr>
              <w:ilvl w:val="0"/>
              <w:numId w:val="0"/>
            </w:numPr>
            <w:jc w:val="left"/>
          </w:pPr>
        </w:pPrChange>
      </w:pPr>
      <w:ins w:id="6730" w:author="Damir Ahm" w:date="2025-03-02T19:30:38Z">
        <w:r>
          <w:rPr>
            <w:rFonts w:hint="default"/>
            <w:lang w:val="ru-RU"/>
          </w:rPr>
          <w:t>Улу</w:t>
        </w:r>
      </w:ins>
      <w:ins w:id="6731" w:author="Damir Ahm" w:date="2025-03-02T19:30:39Z">
        <w:r>
          <w:rPr>
            <w:rFonts w:hint="default"/>
            <w:lang w:val="ru-RU"/>
          </w:rPr>
          <w:t xml:space="preserve">чшим </w:t>
        </w:r>
      </w:ins>
      <w:ins w:id="6732" w:author="Damir Ahm" w:date="2025-03-02T19:30:45Z">
        <w:r>
          <w:rPr>
            <w:rFonts w:hint="default"/>
            <w:lang w:val="ru-RU"/>
          </w:rPr>
          <w:t>кач</w:t>
        </w:r>
      </w:ins>
      <w:ins w:id="6733" w:author="Damir Ahm" w:date="2025-03-02T19:30:46Z">
        <w:r>
          <w:rPr>
            <w:rFonts w:hint="default"/>
            <w:lang w:val="ru-RU"/>
          </w:rPr>
          <w:t xml:space="preserve">ество </w:t>
        </w:r>
      </w:ins>
      <w:ins w:id="6734" w:author="Damir Ahm" w:date="2025-03-02T19:30:47Z">
        <w:r>
          <w:rPr>
            <w:rFonts w:hint="default"/>
            <w:lang w:val="ru-RU"/>
          </w:rPr>
          <w:t>прогн</w:t>
        </w:r>
      </w:ins>
      <w:ins w:id="6735" w:author="Damir Ahm" w:date="2025-03-02T19:30:48Z">
        <w:r>
          <w:rPr>
            <w:rFonts w:hint="default"/>
            <w:lang w:val="ru-RU"/>
          </w:rPr>
          <w:t>озирова</w:t>
        </w:r>
      </w:ins>
      <w:ins w:id="6736" w:author="Damir Ahm" w:date="2025-03-02T19:30:49Z">
        <w:r>
          <w:rPr>
            <w:rFonts w:hint="default"/>
            <w:lang w:val="ru-RU"/>
          </w:rPr>
          <w:t xml:space="preserve">ния за </w:t>
        </w:r>
      </w:ins>
      <w:ins w:id="6737" w:author="Damir Ahm" w:date="2025-03-02T19:30:50Z">
        <w:r>
          <w:rPr>
            <w:rFonts w:hint="default"/>
            <w:lang w:val="ru-RU"/>
          </w:rPr>
          <w:t>сч</w:t>
        </w:r>
      </w:ins>
      <w:ins w:id="6738" w:author="Damir Ahm" w:date="2025-03-02T19:30:51Z">
        <w:r>
          <w:rPr>
            <w:rFonts w:hint="default"/>
            <w:lang w:val="ru-RU"/>
          </w:rPr>
          <w:t xml:space="preserve">ет </w:t>
        </w:r>
      </w:ins>
      <w:ins w:id="6739" w:author="Damir Ahm" w:date="2025-03-02T19:31:02Z">
        <w:r>
          <w:rPr>
            <w:rFonts w:hint="default"/>
            <w:lang w:val="ru-RU"/>
          </w:rPr>
          <w:t>изме</w:t>
        </w:r>
      </w:ins>
      <w:ins w:id="6740" w:author="Damir Ahm" w:date="2025-03-02T19:31:03Z">
        <w:r>
          <w:rPr>
            <w:rFonts w:hint="default"/>
            <w:lang w:val="ru-RU"/>
          </w:rPr>
          <w:t>нения</w:t>
        </w:r>
      </w:ins>
      <w:ins w:id="6741" w:author="Damir Ahm" w:date="2025-03-02T19:31:04Z">
        <w:r>
          <w:rPr>
            <w:rFonts w:hint="default"/>
            <w:lang w:val="ru-RU"/>
          </w:rPr>
          <w:t xml:space="preserve"> парам</w:t>
        </w:r>
      </w:ins>
      <w:ins w:id="6742" w:author="Damir Ahm" w:date="2025-03-02T19:31:05Z">
        <w:r>
          <w:rPr>
            <w:rFonts w:hint="default"/>
            <w:lang w:val="ru-RU"/>
          </w:rPr>
          <w:t xml:space="preserve">етров </w:t>
        </w:r>
      </w:ins>
      <w:ins w:id="6743" w:author="Damir Ahm" w:date="2025-03-02T19:31:10Z">
        <w:r>
          <w:rPr>
            <w:rFonts w:hint="default"/>
            <w:lang w:val="ru-RU"/>
          </w:rPr>
          <w:t>модели</w:t>
        </w:r>
      </w:ins>
    </w:p>
    <w:p w14:paraId="1F229B30">
      <w:pPr>
        <w:numPr>
          <w:ilvl w:val="0"/>
          <w:numId w:val="0"/>
        </w:numPr>
        <w:jc w:val="both"/>
        <w:rPr>
          <w:ins w:id="6745" w:author="Damir Ahm" w:date="2025-03-02T19:31:07Z"/>
          <w:rFonts w:hint="default"/>
          <w:lang w:val="ru-RU"/>
        </w:rPr>
        <w:pPrChange w:id="6744" w:author="Damir Ahm" w:date="2025-03-02T19:30:38Z">
          <w:pPr>
            <w:numPr>
              <w:ilvl w:val="0"/>
              <w:numId w:val="0"/>
            </w:numPr>
            <w:jc w:val="left"/>
          </w:pPr>
        </w:pPrChange>
      </w:pPr>
    </w:p>
    <w:p w14:paraId="7EA31B86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746" w:author="Damir Ahm" w:date="2025-03-02T19:31:11Z"/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74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</w:t>
        </w:r>
      </w:ins>
      <w:ins w:id="674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74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75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75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2</w:t>
        </w:r>
      </w:ins>
    </w:p>
    <w:p w14:paraId="53D29A1B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752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 w14:paraId="6DD0BA55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753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75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import</w:t>
        </w:r>
      </w:ins>
      <w:ins w:id="675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75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os</w:t>
        </w:r>
      </w:ins>
    </w:p>
    <w:p w14:paraId="54E438D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757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75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import</w:t>
        </w:r>
      </w:ins>
      <w:ins w:id="675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76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torch</w:t>
        </w:r>
      </w:ins>
    </w:p>
    <w:p w14:paraId="35FF9F54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761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76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import</w:t>
        </w:r>
      </w:ins>
      <w:ins w:id="676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76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torchvision</w:t>
        </w:r>
      </w:ins>
    </w:p>
    <w:p w14:paraId="339B4FA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765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76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from</w:t>
        </w:r>
      </w:ins>
      <w:ins w:id="676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76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torch</w:t>
        </w:r>
      </w:ins>
      <w:ins w:id="676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677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utils</w:t>
        </w:r>
      </w:ins>
      <w:ins w:id="677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677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data</w:t>
        </w:r>
      </w:ins>
      <w:ins w:id="677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77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import</w:t>
        </w:r>
      </w:ins>
      <w:ins w:id="677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77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TensorDataset</w:t>
        </w:r>
      </w:ins>
      <w:ins w:id="677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677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DataLoader</w:t>
        </w:r>
      </w:ins>
    </w:p>
    <w:p w14:paraId="2ED1F31B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779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78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from</w:t>
        </w:r>
      </w:ins>
      <w:ins w:id="678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78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catalyst</w:t>
        </w:r>
      </w:ins>
      <w:ins w:id="678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78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import</w:t>
        </w:r>
      </w:ins>
      <w:ins w:id="678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78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utils</w:t>
        </w:r>
      </w:ins>
    </w:p>
    <w:p w14:paraId="2C5A346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787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78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from</w:t>
        </w:r>
      </w:ins>
      <w:ins w:id="678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79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catalyst</w:t>
        </w:r>
      </w:ins>
      <w:ins w:id="679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679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contrib</w:t>
        </w:r>
      </w:ins>
      <w:ins w:id="679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679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datasets</w:t>
        </w:r>
      </w:ins>
      <w:ins w:id="679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79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import</w:t>
        </w:r>
      </w:ins>
      <w:ins w:id="679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79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MNIST</w:t>
        </w:r>
      </w:ins>
    </w:p>
    <w:p w14:paraId="590DD3A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800" w:author="Damir Ahm" w:date="2025-03-02T19:31:11Z"/>
        </w:rPr>
        <w:pPrChange w:id="6799" w:author="Damir Ahm" w:date="2025-03-02T19:31:25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680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from</w:t>
        </w:r>
      </w:ins>
      <w:ins w:id="680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80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torch</w:t>
        </w:r>
      </w:ins>
      <w:ins w:id="680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80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import</w:t>
        </w:r>
      </w:ins>
      <w:ins w:id="680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80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nn</w:t>
        </w:r>
      </w:ins>
    </w:p>
    <w:p w14:paraId="6C859DCB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809" w:author="Damir Ahm" w:date="2025-03-02T19:31:11Z"/>
        </w:rPr>
        <w:pPrChange w:id="6808" w:author="Damir Ahm" w:date="2025-03-02T19:31:25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681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utils</w:t>
        </w:r>
      </w:ins>
      <w:ins w:id="681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681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set_global_seed</w:t>
        </w:r>
      </w:ins>
      <w:ins w:id="681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681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</w:t>
        </w:r>
      </w:ins>
      <w:ins w:id="681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73D2F630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817" w:author="Damir Ahm" w:date="2025-03-02T19:31:11Z"/>
        </w:rPr>
        <w:pPrChange w:id="6816" w:author="Damir Ahm" w:date="2025-03-02T19:31:24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681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import</w:t>
        </w:r>
      </w:ins>
      <w:ins w:id="681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82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six</w:t>
        </w:r>
      </w:ins>
    </w:p>
    <w:p w14:paraId="3D4434FD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821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82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if</w:t>
        </w:r>
      </w:ins>
      <w:ins w:id="682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82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not</w:t>
        </w:r>
      </w:ins>
      <w:ins w:id="682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82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hasattr</w:t>
        </w:r>
      </w:ins>
      <w:ins w:id="682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682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six</w:t>
        </w:r>
      </w:ins>
      <w:ins w:id="682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683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'string_classes'</w:t>
        </w:r>
      </w:ins>
      <w:ins w:id="683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):</w:t>
        </w:r>
      </w:ins>
    </w:p>
    <w:p w14:paraId="0D31D24B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832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83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683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if</w:t>
        </w:r>
      </w:ins>
      <w:ins w:id="683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83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hasattr</w:t>
        </w:r>
      </w:ins>
      <w:ins w:id="683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683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six</w:t>
        </w:r>
      </w:ins>
      <w:ins w:id="683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684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'string_types'</w:t>
        </w:r>
      </w:ins>
      <w:ins w:id="684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):</w:t>
        </w:r>
      </w:ins>
    </w:p>
    <w:p w14:paraId="7AA8083A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842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84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684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six</w:t>
        </w:r>
      </w:ins>
      <w:ins w:id="684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.string_classes </w:t>
        </w:r>
      </w:ins>
      <w:ins w:id="684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84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84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six</w:t>
        </w:r>
      </w:ins>
      <w:ins w:id="684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685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string_types</w:t>
        </w:r>
      </w:ins>
    </w:p>
    <w:p w14:paraId="7EA133F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851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85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685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else</w:t>
        </w:r>
      </w:ins>
      <w:ins w:id="685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:</w:t>
        </w:r>
      </w:ins>
    </w:p>
    <w:p w14:paraId="5613BDE5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855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85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6857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7F848E"/>
            <w:kern w:val="0"/>
            <w:sz w:val="21"/>
            <w:szCs w:val="21"/>
            <w:shd w:val="clear" w:fill="282C34"/>
            <w:lang w:val="en-US" w:eastAsia="zh-CN" w:bidi="ar"/>
          </w:rPr>
          <w:t># For newer Python versions</w:t>
        </w:r>
      </w:ins>
    </w:p>
    <w:p w14:paraId="3221C00B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859" w:author="Damir Ahm" w:date="2025-03-02T19:31:11Z"/>
        </w:rPr>
        <w:pPrChange w:id="6858" w:author="Damir Ahm" w:date="2025-03-02T19:31:23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686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686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six</w:t>
        </w:r>
      </w:ins>
      <w:ins w:id="686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.string_classes </w:t>
        </w:r>
      </w:ins>
      <w:ins w:id="686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86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(</w:t>
        </w:r>
      </w:ins>
      <w:ins w:id="686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str</w:t>
        </w:r>
      </w:ins>
      <w:ins w:id="686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,)</w:t>
        </w:r>
      </w:ins>
    </w:p>
    <w:p w14:paraId="20F4FAE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867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868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7F848E"/>
            <w:kern w:val="0"/>
            <w:sz w:val="21"/>
            <w:szCs w:val="21"/>
            <w:shd w:val="clear" w:fill="282C34"/>
            <w:lang w:val="en-US" w:eastAsia="zh-CN" w:bidi="ar"/>
          </w:rPr>
          <w:t># Add this to ensure torch._six has string_classes</w:t>
        </w:r>
      </w:ins>
    </w:p>
    <w:p w14:paraId="03EFCC55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869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87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import</w:t>
        </w:r>
      </w:ins>
      <w:ins w:id="687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87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torch</w:t>
        </w:r>
      </w:ins>
    </w:p>
    <w:p w14:paraId="1A5B3502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873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87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if</w:t>
        </w:r>
      </w:ins>
      <w:ins w:id="687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87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not</w:t>
        </w:r>
      </w:ins>
      <w:ins w:id="687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87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hasattr</w:t>
        </w:r>
      </w:ins>
      <w:ins w:id="687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688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torch</w:t>
        </w:r>
      </w:ins>
      <w:ins w:id="688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688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'_six'</w:t>
        </w:r>
      </w:ins>
      <w:ins w:id="688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):</w:t>
        </w:r>
      </w:ins>
    </w:p>
    <w:p w14:paraId="258A350A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884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88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688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torch</w:t>
        </w:r>
      </w:ins>
      <w:ins w:id="688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688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_six</w:t>
        </w:r>
      </w:ins>
      <w:ins w:id="688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89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89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89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six</w:t>
        </w:r>
      </w:ins>
    </w:p>
    <w:p w14:paraId="1EC5DFA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893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89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elif</w:t>
        </w:r>
      </w:ins>
      <w:ins w:id="689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89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not</w:t>
        </w:r>
      </w:ins>
      <w:ins w:id="689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89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hasattr</w:t>
        </w:r>
      </w:ins>
      <w:ins w:id="689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690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torch</w:t>
        </w:r>
      </w:ins>
      <w:ins w:id="690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._six, </w:t>
        </w:r>
      </w:ins>
      <w:ins w:id="690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'string_classes'</w:t>
        </w:r>
      </w:ins>
      <w:ins w:id="690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):</w:t>
        </w:r>
      </w:ins>
    </w:p>
    <w:p w14:paraId="5020C1E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905" w:author="Damir Ahm" w:date="2025-03-02T19:31:11Z"/>
        </w:rPr>
        <w:pPrChange w:id="6904" w:author="Damir Ahm" w:date="2025-03-02T19:31:22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690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690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torch</w:t>
        </w:r>
      </w:ins>
      <w:ins w:id="690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._six.string_classes </w:t>
        </w:r>
      </w:ins>
      <w:ins w:id="690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91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91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six</w:t>
        </w:r>
      </w:ins>
      <w:ins w:id="691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.string_classes</w:t>
        </w:r>
      </w:ins>
    </w:p>
    <w:p w14:paraId="000E410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913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91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if</w:t>
        </w:r>
      </w:ins>
      <w:ins w:id="691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91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not</w:t>
        </w:r>
      </w:ins>
      <w:ins w:id="691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91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hasattr</w:t>
        </w:r>
      </w:ins>
      <w:ins w:id="691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692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torch</w:t>
        </w:r>
      </w:ins>
      <w:ins w:id="692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692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'_six'</w:t>
        </w:r>
      </w:ins>
      <w:ins w:id="692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):</w:t>
        </w:r>
      </w:ins>
    </w:p>
    <w:p w14:paraId="0F84171B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924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92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692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torch</w:t>
        </w:r>
      </w:ins>
      <w:ins w:id="692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692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_six</w:t>
        </w:r>
      </w:ins>
      <w:ins w:id="692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93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93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93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six</w:t>
        </w:r>
      </w:ins>
    </w:p>
    <w:p w14:paraId="00BBFCA2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933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93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</w:p>
    <w:p w14:paraId="2155BB05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936" w:author="Damir Ahm" w:date="2025-03-02T19:31:11Z"/>
        </w:rPr>
        <w:pPrChange w:id="6935" w:author="Damir Ahm" w:date="2025-03-02T19:31:21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693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import</w:t>
        </w:r>
      </w:ins>
      <w:ins w:id="693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93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torch</w:t>
        </w:r>
      </w:ins>
      <w:ins w:id="694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694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nn</w:t>
        </w:r>
      </w:ins>
      <w:ins w:id="694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694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functional</w:t>
        </w:r>
      </w:ins>
      <w:ins w:id="694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94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as</w:t>
        </w:r>
      </w:ins>
      <w:ins w:id="694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94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F</w:t>
        </w:r>
      </w:ins>
    </w:p>
    <w:p w14:paraId="5EBE78CD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948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94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utils</w:t>
        </w:r>
      </w:ins>
      <w:ins w:id="695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695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set_global_seed</w:t>
        </w:r>
      </w:ins>
      <w:ins w:id="695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695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</w:t>
        </w:r>
      </w:ins>
      <w:ins w:id="695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08CB8ED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955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95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train_dataset</w:t>
        </w:r>
      </w:ins>
      <w:ins w:id="695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95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95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96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MNIST</w:t>
        </w:r>
      </w:ins>
      <w:ins w:id="696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6962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root</w:t>
        </w:r>
      </w:ins>
      <w:ins w:id="696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96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os</w:t>
        </w:r>
      </w:ins>
      <w:ins w:id="696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696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getcwd</w:t>
        </w:r>
      </w:ins>
      <w:ins w:id="696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(), </w:t>
        </w:r>
      </w:ins>
      <w:ins w:id="6968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train</w:t>
        </w:r>
      </w:ins>
      <w:ins w:id="696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97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True</w:t>
        </w:r>
      </w:ins>
      <w:ins w:id="697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6972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download</w:t>
        </w:r>
      </w:ins>
      <w:ins w:id="697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97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True</w:t>
        </w:r>
      </w:ins>
      <w:ins w:id="697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0BCD03B8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976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97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val_dataset</w:t>
        </w:r>
      </w:ins>
      <w:ins w:id="697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97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98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98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MNIST</w:t>
        </w:r>
      </w:ins>
      <w:ins w:id="698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6983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root</w:t>
        </w:r>
      </w:ins>
      <w:ins w:id="698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98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os</w:t>
        </w:r>
      </w:ins>
      <w:ins w:id="698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698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getcwd</w:t>
        </w:r>
      </w:ins>
      <w:ins w:id="698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(), </w:t>
        </w:r>
      </w:ins>
      <w:ins w:id="6989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train</w:t>
        </w:r>
      </w:ins>
      <w:ins w:id="699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99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False</w:t>
        </w:r>
      </w:ins>
      <w:ins w:id="699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50B1B2CF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6993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699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train_dataloader</w:t>
        </w:r>
      </w:ins>
      <w:ins w:id="699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99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699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699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DataLoader</w:t>
        </w:r>
      </w:ins>
      <w:ins w:id="699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00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train_dataset</w:t>
        </w:r>
      </w:ins>
      <w:ins w:id="700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7002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batch_size</w:t>
        </w:r>
      </w:ins>
      <w:ins w:id="700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00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128</w:t>
        </w:r>
      </w:ins>
      <w:ins w:id="700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6EED31B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007" w:author="Damir Ahm" w:date="2025-03-02T19:31:11Z"/>
        </w:rPr>
        <w:pPrChange w:id="7006" w:author="Damir Ahm" w:date="2025-03-02T19:31:20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700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val_dataloader</w:t>
        </w:r>
      </w:ins>
      <w:ins w:id="700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01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01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01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DataLoader</w:t>
        </w:r>
      </w:ins>
      <w:ins w:id="701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01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val_dataset</w:t>
        </w:r>
      </w:ins>
      <w:ins w:id="701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7016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batch_size</w:t>
        </w:r>
      </w:ins>
      <w:ins w:id="701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01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128</w:t>
        </w:r>
      </w:ins>
      <w:ins w:id="701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77471B5A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020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02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class</w:t>
        </w:r>
      </w:ins>
      <w:ins w:id="702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02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Identical</w:t>
        </w:r>
      </w:ins>
      <w:ins w:id="702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02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nn</w:t>
        </w:r>
      </w:ins>
      <w:ins w:id="702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02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Module</w:t>
        </w:r>
      </w:ins>
      <w:ins w:id="702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):</w:t>
        </w:r>
      </w:ins>
    </w:p>
    <w:p w14:paraId="1A56B135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029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03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703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def</w:t>
        </w:r>
      </w:ins>
      <w:ins w:id="703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03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forward</w:t>
        </w:r>
      </w:ins>
      <w:ins w:id="703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035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self</w:t>
        </w:r>
      </w:ins>
      <w:ins w:id="703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7037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</w:t>
        </w:r>
      </w:ins>
      <w:ins w:id="703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):</w:t>
        </w:r>
      </w:ins>
    </w:p>
    <w:p w14:paraId="62822826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040" w:author="Damir Ahm" w:date="2025-03-02T19:31:11Z"/>
        </w:rPr>
        <w:pPrChange w:id="7039" w:author="Damir Ahm" w:date="2025-03-02T19:31:19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704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704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return</w:t>
        </w:r>
      </w:ins>
      <w:ins w:id="704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044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</w:t>
        </w:r>
      </w:ins>
    </w:p>
    <w:p w14:paraId="5773B668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045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04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class</w:t>
        </w:r>
      </w:ins>
      <w:ins w:id="704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04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Flatten</w:t>
        </w:r>
      </w:ins>
      <w:ins w:id="704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05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nn</w:t>
        </w:r>
      </w:ins>
      <w:ins w:id="705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05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Module</w:t>
        </w:r>
      </w:ins>
      <w:ins w:id="705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):</w:t>
        </w:r>
      </w:ins>
    </w:p>
    <w:p w14:paraId="16108A96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054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05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705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def</w:t>
        </w:r>
      </w:ins>
      <w:ins w:id="705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05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forward</w:t>
        </w:r>
      </w:ins>
      <w:ins w:id="705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060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self</w:t>
        </w:r>
      </w:ins>
      <w:ins w:id="706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7062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</w:t>
        </w:r>
      </w:ins>
      <w:ins w:id="706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):</w:t>
        </w:r>
      </w:ins>
    </w:p>
    <w:p w14:paraId="408780F6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064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06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706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batch_size</w:t>
        </w:r>
      </w:ins>
      <w:ins w:id="706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06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06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070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</w:t>
        </w:r>
      </w:ins>
      <w:ins w:id="707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07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size</w:t>
        </w:r>
      </w:ins>
      <w:ins w:id="707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07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</w:t>
        </w:r>
      </w:ins>
      <w:ins w:id="707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4F13CBC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076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07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</w:p>
    <w:p w14:paraId="09BDCB5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079" w:author="Damir Ahm" w:date="2025-03-02T19:31:11Z"/>
        </w:rPr>
        <w:pPrChange w:id="7078" w:author="Damir Ahm" w:date="2025-03-02T19:31:18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708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708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return</w:t>
        </w:r>
      </w:ins>
      <w:ins w:id="708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083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</w:t>
        </w:r>
      </w:ins>
      <w:ins w:id="708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08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view</w:t>
        </w:r>
      </w:ins>
      <w:ins w:id="708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08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batch_size</w:t>
        </w:r>
      </w:ins>
      <w:ins w:id="708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708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-</w:t>
        </w:r>
      </w:ins>
      <w:ins w:id="709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</w:t>
        </w:r>
      </w:ins>
      <w:ins w:id="709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753C13A8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093" w:author="Damir Ahm" w:date="2025-03-02T19:31:11Z"/>
        </w:rPr>
        <w:pPrChange w:id="7092" w:author="Damir Ahm" w:date="2025-03-02T19:31:17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709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activation</w:t>
        </w:r>
      </w:ins>
      <w:ins w:id="709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09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09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09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Identical</w:t>
        </w:r>
      </w:ins>
    </w:p>
    <w:p w14:paraId="65549520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099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10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class</w:t>
        </w:r>
      </w:ins>
      <w:ins w:id="710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10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Flatten</w:t>
        </w:r>
      </w:ins>
      <w:ins w:id="710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10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nn</w:t>
        </w:r>
      </w:ins>
      <w:ins w:id="710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10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Module</w:t>
        </w:r>
      </w:ins>
      <w:ins w:id="710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):</w:t>
        </w:r>
      </w:ins>
    </w:p>
    <w:p w14:paraId="10A460D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108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10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711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def</w:t>
        </w:r>
      </w:ins>
      <w:ins w:id="711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11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forward</w:t>
        </w:r>
      </w:ins>
      <w:ins w:id="711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114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self</w:t>
        </w:r>
      </w:ins>
      <w:ins w:id="711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7116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</w:t>
        </w:r>
      </w:ins>
      <w:ins w:id="711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):</w:t>
        </w:r>
      </w:ins>
    </w:p>
    <w:p w14:paraId="69AA8B72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118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11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712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batch_size</w:t>
        </w:r>
      </w:ins>
      <w:ins w:id="712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12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12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124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</w:t>
        </w:r>
      </w:ins>
      <w:ins w:id="712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12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size</w:t>
        </w:r>
      </w:ins>
      <w:ins w:id="712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12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</w:t>
        </w:r>
      </w:ins>
      <w:ins w:id="712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73AB4088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131" w:author="Damir Ahm" w:date="2025-03-02T19:31:11Z"/>
        </w:rPr>
        <w:pPrChange w:id="7130" w:author="Damir Ahm" w:date="2025-03-02T19:31:16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713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713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return</w:t>
        </w:r>
      </w:ins>
      <w:ins w:id="713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135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</w:t>
        </w:r>
      </w:ins>
      <w:ins w:id="713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13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view</w:t>
        </w:r>
      </w:ins>
      <w:ins w:id="713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13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batch_size</w:t>
        </w:r>
      </w:ins>
      <w:ins w:id="714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714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-</w:t>
        </w:r>
      </w:ins>
      <w:ins w:id="714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</w:t>
        </w:r>
      </w:ins>
      <w:ins w:id="714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34AF8D9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144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14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class</w:t>
        </w:r>
      </w:ins>
      <w:ins w:id="714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14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EnhancedMNISTModel</w:t>
        </w:r>
      </w:ins>
      <w:ins w:id="714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14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nn</w:t>
        </w:r>
      </w:ins>
      <w:ins w:id="715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15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Module</w:t>
        </w:r>
      </w:ins>
      <w:ins w:id="715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):</w:t>
        </w:r>
      </w:ins>
    </w:p>
    <w:p w14:paraId="62ACE60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153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15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715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def</w:t>
        </w:r>
      </w:ins>
      <w:ins w:id="715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15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__init__</w:t>
        </w:r>
      </w:ins>
      <w:ins w:id="715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159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self</w:t>
        </w:r>
      </w:ins>
      <w:ins w:id="716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7161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dropout_rate</w:t>
        </w:r>
      </w:ins>
      <w:ins w:id="716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16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0.2</w:t>
        </w:r>
      </w:ins>
      <w:ins w:id="716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):</w:t>
        </w:r>
      </w:ins>
    </w:p>
    <w:p w14:paraId="1CE66735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165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16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716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super</w:t>
        </w:r>
      </w:ins>
      <w:ins w:id="716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16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EnhancedMNISTModel</w:t>
        </w:r>
      </w:ins>
      <w:ins w:id="717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7171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self</w:t>
        </w:r>
      </w:ins>
      <w:ins w:id="717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).</w:t>
        </w:r>
      </w:ins>
      <w:ins w:id="717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__init__</w:t>
        </w:r>
      </w:ins>
      <w:ins w:id="717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2B6C584F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175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17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7177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self</w:t>
        </w:r>
      </w:ins>
      <w:ins w:id="717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17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flatten</w:t>
        </w:r>
      </w:ins>
      <w:ins w:id="718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18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18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18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Flatten</w:t>
        </w:r>
      </w:ins>
      <w:ins w:id="718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644C6F22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185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18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</w:p>
    <w:p w14:paraId="5A2A3925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187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18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7189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self</w:t>
        </w:r>
      </w:ins>
      <w:ins w:id="719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19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fc1</w:t>
        </w:r>
      </w:ins>
      <w:ins w:id="719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19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19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19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nn</w:t>
        </w:r>
      </w:ins>
      <w:ins w:id="719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19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Linear</w:t>
        </w:r>
      </w:ins>
      <w:ins w:id="719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19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28</w:t>
        </w:r>
      </w:ins>
      <w:ins w:id="720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*</w:t>
        </w:r>
      </w:ins>
      <w:ins w:id="720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28</w:t>
        </w:r>
      </w:ins>
      <w:ins w:id="720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720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512</w:t>
        </w:r>
      </w:ins>
      <w:ins w:id="720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1836FA4E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205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20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7207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self</w:t>
        </w:r>
      </w:ins>
      <w:ins w:id="720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20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bn1</w:t>
        </w:r>
      </w:ins>
      <w:ins w:id="721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21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21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21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nn</w:t>
        </w:r>
      </w:ins>
      <w:ins w:id="721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21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BatchNorm1d</w:t>
        </w:r>
      </w:ins>
      <w:ins w:id="721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21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512</w:t>
        </w:r>
      </w:ins>
      <w:ins w:id="721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66CC898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219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22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7221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self</w:t>
        </w:r>
      </w:ins>
      <w:ins w:id="722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22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dropout1</w:t>
        </w:r>
      </w:ins>
      <w:ins w:id="722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22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22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22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nn</w:t>
        </w:r>
      </w:ins>
      <w:ins w:id="722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22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Dropout</w:t>
        </w:r>
      </w:ins>
      <w:ins w:id="723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231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dropout_rate</w:t>
        </w:r>
      </w:ins>
      <w:ins w:id="723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2BE5738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233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23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</w:p>
    <w:p w14:paraId="49767C5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235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23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7237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self</w:t>
        </w:r>
      </w:ins>
      <w:ins w:id="723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23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fc2</w:t>
        </w:r>
      </w:ins>
      <w:ins w:id="724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24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24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24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nn</w:t>
        </w:r>
      </w:ins>
      <w:ins w:id="724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24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Linear</w:t>
        </w:r>
      </w:ins>
      <w:ins w:id="724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24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512</w:t>
        </w:r>
      </w:ins>
      <w:ins w:id="724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724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256</w:t>
        </w:r>
      </w:ins>
      <w:ins w:id="725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1AE6D43F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251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25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7253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self</w:t>
        </w:r>
      </w:ins>
      <w:ins w:id="725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25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bn2</w:t>
        </w:r>
      </w:ins>
      <w:ins w:id="725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25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25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25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nn</w:t>
        </w:r>
      </w:ins>
      <w:ins w:id="726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26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BatchNorm1d</w:t>
        </w:r>
      </w:ins>
      <w:ins w:id="726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26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256</w:t>
        </w:r>
      </w:ins>
      <w:ins w:id="726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49D0633A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265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26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7267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self</w:t>
        </w:r>
      </w:ins>
      <w:ins w:id="726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26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dropout2</w:t>
        </w:r>
      </w:ins>
      <w:ins w:id="727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27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27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27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nn</w:t>
        </w:r>
      </w:ins>
      <w:ins w:id="727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27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Dropout</w:t>
        </w:r>
      </w:ins>
      <w:ins w:id="727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277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dropout_rate</w:t>
        </w:r>
      </w:ins>
      <w:ins w:id="727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2C4FFC8E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279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28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</w:p>
    <w:p w14:paraId="27D8AAD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281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28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7283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self</w:t>
        </w:r>
      </w:ins>
      <w:ins w:id="728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28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fc3</w:t>
        </w:r>
      </w:ins>
      <w:ins w:id="728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28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28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28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nn</w:t>
        </w:r>
      </w:ins>
      <w:ins w:id="729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29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Linear</w:t>
        </w:r>
      </w:ins>
      <w:ins w:id="729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29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256</w:t>
        </w:r>
      </w:ins>
      <w:ins w:id="729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729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128</w:t>
        </w:r>
      </w:ins>
      <w:ins w:id="729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19DBC46D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297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29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7299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self</w:t>
        </w:r>
      </w:ins>
      <w:ins w:id="730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30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bn3</w:t>
        </w:r>
      </w:ins>
      <w:ins w:id="730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30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30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30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nn</w:t>
        </w:r>
      </w:ins>
      <w:ins w:id="730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30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BatchNorm1d</w:t>
        </w:r>
      </w:ins>
      <w:ins w:id="730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30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128</w:t>
        </w:r>
      </w:ins>
      <w:ins w:id="731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5183429D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311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31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7313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self</w:t>
        </w:r>
      </w:ins>
      <w:ins w:id="731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31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dropout3</w:t>
        </w:r>
      </w:ins>
      <w:ins w:id="731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31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31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31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nn</w:t>
        </w:r>
      </w:ins>
      <w:ins w:id="732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32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Dropout</w:t>
        </w:r>
      </w:ins>
      <w:ins w:id="732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323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dropout_rate</w:t>
        </w:r>
      </w:ins>
      <w:ins w:id="732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7F986DC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325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32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</w:p>
    <w:p w14:paraId="2AEBFF7F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327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32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7329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self</w:t>
        </w:r>
      </w:ins>
      <w:ins w:id="733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33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fc4</w:t>
        </w:r>
      </w:ins>
      <w:ins w:id="733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33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33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33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nn</w:t>
        </w:r>
      </w:ins>
      <w:ins w:id="733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33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Linear</w:t>
        </w:r>
      </w:ins>
      <w:ins w:id="733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33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128</w:t>
        </w:r>
      </w:ins>
      <w:ins w:id="734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734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10</w:t>
        </w:r>
      </w:ins>
      <w:ins w:id="734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2993F085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343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34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</w:p>
    <w:p w14:paraId="0C08C79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345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34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734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def</w:t>
        </w:r>
      </w:ins>
      <w:ins w:id="734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34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forward</w:t>
        </w:r>
      </w:ins>
      <w:ins w:id="735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351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self</w:t>
        </w:r>
      </w:ins>
      <w:ins w:id="735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7353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</w:t>
        </w:r>
      </w:ins>
      <w:ins w:id="735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):</w:t>
        </w:r>
      </w:ins>
    </w:p>
    <w:p w14:paraId="5DACAECE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355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35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7357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</w:t>
        </w:r>
      </w:ins>
      <w:ins w:id="735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35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36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361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self</w:t>
        </w:r>
      </w:ins>
      <w:ins w:id="736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36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flatten</w:t>
        </w:r>
      </w:ins>
      <w:ins w:id="736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365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</w:t>
        </w:r>
      </w:ins>
      <w:ins w:id="736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0F28378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367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36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</w:p>
    <w:p w14:paraId="4CA770C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369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37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7371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</w:t>
        </w:r>
      </w:ins>
      <w:ins w:id="737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37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37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37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F</w:t>
        </w:r>
      </w:ins>
      <w:ins w:id="737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37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relu</w:t>
        </w:r>
      </w:ins>
      <w:ins w:id="737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379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self</w:t>
        </w:r>
      </w:ins>
      <w:ins w:id="738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38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bn1</w:t>
        </w:r>
      </w:ins>
      <w:ins w:id="738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383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self</w:t>
        </w:r>
      </w:ins>
      <w:ins w:id="738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38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fc1</w:t>
        </w:r>
      </w:ins>
      <w:ins w:id="738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387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</w:t>
        </w:r>
      </w:ins>
      <w:ins w:id="738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)))</w:t>
        </w:r>
      </w:ins>
    </w:p>
    <w:p w14:paraId="5DB63EA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389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39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7391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</w:t>
        </w:r>
      </w:ins>
      <w:ins w:id="739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39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39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395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self</w:t>
        </w:r>
      </w:ins>
      <w:ins w:id="739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39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dropout1</w:t>
        </w:r>
      </w:ins>
      <w:ins w:id="739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399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</w:t>
        </w:r>
      </w:ins>
      <w:ins w:id="740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49B385D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401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40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</w:p>
    <w:p w14:paraId="26256B1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403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40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7405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</w:t>
        </w:r>
      </w:ins>
      <w:ins w:id="740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40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40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40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F</w:t>
        </w:r>
      </w:ins>
      <w:ins w:id="741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41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relu</w:t>
        </w:r>
      </w:ins>
      <w:ins w:id="741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413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self</w:t>
        </w:r>
      </w:ins>
      <w:ins w:id="741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41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bn2</w:t>
        </w:r>
      </w:ins>
      <w:ins w:id="741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417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self</w:t>
        </w:r>
      </w:ins>
      <w:ins w:id="741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41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fc2</w:t>
        </w:r>
      </w:ins>
      <w:ins w:id="742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421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</w:t>
        </w:r>
      </w:ins>
      <w:ins w:id="742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)))</w:t>
        </w:r>
      </w:ins>
    </w:p>
    <w:p w14:paraId="36DFB2E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423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42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7425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</w:t>
        </w:r>
      </w:ins>
      <w:ins w:id="742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427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42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429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self</w:t>
        </w:r>
      </w:ins>
      <w:ins w:id="743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43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dropout2</w:t>
        </w:r>
      </w:ins>
      <w:ins w:id="743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433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</w:t>
        </w:r>
      </w:ins>
      <w:ins w:id="743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1073B234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435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43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</w:p>
    <w:p w14:paraId="73011F6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437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43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7439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</w:t>
        </w:r>
      </w:ins>
      <w:ins w:id="744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44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44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44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F</w:t>
        </w:r>
      </w:ins>
      <w:ins w:id="744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44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relu</w:t>
        </w:r>
      </w:ins>
      <w:ins w:id="744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447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self</w:t>
        </w:r>
      </w:ins>
      <w:ins w:id="744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44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bn3</w:t>
        </w:r>
      </w:ins>
      <w:ins w:id="745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451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self</w:t>
        </w:r>
      </w:ins>
      <w:ins w:id="745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45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fc3</w:t>
        </w:r>
      </w:ins>
      <w:ins w:id="745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455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</w:t>
        </w:r>
      </w:ins>
      <w:ins w:id="745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)))</w:t>
        </w:r>
      </w:ins>
    </w:p>
    <w:p w14:paraId="45FDDF2F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457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45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7459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</w:t>
        </w:r>
      </w:ins>
      <w:ins w:id="746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46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46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463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self</w:t>
        </w:r>
      </w:ins>
      <w:ins w:id="746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46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dropout3</w:t>
        </w:r>
      </w:ins>
      <w:ins w:id="746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467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</w:t>
        </w:r>
      </w:ins>
      <w:ins w:id="746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67AB258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469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47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</w:p>
    <w:p w14:paraId="6F2E356B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471" w:author="Damir Ahm" w:date="2025-03-02T19:31:11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47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7473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</w:t>
        </w:r>
      </w:ins>
      <w:ins w:id="747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47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47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477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self</w:t>
        </w:r>
      </w:ins>
      <w:ins w:id="7478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479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fc4</w:t>
        </w:r>
      </w:ins>
      <w:ins w:id="7480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481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</w:t>
        </w:r>
      </w:ins>
      <w:ins w:id="748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69BE2F3D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483" w:author="Damir Ahm" w:date="2025-03-02T19:31:50Z"/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</w:pPr>
      <w:ins w:id="748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748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return</w:t>
        </w:r>
      </w:ins>
      <w:ins w:id="748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487" w:author="Damir Ahm" w:date="2025-03-02T19:31:11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</w:t>
        </w:r>
      </w:ins>
    </w:p>
    <w:p w14:paraId="4253D008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488" w:author="Damir Ahm" w:date="2025-03-02T19:31:11Z"/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</w:pPr>
    </w:p>
    <w:p w14:paraId="0F7FDCC6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490" w:author="Damir Ahm" w:date="2025-03-02T19:31:11Z"/>
        </w:rPr>
        <w:pPrChange w:id="7489" w:author="Damir Ahm" w:date="2025-03-02T19:31:14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7491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model</w:t>
        </w:r>
      </w:ins>
      <w:ins w:id="7492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493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494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495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EnhancedMNISTModel</w:t>
        </w:r>
      </w:ins>
      <w:ins w:id="7496" w:author="Damir Ahm" w:date="2025-03-02T19:31:11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719EF17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497" w:author="Damir Ahm" w:date="2025-03-02T19:31:32Z"/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498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criterion</w:t>
        </w:r>
      </w:ins>
      <w:ins w:id="7499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500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501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502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nn</w:t>
        </w:r>
      </w:ins>
      <w:ins w:id="7503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504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CrossEntropyLoss</w:t>
        </w:r>
      </w:ins>
      <w:ins w:id="7505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1F49623B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506" w:author="Damir Ahm" w:date="2025-03-02T19:31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 w14:paraId="360E921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507" w:author="Damir Ahm" w:date="2025-03-02T19:31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508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optimizer</w:t>
        </w:r>
      </w:ins>
      <w:ins w:id="7509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510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511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512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torch</w:t>
        </w:r>
      </w:ins>
      <w:ins w:id="7513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514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optim</w:t>
        </w:r>
      </w:ins>
      <w:ins w:id="7515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516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AdamW</w:t>
        </w:r>
      </w:ins>
      <w:ins w:id="7517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518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model</w:t>
        </w:r>
      </w:ins>
      <w:ins w:id="7519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520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parameters</w:t>
        </w:r>
      </w:ins>
      <w:ins w:id="7521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(), </w:t>
        </w:r>
      </w:ins>
      <w:ins w:id="7522" w:author="Damir Ahm" w:date="2025-03-02T19:31:32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lr</w:t>
        </w:r>
      </w:ins>
      <w:ins w:id="7523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524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0.001</w:t>
        </w:r>
      </w:ins>
      <w:ins w:id="7525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7526" w:author="Damir Ahm" w:date="2025-03-02T19:31:32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weight_decay</w:t>
        </w:r>
      </w:ins>
      <w:ins w:id="7527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528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1e-5</w:t>
        </w:r>
      </w:ins>
      <w:ins w:id="7529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09C01992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530" w:author="Damir Ahm" w:date="2025-03-02T19:31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531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scheduler</w:t>
        </w:r>
      </w:ins>
      <w:ins w:id="7532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533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534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535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torch</w:t>
        </w:r>
      </w:ins>
      <w:ins w:id="7536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537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optim</w:t>
        </w:r>
      </w:ins>
      <w:ins w:id="7538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539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lr_scheduler</w:t>
        </w:r>
      </w:ins>
      <w:ins w:id="7540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541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ReduceLROnPlateau</w:t>
        </w:r>
      </w:ins>
      <w:ins w:id="7542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</w:p>
    <w:p w14:paraId="611D18E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543" w:author="Damir Ahm" w:date="2025-03-02T19:31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544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7545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optimizer</w:t>
        </w:r>
      </w:ins>
      <w:ins w:id="7546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7547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'max'</w:t>
        </w:r>
      </w:ins>
      <w:ins w:id="7548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7549" w:author="Damir Ahm" w:date="2025-03-02T19:31:32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patience</w:t>
        </w:r>
      </w:ins>
      <w:ins w:id="7550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551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3</w:t>
        </w:r>
      </w:ins>
      <w:ins w:id="7552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7553" w:author="Damir Ahm" w:date="2025-03-02T19:31:32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factor</w:t>
        </w:r>
      </w:ins>
      <w:ins w:id="7554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555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0.5</w:t>
        </w:r>
      </w:ins>
      <w:ins w:id="7556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7557" w:author="Damir Ahm" w:date="2025-03-02T19:31:32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verbose</w:t>
        </w:r>
      </w:ins>
      <w:ins w:id="7558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559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True</w:t>
        </w:r>
      </w:ins>
    </w:p>
    <w:p w14:paraId="61A9A0FD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561" w:author="Damir Ahm" w:date="2025-03-02T19:31:32Z"/>
        </w:rPr>
        <w:pPrChange w:id="7560" w:author="Damir Ahm" w:date="2025-03-02T19:31:35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7562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763ECC16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564" w:author="Damir Ahm" w:date="2025-03-02T19:31:32Z"/>
        </w:rPr>
        <w:pPrChange w:id="7563" w:author="Damir Ahm" w:date="2025-03-02T19:31:35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7565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loaders</w:t>
        </w:r>
      </w:ins>
      <w:ins w:id="7566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567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568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{</w:t>
        </w:r>
      </w:ins>
      <w:ins w:id="7569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"train"</w:t>
        </w:r>
      </w:ins>
      <w:ins w:id="7570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: </w:t>
        </w:r>
      </w:ins>
      <w:ins w:id="7571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train_dataloader</w:t>
        </w:r>
      </w:ins>
      <w:ins w:id="7572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7573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"valid"</w:t>
        </w:r>
      </w:ins>
      <w:ins w:id="7574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: </w:t>
        </w:r>
      </w:ins>
      <w:ins w:id="7575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val_dataloader</w:t>
        </w:r>
      </w:ins>
      <w:ins w:id="7576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}</w:t>
        </w:r>
      </w:ins>
    </w:p>
    <w:p w14:paraId="7D76A37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578" w:author="Damir Ahm" w:date="2025-03-02T19:31:32Z"/>
          <w:rFonts w:hint="default"/>
          <w:lang w:val="ru-RU"/>
        </w:rPr>
        <w:pPrChange w:id="7577" w:author="Damir Ahm" w:date="2025-03-02T19:31:34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7579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max_epochs</w:t>
        </w:r>
      </w:ins>
      <w:ins w:id="7580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581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582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583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</w:t>
        </w:r>
      </w:ins>
      <w:ins w:id="7584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585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*</w:t>
        </w:r>
      </w:ins>
      <w:ins w:id="7586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587" w:author="Damir Ahm" w:date="2025-03-02T19:32:29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ru-RU" w:eastAsia="zh-CN" w:bidi="ar"/>
          </w:rPr>
          <w:t>5</w:t>
        </w:r>
      </w:ins>
    </w:p>
    <w:p w14:paraId="5E09F8A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589" w:author="Damir Ahm" w:date="2025-03-02T19:31:32Z"/>
        </w:rPr>
        <w:pPrChange w:id="7588" w:author="Damir Ahm" w:date="2025-03-02T19:31:34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7590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accuracy</w:t>
        </w:r>
      </w:ins>
      <w:ins w:id="7591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592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593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{</w:t>
        </w:r>
      </w:ins>
      <w:ins w:id="7594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"train"</w:t>
        </w:r>
      </w:ins>
      <w:ins w:id="7595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: [], </w:t>
        </w:r>
      </w:ins>
      <w:ins w:id="7596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"valid"</w:t>
        </w:r>
      </w:ins>
      <w:ins w:id="7597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: []}</w:t>
        </w:r>
      </w:ins>
    </w:p>
    <w:p w14:paraId="2F875C4F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598" w:author="Damir Ahm" w:date="2025-03-02T19:31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599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for</w:t>
        </w:r>
      </w:ins>
      <w:ins w:id="7600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601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epoch</w:t>
        </w:r>
      </w:ins>
      <w:ins w:id="7602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603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in</w:t>
        </w:r>
      </w:ins>
      <w:ins w:id="7604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605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range</w:t>
        </w:r>
      </w:ins>
      <w:ins w:id="7606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607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max_epochs</w:t>
        </w:r>
      </w:ins>
      <w:ins w:id="7608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):</w:t>
        </w:r>
      </w:ins>
    </w:p>
    <w:p w14:paraId="19A0ECBD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609" w:author="Damir Ahm" w:date="2025-03-02T19:31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610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7611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epoch_correct</w:t>
        </w:r>
      </w:ins>
      <w:ins w:id="7612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613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614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615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</w:t>
        </w:r>
      </w:ins>
    </w:p>
    <w:p w14:paraId="20F0ED4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616" w:author="Damir Ahm" w:date="2025-03-02T19:31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617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7618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epoch_all</w:t>
        </w:r>
      </w:ins>
      <w:ins w:id="7619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620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621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622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</w:t>
        </w:r>
      </w:ins>
    </w:p>
    <w:p w14:paraId="607AA40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623" w:author="Damir Ahm" w:date="2025-03-02T19:31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624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7625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for</w:t>
        </w:r>
      </w:ins>
      <w:ins w:id="7626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627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k</w:t>
        </w:r>
      </w:ins>
      <w:ins w:id="7628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7629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dataloader</w:t>
        </w:r>
      </w:ins>
      <w:ins w:id="7630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631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in</w:t>
        </w:r>
      </w:ins>
      <w:ins w:id="7632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633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loaders</w:t>
        </w:r>
      </w:ins>
      <w:ins w:id="7634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635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items</w:t>
        </w:r>
      </w:ins>
      <w:ins w:id="7636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():</w:t>
        </w:r>
      </w:ins>
    </w:p>
    <w:p w14:paraId="60C39B8A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637" w:author="Damir Ahm" w:date="2025-03-02T19:31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638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7639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epoch_correct</w:t>
        </w:r>
      </w:ins>
      <w:ins w:id="7640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641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642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643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</w:t>
        </w:r>
      </w:ins>
    </w:p>
    <w:p w14:paraId="4C7E58F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644" w:author="Damir Ahm" w:date="2025-03-02T19:31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645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7646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epoch_all</w:t>
        </w:r>
      </w:ins>
      <w:ins w:id="7647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648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649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650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</w:t>
        </w:r>
      </w:ins>
    </w:p>
    <w:p w14:paraId="6DFB97E0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651" w:author="Damir Ahm" w:date="2025-03-02T19:31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652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7653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for</w:t>
        </w:r>
      </w:ins>
      <w:ins w:id="7654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655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x_batch</w:t>
        </w:r>
      </w:ins>
      <w:ins w:id="7656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7657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y_batch</w:t>
        </w:r>
      </w:ins>
      <w:ins w:id="7658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659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in</w:t>
        </w:r>
      </w:ins>
      <w:ins w:id="7660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661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dataloader</w:t>
        </w:r>
      </w:ins>
      <w:ins w:id="7662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:</w:t>
        </w:r>
      </w:ins>
    </w:p>
    <w:p w14:paraId="41C6665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663" w:author="Damir Ahm" w:date="2025-03-02T19:31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664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</w:t>
        </w:r>
      </w:ins>
      <w:ins w:id="7665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if</w:t>
        </w:r>
      </w:ins>
      <w:ins w:id="7666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667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k</w:t>
        </w:r>
      </w:ins>
      <w:ins w:id="7668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669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==</w:t>
        </w:r>
      </w:ins>
      <w:ins w:id="7670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671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"train"</w:t>
        </w:r>
      </w:ins>
      <w:ins w:id="7672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:</w:t>
        </w:r>
      </w:ins>
    </w:p>
    <w:p w14:paraId="0676D5E8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673" w:author="Damir Ahm" w:date="2025-03-02T19:31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674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    </w:t>
        </w:r>
      </w:ins>
      <w:ins w:id="7675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model</w:t>
        </w:r>
      </w:ins>
      <w:ins w:id="7676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677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train</w:t>
        </w:r>
      </w:ins>
      <w:ins w:id="7678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527DB75F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679" w:author="Damir Ahm" w:date="2025-03-02T19:31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680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    </w:t>
        </w:r>
      </w:ins>
      <w:ins w:id="7681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optimizer</w:t>
        </w:r>
      </w:ins>
      <w:ins w:id="7682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683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zero_grad</w:t>
        </w:r>
      </w:ins>
      <w:ins w:id="7684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1ADB57FA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685" w:author="Damir Ahm" w:date="2025-03-02T19:31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686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    </w:t>
        </w:r>
      </w:ins>
      <w:ins w:id="7687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x_batch</w:t>
        </w:r>
      </w:ins>
      <w:ins w:id="7688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689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690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691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x_batch</w:t>
        </w:r>
      </w:ins>
      <w:ins w:id="7692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693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float</w:t>
        </w:r>
      </w:ins>
      <w:ins w:id="7694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26A3E96A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695" w:author="Damir Ahm" w:date="2025-03-02T19:31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696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    </w:t>
        </w:r>
      </w:ins>
      <w:ins w:id="7697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x_batch</w:t>
        </w:r>
      </w:ins>
      <w:ins w:id="7698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699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700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(</w:t>
        </w:r>
      </w:ins>
      <w:ins w:id="7701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x_batch</w:t>
        </w:r>
      </w:ins>
      <w:ins w:id="7702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703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-</w:t>
        </w:r>
      </w:ins>
      <w:ins w:id="7704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705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x_batch</w:t>
        </w:r>
      </w:ins>
      <w:ins w:id="7706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707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mean</w:t>
        </w:r>
      </w:ins>
      <w:ins w:id="7708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()) </w:t>
        </w:r>
      </w:ins>
      <w:ins w:id="7709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/</w:t>
        </w:r>
      </w:ins>
      <w:ins w:id="7710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(</w:t>
        </w:r>
      </w:ins>
      <w:ins w:id="7711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x_batch</w:t>
        </w:r>
      </w:ins>
      <w:ins w:id="7712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713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std</w:t>
        </w:r>
      </w:ins>
      <w:ins w:id="7714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() </w:t>
        </w:r>
      </w:ins>
      <w:ins w:id="7715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+</w:t>
        </w:r>
      </w:ins>
      <w:ins w:id="7716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717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1e-8</w:t>
        </w:r>
      </w:ins>
      <w:ins w:id="7718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0DC0628A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719" w:author="Damir Ahm" w:date="2025-03-02T19:31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720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    </w:t>
        </w:r>
      </w:ins>
      <w:ins w:id="7721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outp</w:t>
        </w:r>
      </w:ins>
      <w:ins w:id="7722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723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724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725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model</w:t>
        </w:r>
      </w:ins>
      <w:ins w:id="7726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727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x_batch</w:t>
        </w:r>
      </w:ins>
      <w:ins w:id="7728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729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float</w:t>
        </w:r>
      </w:ins>
      <w:ins w:id="7730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().</w:t>
        </w:r>
      </w:ins>
      <w:ins w:id="7731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unsqueeze</w:t>
        </w:r>
      </w:ins>
      <w:ins w:id="7732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733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</w:t>
        </w:r>
      </w:ins>
      <w:ins w:id="7734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))</w:t>
        </w:r>
      </w:ins>
    </w:p>
    <w:p w14:paraId="45F1A70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735" w:author="Damir Ahm" w:date="2025-03-02T19:31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736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</w:t>
        </w:r>
      </w:ins>
      <w:ins w:id="7737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else</w:t>
        </w:r>
      </w:ins>
      <w:ins w:id="7738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:</w:t>
        </w:r>
      </w:ins>
    </w:p>
    <w:p w14:paraId="7B8E42D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739" w:author="Damir Ahm" w:date="2025-03-02T19:31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740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    </w:t>
        </w:r>
      </w:ins>
      <w:ins w:id="7741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model</w:t>
        </w:r>
      </w:ins>
      <w:ins w:id="7742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743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eval</w:t>
        </w:r>
      </w:ins>
      <w:ins w:id="7744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6DA3209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745" w:author="Damir Ahm" w:date="2025-03-02T19:31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746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    </w:t>
        </w:r>
      </w:ins>
      <w:ins w:id="7747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with</w:t>
        </w:r>
      </w:ins>
      <w:ins w:id="7748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749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torch</w:t>
        </w:r>
      </w:ins>
      <w:ins w:id="7750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751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no_grad</w:t>
        </w:r>
      </w:ins>
      <w:ins w:id="7752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():</w:t>
        </w:r>
      </w:ins>
    </w:p>
    <w:p w14:paraId="65F74D9D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753" w:author="Damir Ahm" w:date="2025-03-02T19:31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754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        </w:t>
        </w:r>
      </w:ins>
      <w:ins w:id="7755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x_batch</w:t>
        </w:r>
      </w:ins>
      <w:ins w:id="7756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757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758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759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x_batch</w:t>
        </w:r>
      </w:ins>
      <w:ins w:id="7760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761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float</w:t>
        </w:r>
      </w:ins>
      <w:ins w:id="7762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448EF660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763" w:author="Damir Ahm" w:date="2025-03-02T19:31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764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        </w:t>
        </w:r>
      </w:ins>
      <w:ins w:id="7765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x_batch</w:t>
        </w:r>
      </w:ins>
      <w:ins w:id="7766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767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768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(</w:t>
        </w:r>
      </w:ins>
      <w:ins w:id="7769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x_batch</w:t>
        </w:r>
      </w:ins>
      <w:ins w:id="7770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771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-</w:t>
        </w:r>
      </w:ins>
      <w:ins w:id="7772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773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x_batch</w:t>
        </w:r>
      </w:ins>
      <w:ins w:id="7774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775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mean</w:t>
        </w:r>
      </w:ins>
      <w:ins w:id="7776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()) </w:t>
        </w:r>
      </w:ins>
      <w:ins w:id="7777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/</w:t>
        </w:r>
      </w:ins>
      <w:ins w:id="7778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(</w:t>
        </w:r>
      </w:ins>
      <w:ins w:id="7779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x_batch</w:t>
        </w:r>
      </w:ins>
      <w:ins w:id="7780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781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std</w:t>
        </w:r>
      </w:ins>
      <w:ins w:id="7782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() </w:t>
        </w:r>
      </w:ins>
      <w:ins w:id="7783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+</w:t>
        </w:r>
      </w:ins>
      <w:ins w:id="7784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785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1e-8</w:t>
        </w:r>
      </w:ins>
      <w:ins w:id="7786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53B2D575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787" w:author="Damir Ahm" w:date="2025-03-02T19:31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788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        </w:t>
        </w:r>
      </w:ins>
      <w:ins w:id="7789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outp</w:t>
        </w:r>
      </w:ins>
      <w:ins w:id="7790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791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792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793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model</w:t>
        </w:r>
      </w:ins>
      <w:ins w:id="7794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795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x_batch</w:t>
        </w:r>
      </w:ins>
      <w:ins w:id="7796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797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unsqueeze</w:t>
        </w:r>
      </w:ins>
      <w:ins w:id="7798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799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</w:t>
        </w:r>
      </w:ins>
      <w:ins w:id="7800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))</w:t>
        </w:r>
      </w:ins>
    </w:p>
    <w:p w14:paraId="646BEF2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801" w:author="Damir Ahm" w:date="2025-03-02T19:31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802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</w:t>
        </w:r>
      </w:ins>
      <w:ins w:id="7803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preds</w:t>
        </w:r>
      </w:ins>
      <w:ins w:id="7804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805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806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807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outp</w:t>
        </w:r>
      </w:ins>
      <w:ins w:id="7808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809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argmax</w:t>
        </w:r>
      </w:ins>
      <w:ins w:id="7810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811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-</w:t>
        </w:r>
      </w:ins>
      <w:ins w:id="7812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</w:t>
        </w:r>
      </w:ins>
      <w:ins w:id="7813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09F88F94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814" w:author="Damir Ahm" w:date="2025-03-02T19:31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815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</w:t>
        </w:r>
      </w:ins>
      <w:ins w:id="7816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correct</w:t>
        </w:r>
      </w:ins>
      <w:ins w:id="7817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818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819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(</w:t>
        </w:r>
      </w:ins>
      <w:ins w:id="7820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preds</w:t>
        </w:r>
      </w:ins>
      <w:ins w:id="7821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822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==</w:t>
        </w:r>
      </w:ins>
      <w:ins w:id="7823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824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y_batch</w:t>
        </w:r>
      </w:ins>
      <w:ins w:id="7825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).</w:t>
        </w:r>
      </w:ins>
      <w:ins w:id="7826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sum</w:t>
        </w:r>
      </w:ins>
      <w:ins w:id="7827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23540C68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828" w:author="Damir Ahm" w:date="2025-03-02T19:31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829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</w:t>
        </w:r>
      </w:ins>
      <w:ins w:id="7830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all</w:t>
        </w:r>
      </w:ins>
      <w:ins w:id="7831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832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833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834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len</w:t>
        </w:r>
      </w:ins>
      <w:ins w:id="7835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836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y_batch</w:t>
        </w:r>
      </w:ins>
      <w:ins w:id="7837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5FD16B9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838" w:author="Damir Ahm" w:date="2025-03-02T19:31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839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</w:t>
        </w:r>
      </w:ins>
      <w:ins w:id="7840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epoch_correct</w:t>
        </w:r>
      </w:ins>
      <w:ins w:id="7841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842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+=</w:t>
        </w:r>
      </w:ins>
      <w:ins w:id="7843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844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correct</w:t>
        </w:r>
      </w:ins>
      <w:ins w:id="7845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846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item</w:t>
        </w:r>
      </w:ins>
      <w:ins w:id="7847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1B91946E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848" w:author="Damir Ahm" w:date="2025-03-02T19:31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849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</w:t>
        </w:r>
      </w:ins>
      <w:ins w:id="7850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epoch_all</w:t>
        </w:r>
      </w:ins>
      <w:ins w:id="7851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852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+=</w:t>
        </w:r>
      </w:ins>
      <w:ins w:id="7853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854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all</w:t>
        </w:r>
      </w:ins>
    </w:p>
    <w:p w14:paraId="6860E5DB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855" w:author="Damir Ahm" w:date="2025-03-02T19:31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856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</w:t>
        </w:r>
      </w:ins>
      <w:ins w:id="7857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if</w:t>
        </w:r>
      </w:ins>
      <w:ins w:id="7858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859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k</w:t>
        </w:r>
      </w:ins>
      <w:ins w:id="7860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861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==</w:t>
        </w:r>
      </w:ins>
      <w:ins w:id="7862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863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"train"</w:t>
        </w:r>
      </w:ins>
      <w:ins w:id="7864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:</w:t>
        </w:r>
      </w:ins>
    </w:p>
    <w:p w14:paraId="058AF938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865" w:author="Damir Ahm" w:date="2025-03-02T19:31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866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    </w:t>
        </w:r>
      </w:ins>
      <w:ins w:id="7867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loss</w:t>
        </w:r>
      </w:ins>
      <w:ins w:id="7868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869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870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871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criterion</w:t>
        </w:r>
      </w:ins>
      <w:ins w:id="7872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873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outp</w:t>
        </w:r>
      </w:ins>
      <w:ins w:id="7874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, </w:t>
        </w:r>
      </w:ins>
      <w:ins w:id="7875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y_batch</w:t>
        </w:r>
      </w:ins>
      <w:ins w:id="7876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75B85E9D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877" w:author="Damir Ahm" w:date="2025-03-02T19:31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878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    </w:t>
        </w:r>
      </w:ins>
      <w:ins w:id="7879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loss</w:t>
        </w:r>
      </w:ins>
      <w:ins w:id="7880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881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backward</w:t>
        </w:r>
      </w:ins>
      <w:ins w:id="7882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6CD7A6EF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883" w:author="Damir Ahm" w:date="2025-03-02T19:31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884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        </w:t>
        </w:r>
      </w:ins>
      <w:ins w:id="7885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optimizer</w:t>
        </w:r>
      </w:ins>
      <w:ins w:id="7886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7887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step</w:t>
        </w:r>
      </w:ins>
      <w:ins w:id="7888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</w:t>
        </w:r>
      </w:ins>
    </w:p>
    <w:p w14:paraId="14F984D6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889" w:author="Damir Ahm" w:date="2025-03-02T19:31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890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7891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7892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893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</w:t>
        </w:r>
      </w:ins>
      <w:ins w:id="7894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 xml:space="preserve">"Epoch: </w:t>
        </w:r>
      </w:ins>
      <w:ins w:id="7895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{</w:t>
        </w:r>
      </w:ins>
      <w:ins w:id="7896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epoch</w:t>
        </w:r>
      </w:ins>
      <w:ins w:id="7897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+</w:t>
        </w:r>
      </w:ins>
      <w:ins w:id="7898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1}</w:t>
        </w:r>
      </w:ins>
      <w:ins w:id="7899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</w:t>
        </w:r>
      </w:ins>
      <w:ins w:id="7900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2A51188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901" w:author="Damir Ahm" w:date="2025-03-02T19:31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902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7903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print</w:t>
        </w:r>
      </w:ins>
      <w:ins w:id="7904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905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</w:t>
        </w:r>
      </w:ins>
      <w:ins w:id="7906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 xml:space="preserve">"Loader: </w:t>
        </w:r>
      </w:ins>
      <w:ins w:id="7907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{</w:t>
        </w:r>
      </w:ins>
      <w:ins w:id="7908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k</w:t>
        </w:r>
      </w:ins>
      <w:ins w:id="7909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}</w:t>
        </w:r>
      </w:ins>
      <w:ins w:id="7910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 xml:space="preserve">. Accuracy: </w:t>
        </w:r>
      </w:ins>
      <w:ins w:id="7911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{</w:t>
        </w:r>
      </w:ins>
      <w:ins w:id="7912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epoch_correct</w:t>
        </w:r>
      </w:ins>
      <w:ins w:id="7913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/</w:t>
        </w:r>
      </w:ins>
      <w:ins w:id="7914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epoch_all</w:t>
        </w:r>
      </w:ins>
      <w:ins w:id="7915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}</w:t>
        </w:r>
      </w:ins>
      <w:ins w:id="7916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98C379"/>
            <w:kern w:val="0"/>
            <w:sz w:val="21"/>
            <w:szCs w:val="21"/>
            <w:shd w:val="clear" w:fill="282C34"/>
            <w:lang w:val="en-US" w:eastAsia="zh-CN" w:bidi="ar"/>
          </w:rPr>
          <w:t>"</w:t>
        </w:r>
      </w:ins>
      <w:ins w:id="7917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79DFAFD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918" w:author="Damir Ahm" w:date="2025-03-02T19:31:32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919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7920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accuracy</w:t>
        </w:r>
      </w:ins>
      <w:ins w:id="7921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[</w:t>
        </w:r>
      </w:ins>
      <w:ins w:id="7922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k</w:t>
        </w:r>
      </w:ins>
      <w:ins w:id="7923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].</w:t>
        </w:r>
      </w:ins>
      <w:ins w:id="7924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append</w:t>
        </w:r>
      </w:ins>
      <w:ins w:id="7925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7926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epoch_correct</w:t>
        </w:r>
      </w:ins>
      <w:ins w:id="7927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/</w:t>
        </w:r>
      </w:ins>
      <w:ins w:id="7928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epoch_all</w:t>
        </w:r>
      </w:ins>
      <w:ins w:id="7929" w:author="Damir Ahm" w:date="2025-03-02T19:31:32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48C2A520">
      <w:pPr>
        <w:numPr>
          <w:ilvl w:val="0"/>
          <w:numId w:val="0"/>
        </w:numPr>
        <w:jc w:val="both"/>
        <w:rPr>
          <w:ins w:id="7931" w:author="Damir Ahm" w:date="2025-03-02T19:32:14Z"/>
          <w:rFonts w:hint="default"/>
          <w:lang w:val="ru-RU"/>
        </w:rPr>
        <w:pPrChange w:id="7930" w:author="Damir Ahm" w:date="2025-03-02T19:30:38Z">
          <w:pPr>
            <w:numPr>
              <w:ilvl w:val="0"/>
              <w:numId w:val="0"/>
            </w:numPr>
            <w:jc w:val="left"/>
          </w:pPr>
        </w:pPrChange>
      </w:pPr>
    </w:p>
    <w:p w14:paraId="468471E4">
      <w:pPr>
        <w:numPr>
          <w:ilvl w:val="0"/>
          <w:numId w:val="0"/>
        </w:numPr>
        <w:jc w:val="center"/>
        <w:rPr>
          <w:ins w:id="7933" w:author="Damir Ahm" w:date="2025-03-02T19:33:10Z"/>
        </w:rPr>
        <w:pPrChange w:id="7932" w:author="Damir Ahm" w:date="2025-03-02T19:33:03Z">
          <w:pPr>
            <w:numPr>
              <w:ilvl w:val="0"/>
              <w:numId w:val="0"/>
            </w:numPr>
            <w:jc w:val="left"/>
          </w:pPr>
        </w:pPrChange>
      </w:pPr>
      <w:ins w:id="7934" w:author="Damir Ahm" w:date="2025-03-02T19:33:03Z">
        <w:r>
          <w:rPr/>
          <w:drawing>
            <wp:inline distT="0" distB="0" distL="114300" distR="114300">
              <wp:extent cx="4314825" cy="6838950"/>
              <wp:effectExtent l="0" t="0" r="9525" b="0"/>
              <wp:docPr id="36" name="Изображение 3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6" name="Изображение 36"/>
                      <pic:cNvPicPr>
                        <a:picLocks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14825" cy="6838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570F2D4">
      <w:pPr>
        <w:pStyle w:val="10"/>
        <w:numPr>
          <w:ilvl w:val="0"/>
          <w:numId w:val="0"/>
        </w:numPr>
        <w:jc w:val="center"/>
        <w:rPr>
          <w:ins w:id="7937" w:author="Damir Ahm" w:date="2025-03-02T19:33:14Z"/>
          <w:lang w:val="ru-RU"/>
        </w:rPr>
        <w:pPrChange w:id="7936" w:author="Damir Ahm" w:date="2025-03-02T19:33:10Z">
          <w:pPr>
            <w:numPr>
              <w:ilvl w:val="0"/>
              <w:numId w:val="0"/>
            </w:numPr>
            <w:jc w:val="left"/>
          </w:pPr>
        </w:pPrChange>
      </w:pPr>
      <w:ins w:id="7938" w:author="Damir Ahm" w:date="2025-03-02T19:33:10Z">
        <w:r>
          <w:rPr/>
          <w:t xml:space="preserve">Рис. </w:t>
        </w:r>
      </w:ins>
      <w:ins w:id="7939" w:author="Damir Ahm" w:date="2025-03-02T19:33:10Z">
        <w:r>
          <w:rPr/>
          <w:fldChar w:fldCharType="begin"/>
        </w:r>
      </w:ins>
      <w:ins w:id="7940" w:author="Damir Ahm" w:date="2025-03-02T19:33:10Z">
        <w:r>
          <w:rPr/>
          <w:instrText xml:space="preserve"> SEQ Рис. \* ARABIC </w:instrText>
        </w:r>
      </w:ins>
      <w:ins w:id="7941" w:author="Damir Ahm" w:date="2025-03-02T19:33:10Z">
        <w:r>
          <w:rPr/>
          <w:fldChar w:fldCharType="separate"/>
        </w:r>
      </w:ins>
      <w:ins w:id="7942" w:author="Damir Ahm" w:date="2025-03-02T19:52:30Z">
        <w:r>
          <w:rPr/>
          <w:t>32</w:t>
        </w:r>
      </w:ins>
      <w:ins w:id="7943" w:author="Damir Ahm" w:date="2025-03-02T19:33:10Z">
        <w:r>
          <w:rPr/>
          <w:fldChar w:fldCharType="end"/>
        </w:r>
      </w:ins>
      <w:ins w:id="7944" w:author="Damir Ahm" w:date="2025-03-02T19:33:10Z">
        <w:r>
          <w:rPr>
            <w:lang w:val="ru-RU"/>
          </w:rPr>
          <w:t xml:space="preserve"> Результаты обучения модели</w:t>
        </w:r>
      </w:ins>
    </w:p>
    <w:p w14:paraId="7DA805A7">
      <w:pPr>
        <w:numPr>
          <w:ilvl w:val="0"/>
          <w:numId w:val="0"/>
        </w:numPr>
        <w:jc w:val="left"/>
        <w:rPr>
          <w:ins w:id="7946" w:author="Damir Ahm" w:date="2025-03-02T19:33:15Z"/>
          <w:lang w:val="ru-RU"/>
        </w:rPr>
        <w:pPrChange w:id="7945" w:author="Damir Ahm" w:date="2025-03-02T19:33:10Z">
          <w:pPr>
            <w:numPr>
              <w:ilvl w:val="0"/>
              <w:numId w:val="0"/>
            </w:numPr>
            <w:jc w:val="left"/>
          </w:pPr>
        </w:pPrChange>
      </w:pPr>
    </w:p>
    <w:p w14:paraId="602A68AB">
      <w:pPr>
        <w:numPr>
          <w:ilvl w:val="0"/>
          <w:numId w:val="0"/>
        </w:numPr>
        <w:jc w:val="left"/>
        <w:rPr>
          <w:ins w:id="7948" w:author="Damir Ahm" w:date="2025-03-02T19:33:26Z"/>
        </w:rPr>
        <w:pPrChange w:id="7947" w:author="Damir Ahm" w:date="2025-03-02T19:33:10Z">
          <w:pPr>
            <w:numPr>
              <w:ilvl w:val="0"/>
              <w:numId w:val="0"/>
            </w:numPr>
            <w:jc w:val="left"/>
          </w:pPr>
        </w:pPrChange>
      </w:pPr>
      <w:ins w:id="7949" w:author="Damir Ahm" w:date="2025-03-02T19:33:15Z">
        <w:r>
          <w:rPr/>
          <w:drawing>
            <wp:inline distT="0" distB="0" distL="114300" distR="114300">
              <wp:extent cx="6113145" cy="3834765"/>
              <wp:effectExtent l="0" t="0" r="1905" b="13335"/>
              <wp:docPr id="37" name="Изображение 3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7" name="Изображение 37"/>
                      <pic:cNvPicPr>
                        <a:picLocks noChangeAspect="1"/>
                      </pic:cNvPicPr>
                    </pic:nvPicPr>
                    <pic:blipFill>
                      <a:blip r:embed="rId3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13145" cy="3834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5C0C94F">
      <w:pPr>
        <w:pStyle w:val="10"/>
        <w:jc w:val="center"/>
        <w:rPr>
          <w:ins w:id="7952" w:author="Damir Ahm" w:date="2025-03-02T19:33:30Z"/>
          <w:lang w:val="ru-RU"/>
        </w:rPr>
        <w:pPrChange w:id="7951" w:author="Damir Ahm" w:date="2025-03-02T19:33:29Z">
          <w:pPr>
            <w:numPr>
              <w:ilvl w:val="0"/>
              <w:numId w:val="0"/>
            </w:numPr>
            <w:jc w:val="left"/>
          </w:pPr>
        </w:pPrChange>
      </w:pPr>
      <w:ins w:id="7953" w:author="Damir Ahm" w:date="2025-03-02T19:33:26Z">
        <w:r>
          <w:rPr/>
          <w:t xml:space="preserve">Рис. </w:t>
        </w:r>
      </w:ins>
      <w:ins w:id="7954" w:author="Damir Ahm" w:date="2025-03-02T19:33:26Z">
        <w:r>
          <w:rPr/>
          <w:fldChar w:fldCharType="begin"/>
        </w:r>
      </w:ins>
      <w:ins w:id="7955" w:author="Damir Ahm" w:date="2025-03-02T19:33:26Z">
        <w:r>
          <w:rPr/>
          <w:instrText xml:space="preserve"> SEQ Рис. \* ARABIC </w:instrText>
        </w:r>
      </w:ins>
      <w:ins w:id="7956" w:author="Damir Ahm" w:date="2025-03-02T19:33:26Z">
        <w:r>
          <w:rPr/>
          <w:fldChar w:fldCharType="separate"/>
        </w:r>
      </w:ins>
      <w:ins w:id="7957" w:author="Damir Ahm" w:date="2025-03-02T19:52:30Z">
        <w:r>
          <w:rPr/>
          <w:t>33</w:t>
        </w:r>
      </w:ins>
      <w:ins w:id="7958" w:author="Damir Ahm" w:date="2025-03-02T19:33:26Z">
        <w:r>
          <w:rPr/>
          <w:fldChar w:fldCharType="end"/>
        </w:r>
      </w:ins>
      <w:ins w:id="7959" w:author="Damir Ahm" w:date="2025-03-02T19:33:26Z">
        <w:r>
          <w:rPr>
            <w:lang w:val="ru-RU"/>
          </w:rPr>
          <w:t xml:space="preserve"> Точность предсказания модели в зависимости от эпохи</w:t>
        </w:r>
      </w:ins>
    </w:p>
    <w:p w14:paraId="3FD8A9F8">
      <w:pPr>
        <w:numPr>
          <w:ilvl w:val="0"/>
          <w:numId w:val="0"/>
        </w:numPr>
        <w:jc w:val="left"/>
        <w:rPr>
          <w:ins w:id="7961" w:author="Damir Ahm" w:date="2025-03-02T19:33:30Z"/>
          <w:lang w:val="ru-RU"/>
        </w:rPr>
        <w:pPrChange w:id="7960" w:author="Damir Ahm" w:date="2025-03-02T19:33:29Z">
          <w:pPr>
            <w:numPr>
              <w:ilvl w:val="0"/>
              <w:numId w:val="0"/>
            </w:numPr>
            <w:jc w:val="left"/>
          </w:pPr>
        </w:pPrChange>
      </w:pPr>
    </w:p>
    <w:p w14:paraId="305F3ACC">
      <w:pPr>
        <w:numPr>
          <w:ilvl w:val="0"/>
          <w:numId w:val="0"/>
        </w:numPr>
        <w:jc w:val="left"/>
        <w:rPr>
          <w:ins w:id="7963" w:author="Damir Ahm" w:date="2025-03-02T19:50:58Z"/>
          <w:rFonts w:hint="default"/>
          <w:lang w:val="ru-RU"/>
        </w:rPr>
        <w:pPrChange w:id="7962" w:author="Damir Ahm" w:date="2025-03-02T19:33:29Z">
          <w:pPr>
            <w:numPr>
              <w:ilvl w:val="0"/>
              <w:numId w:val="0"/>
            </w:numPr>
            <w:jc w:val="left"/>
          </w:pPr>
        </w:pPrChange>
      </w:pPr>
      <w:ins w:id="7964" w:author="Damir Ahm" w:date="2025-03-02T19:33:30Z">
        <w:r>
          <w:rPr>
            <w:lang w:val="ru-RU"/>
          </w:rPr>
          <w:t>К</w:t>
        </w:r>
      </w:ins>
      <w:ins w:id="7965" w:author="Damir Ahm" w:date="2025-03-02T19:33:31Z">
        <w:r>
          <w:rPr>
            <w:lang w:val="ru-RU"/>
          </w:rPr>
          <w:t>ак</w:t>
        </w:r>
      </w:ins>
      <w:ins w:id="7966" w:author="Damir Ahm" w:date="2025-03-02T19:33:31Z">
        <w:r>
          <w:rPr>
            <w:rFonts w:hint="default"/>
            <w:lang w:val="ru-RU"/>
          </w:rPr>
          <w:t xml:space="preserve"> видн</w:t>
        </w:r>
      </w:ins>
      <w:ins w:id="7967" w:author="Damir Ahm" w:date="2025-03-02T19:33:32Z">
        <w:r>
          <w:rPr>
            <w:rFonts w:hint="default"/>
            <w:lang w:val="ru-RU"/>
          </w:rPr>
          <w:t xml:space="preserve">о </w:t>
        </w:r>
      </w:ins>
      <w:ins w:id="7968" w:author="Damir Ahm" w:date="2025-03-02T19:33:33Z">
        <w:r>
          <w:rPr>
            <w:rFonts w:hint="default"/>
            <w:lang w:val="ru-RU"/>
          </w:rPr>
          <w:t>точно</w:t>
        </w:r>
      </w:ins>
      <w:ins w:id="7969" w:author="Damir Ahm" w:date="2025-03-02T19:33:34Z">
        <w:r>
          <w:rPr>
            <w:rFonts w:hint="default"/>
            <w:lang w:val="ru-RU"/>
          </w:rPr>
          <w:t>сть предс</w:t>
        </w:r>
      </w:ins>
      <w:ins w:id="7970" w:author="Damir Ahm" w:date="2025-03-02T19:33:35Z">
        <w:r>
          <w:rPr>
            <w:rFonts w:hint="default"/>
            <w:lang w:val="ru-RU"/>
          </w:rPr>
          <w:t>казания</w:t>
        </w:r>
      </w:ins>
      <w:ins w:id="7971" w:author="Damir Ahm" w:date="2025-03-02T19:33:36Z">
        <w:r>
          <w:rPr>
            <w:rFonts w:hint="default"/>
            <w:lang w:val="ru-RU"/>
          </w:rPr>
          <w:t xml:space="preserve"> значит</w:t>
        </w:r>
      </w:ins>
      <w:ins w:id="7972" w:author="Damir Ahm" w:date="2025-03-02T19:33:38Z">
        <w:r>
          <w:rPr>
            <w:rFonts w:hint="default"/>
            <w:lang w:val="ru-RU"/>
          </w:rPr>
          <w:t>е</w:t>
        </w:r>
      </w:ins>
      <w:ins w:id="7973" w:author="Damir Ahm" w:date="2025-03-02T19:33:39Z">
        <w:r>
          <w:rPr>
            <w:rFonts w:hint="default"/>
            <w:lang w:val="ru-RU"/>
          </w:rPr>
          <w:t xml:space="preserve">льно </w:t>
        </w:r>
      </w:ins>
      <w:ins w:id="7974" w:author="Damir Ahm" w:date="2025-03-02T19:33:40Z">
        <w:r>
          <w:rPr>
            <w:rFonts w:hint="default"/>
            <w:lang w:val="ru-RU"/>
          </w:rPr>
          <w:t>увелич</w:t>
        </w:r>
      </w:ins>
      <w:ins w:id="7975" w:author="Damir Ahm" w:date="2025-03-02T19:33:41Z">
        <w:r>
          <w:rPr>
            <w:rFonts w:hint="default"/>
            <w:lang w:val="ru-RU"/>
          </w:rPr>
          <w:t>ила</w:t>
        </w:r>
      </w:ins>
      <w:ins w:id="7976" w:author="Damir Ahm" w:date="2025-03-02T19:33:42Z">
        <w:r>
          <w:rPr>
            <w:rFonts w:hint="default"/>
            <w:lang w:val="ru-RU"/>
          </w:rPr>
          <w:t>сь</w:t>
        </w:r>
      </w:ins>
    </w:p>
    <w:p w14:paraId="5A046C0D">
      <w:pPr>
        <w:numPr>
          <w:ilvl w:val="0"/>
          <w:numId w:val="0"/>
        </w:numPr>
        <w:jc w:val="left"/>
        <w:rPr>
          <w:ins w:id="7978" w:author="Damir Ahm" w:date="2025-03-02T19:50:59Z"/>
          <w:rFonts w:hint="default"/>
          <w:lang w:val="ru-RU"/>
        </w:rPr>
        <w:pPrChange w:id="7977" w:author="Damir Ahm" w:date="2025-03-02T19:33:29Z">
          <w:pPr>
            <w:numPr>
              <w:ilvl w:val="0"/>
              <w:numId w:val="0"/>
            </w:numPr>
            <w:jc w:val="left"/>
          </w:pPr>
        </w:pPrChange>
      </w:pPr>
    </w:p>
    <w:p w14:paraId="189AFCC0">
      <w:pPr>
        <w:numPr>
          <w:ilvl w:val="0"/>
          <w:numId w:val="9"/>
          <w:ins w:id="7980" w:author="Damir Ahm" w:date="2025-03-02T19:51:10Z"/>
        </w:numPr>
        <w:jc w:val="left"/>
        <w:rPr>
          <w:ins w:id="7981" w:author="Damir Ahm" w:date="2025-03-02T19:51:21Z"/>
          <w:rFonts w:hint="default"/>
          <w:lang w:val="en-US"/>
        </w:rPr>
        <w:pPrChange w:id="7979" w:author="Damir Ahm" w:date="2025-03-02T19:51:10Z">
          <w:pPr>
            <w:numPr>
              <w:ilvl w:val="0"/>
              <w:numId w:val="0"/>
            </w:numPr>
            <w:jc w:val="left"/>
          </w:pPr>
        </w:pPrChange>
      </w:pPr>
      <w:ins w:id="7982" w:author="Damir Ahm" w:date="2025-03-02T19:51:11Z">
        <w:r>
          <w:rPr>
            <w:rFonts w:hint="default"/>
            <w:lang w:val="ru-RU"/>
          </w:rPr>
          <w:t>Попро</w:t>
        </w:r>
      </w:ins>
      <w:ins w:id="7983" w:author="Damir Ahm" w:date="2025-03-02T19:51:12Z">
        <w:r>
          <w:rPr>
            <w:rFonts w:hint="default"/>
            <w:lang w:val="ru-RU"/>
          </w:rPr>
          <w:t>буем и</w:t>
        </w:r>
      </w:ins>
      <w:ins w:id="7984" w:author="Damir Ahm" w:date="2025-03-02T19:51:13Z">
        <w:r>
          <w:rPr>
            <w:rFonts w:hint="default"/>
            <w:lang w:val="ru-RU"/>
          </w:rPr>
          <w:t>спольз</w:t>
        </w:r>
      </w:ins>
      <w:ins w:id="7985" w:author="Damir Ahm" w:date="2025-03-02T19:51:14Z">
        <w:r>
          <w:rPr>
            <w:rFonts w:hint="default"/>
            <w:lang w:val="ru-RU"/>
          </w:rPr>
          <w:t>овать пре</w:t>
        </w:r>
      </w:ins>
      <w:ins w:id="7986" w:author="Damir Ahm" w:date="2025-03-02T19:51:15Z">
        <w:r>
          <w:rPr>
            <w:rFonts w:hint="default"/>
            <w:lang w:val="ru-RU"/>
          </w:rPr>
          <w:t>добуч</w:t>
        </w:r>
      </w:ins>
      <w:ins w:id="7987" w:author="Damir Ahm" w:date="2025-03-02T19:51:16Z">
        <w:r>
          <w:rPr>
            <w:rFonts w:hint="default"/>
            <w:lang w:val="ru-RU"/>
          </w:rPr>
          <w:t xml:space="preserve">енную </w:t>
        </w:r>
      </w:ins>
      <w:ins w:id="7988" w:author="Damir Ahm" w:date="2025-03-02T19:51:17Z">
        <w:r>
          <w:rPr>
            <w:rFonts w:hint="default"/>
            <w:lang w:val="ru-RU"/>
          </w:rPr>
          <w:t>модель</w:t>
        </w:r>
      </w:ins>
      <w:ins w:id="7989" w:author="Damir Ahm" w:date="2025-03-02T19:51:18Z">
        <w:r>
          <w:rPr>
            <w:rFonts w:hint="default"/>
            <w:lang w:val="ru-RU"/>
          </w:rPr>
          <w:t xml:space="preserve"> для улу</w:t>
        </w:r>
      </w:ins>
      <w:ins w:id="7990" w:author="Damir Ahm" w:date="2025-03-02T19:51:19Z">
        <w:r>
          <w:rPr>
            <w:rFonts w:hint="default"/>
            <w:lang w:val="ru-RU"/>
          </w:rPr>
          <w:t>чшения то</w:t>
        </w:r>
      </w:ins>
      <w:ins w:id="7991" w:author="Damir Ahm" w:date="2025-03-02T19:51:20Z">
        <w:r>
          <w:rPr>
            <w:rFonts w:hint="default"/>
            <w:lang w:val="ru-RU"/>
          </w:rPr>
          <w:t>чности</w:t>
        </w:r>
      </w:ins>
    </w:p>
    <w:p w14:paraId="578F26CF">
      <w:pPr>
        <w:numPr>
          <w:ilvl w:val="0"/>
          <w:numId w:val="0"/>
        </w:numPr>
        <w:jc w:val="both"/>
        <w:rPr>
          <w:ins w:id="7993" w:author="Damir Ahm" w:date="2025-03-02T19:51:22Z"/>
          <w:rFonts w:hint="default"/>
          <w:lang w:val="ru-RU"/>
        </w:rPr>
        <w:pPrChange w:id="7992" w:author="Damir Ahm" w:date="2025-03-02T19:51:10Z">
          <w:pPr>
            <w:numPr>
              <w:ilvl w:val="0"/>
              <w:numId w:val="0"/>
            </w:numPr>
            <w:jc w:val="left"/>
          </w:pPr>
        </w:pPrChange>
      </w:pPr>
    </w:p>
    <w:p w14:paraId="7274108B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7994" w:author="Damir Ahm" w:date="2025-03-02T19:51:33Z"/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7995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model</w:t>
        </w:r>
      </w:ins>
      <w:ins w:id="7996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997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7998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7999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torchvision</w:t>
        </w:r>
      </w:ins>
      <w:ins w:id="8000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8001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E5C07B"/>
            <w:kern w:val="0"/>
            <w:sz w:val="21"/>
            <w:szCs w:val="21"/>
            <w:shd w:val="clear" w:fill="282C34"/>
            <w:lang w:val="en-US" w:eastAsia="zh-CN" w:bidi="ar"/>
          </w:rPr>
          <w:t>models</w:t>
        </w:r>
      </w:ins>
      <w:ins w:id="8002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8003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resnet18</w:t>
        </w:r>
      </w:ins>
      <w:ins w:id="8004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</w:t>
        </w:r>
      </w:ins>
      <w:ins w:id="8005" w:author="Damir Ahm" w:date="2025-03-02T19:51:33Z">
        <w:r>
          <w:rPr>
            <w:rFonts w:hint="default" w:ascii="Consolas" w:hAnsi="Consolas" w:eastAsia="Consolas" w:cs="Consolas"/>
            <w:b w:val="0"/>
            <w:bCs w:val="0"/>
            <w:i/>
            <w:iCs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pretrained</w:t>
        </w:r>
      </w:ins>
      <w:ins w:id="8006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8007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True</w:t>
        </w:r>
      </w:ins>
      <w:ins w:id="8008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)</w:t>
        </w:r>
      </w:ins>
    </w:p>
    <w:p w14:paraId="4E23D940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8009" w:author="Damir Ahm" w:date="2025-03-02T19:51:33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 w14:paraId="4CDCF5B0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8010" w:author="Damir Ahm" w:date="2025-03-02T19:51:33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8011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ct</w:t>
        </w:r>
      </w:ins>
      <w:ins w:id="8012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8013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8014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8015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0</w:t>
        </w:r>
      </w:ins>
    </w:p>
    <w:p w14:paraId="791E99B4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8016" w:author="Damir Ahm" w:date="2025-03-02T19:51:33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8017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for</w:t>
        </w:r>
      </w:ins>
      <w:ins w:id="8018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8019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child</w:t>
        </w:r>
      </w:ins>
      <w:ins w:id="8020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8021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in</w:t>
        </w:r>
      </w:ins>
      <w:ins w:id="8022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8023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model</w:t>
        </w:r>
      </w:ins>
      <w:ins w:id="8024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8025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children</w:t>
        </w:r>
      </w:ins>
      <w:ins w:id="8026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():</w:t>
        </w:r>
      </w:ins>
    </w:p>
    <w:p w14:paraId="2400ADC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8027" w:author="Damir Ahm" w:date="2025-03-02T19:51:33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8028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 </w:t>
        </w:r>
      </w:ins>
      <w:ins w:id="8029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ct</w:t>
        </w:r>
      </w:ins>
      <w:ins w:id="8030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8031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+=</w:t>
        </w:r>
      </w:ins>
      <w:ins w:id="8032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8033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1</w:t>
        </w:r>
      </w:ins>
    </w:p>
    <w:p w14:paraId="1E4DB31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8034" w:author="Damir Ahm" w:date="2025-03-02T19:51:33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8035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 </w:t>
        </w:r>
      </w:ins>
      <w:ins w:id="8036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if</w:t>
        </w:r>
      </w:ins>
      <w:ins w:id="8037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8038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ct</w:t>
        </w:r>
      </w:ins>
      <w:ins w:id="8039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8040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&lt;</w:t>
        </w:r>
      </w:ins>
      <w:ins w:id="8041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8042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4</w:t>
        </w:r>
      </w:ins>
      <w:ins w:id="8043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:</w:t>
        </w:r>
      </w:ins>
    </w:p>
    <w:p w14:paraId="5D7F937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8044" w:author="Damir Ahm" w:date="2025-03-02T19:51:33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8045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</w:t>
        </w:r>
      </w:ins>
      <w:ins w:id="8046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for</w:t>
        </w:r>
      </w:ins>
      <w:ins w:id="8047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8048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param</w:t>
        </w:r>
      </w:ins>
      <w:ins w:id="8049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8050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C678DD"/>
            <w:kern w:val="0"/>
            <w:sz w:val="21"/>
            <w:szCs w:val="21"/>
            <w:shd w:val="clear" w:fill="282C34"/>
            <w:lang w:val="en-US" w:eastAsia="zh-CN" w:bidi="ar"/>
          </w:rPr>
          <w:t>in</w:t>
        </w:r>
      </w:ins>
      <w:ins w:id="8051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8052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child</w:t>
        </w:r>
      </w:ins>
      <w:ins w:id="8053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8054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61AFEF"/>
            <w:kern w:val="0"/>
            <w:sz w:val="21"/>
            <w:szCs w:val="21"/>
            <w:shd w:val="clear" w:fill="282C34"/>
            <w:lang w:val="en-US" w:eastAsia="zh-CN" w:bidi="ar"/>
          </w:rPr>
          <w:t>parameters</w:t>
        </w:r>
      </w:ins>
      <w:ins w:id="8055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():</w:t>
        </w:r>
      </w:ins>
    </w:p>
    <w:p w14:paraId="11C4618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ins w:id="8056" w:author="Damir Ahm" w:date="2025-03-02T19:51:33Z"/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ins w:id="8057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        </w:t>
        </w:r>
      </w:ins>
      <w:ins w:id="8058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param</w:t>
        </w:r>
      </w:ins>
      <w:ins w:id="8059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>.</w:t>
        </w:r>
      </w:ins>
      <w:ins w:id="8060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E06C75"/>
            <w:kern w:val="0"/>
            <w:sz w:val="21"/>
            <w:szCs w:val="21"/>
            <w:shd w:val="clear" w:fill="282C34"/>
            <w:lang w:val="en-US" w:eastAsia="zh-CN" w:bidi="ar"/>
          </w:rPr>
          <w:t>requires_grad</w:t>
        </w:r>
      </w:ins>
      <w:ins w:id="8061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8062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56B6C2"/>
            <w:kern w:val="0"/>
            <w:sz w:val="21"/>
            <w:szCs w:val="21"/>
            <w:shd w:val="clear" w:fill="282C34"/>
            <w:lang w:val="en-US" w:eastAsia="zh-CN" w:bidi="ar"/>
          </w:rPr>
          <w:t>=</w:t>
        </w:r>
      </w:ins>
      <w:ins w:id="8063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ABB2BF"/>
            <w:kern w:val="0"/>
            <w:sz w:val="21"/>
            <w:szCs w:val="21"/>
            <w:shd w:val="clear" w:fill="282C34"/>
            <w:lang w:val="en-US" w:eastAsia="zh-CN" w:bidi="ar"/>
          </w:rPr>
          <w:t xml:space="preserve"> </w:t>
        </w:r>
      </w:ins>
      <w:ins w:id="8064" w:author="Damir Ahm" w:date="2025-03-02T19:51:33Z">
        <w:r>
          <w:rPr>
            <w:rFonts w:hint="default" w:ascii="Consolas" w:hAnsi="Consolas" w:eastAsia="Consolas" w:cs="Consolas"/>
            <w:b w:val="0"/>
            <w:bCs w:val="0"/>
            <w:color w:val="D19A66"/>
            <w:kern w:val="0"/>
            <w:sz w:val="21"/>
            <w:szCs w:val="21"/>
            <w:shd w:val="clear" w:fill="282C34"/>
            <w:lang w:val="en-US" w:eastAsia="zh-CN" w:bidi="ar"/>
          </w:rPr>
          <w:t>False</w:t>
        </w:r>
      </w:ins>
    </w:p>
    <w:p w14:paraId="226EFB25">
      <w:pPr>
        <w:numPr>
          <w:ilvl w:val="0"/>
          <w:numId w:val="0"/>
        </w:numPr>
        <w:jc w:val="both"/>
        <w:rPr>
          <w:ins w:id="8066" w:author="Damir Ahm" w:date="2025-03-02T19:51:43Z"/>
          <w:rFonts w:hint="default"/>
          <w:lang w:val="en-US"/>
        </w:rPr>
        <w:pPrChange w:id="8065" w:author="Damir Ahm" w:date="2025-03-02T19:51:10Z">
          <w:pPr>
            <w:numPr>
              <w:ilvl w:val="0"/>
              <w:numId w:val="0"/>
            </w:numPr>
            <w:jc w:val="left"/>
          </w:pPr>
        </w:pPrChange>
      </w:pPr>
    </w:p>
    <w:p w14:paraId="439F7427">
      <w:pPr>
        <w:numPr>
          <w:ilvl w:val="0"/>
          <w:numId w:val="0"/>
        </w:numPr>
        <w:jc w:val="center"/>
        <w:rPr>
          <w:ins w:id="8068" w:author="Damir Ahm" w:date="2025-03-02T19:51:58Z"/>
        </w:rPr>
        <w:pPrChange w:id="8067" w:author="Damir Ahm" w:date="2025-03-02T19:51:44Z">
          <w:pPr>
            <w:numPr>
              <w:ilvl w:val="0"/>
              <w:numId w:val="0"/>
            </w:numPr>
            <w:jc w:val="left"/>
          </w:pPr>
        </w:pPrChange>
      </w:pPr>
      <w:ins w:id="8069" w:author="Damir Ahm" w:date="2025-03-02T19:51:43Z">
        <w:r>
          <w:rPr/>
          <w:drawing>
            <wp:inline distT="0" distB="0" distL="114300" distR="114300">
              <wp:extent cx="4219575" cy="7010400"/>
              <wp:effectExtent l="0" t="0" r="9525" b="0"/>
              <wp:docPr id="38" name="Изображение 3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8" name="Изображение 38"/>
                      <pic:cNvPicPr>
                        <a:picLocks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19575" cy="7010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FCE166E">
      <w:pPr>
        <w:pStyle w:val="10"/>
        <w:numPr>
          <w:ilvl w:val="0"/>
          <w:numId w:val="0"/>
        </w:numPr>
        <w:jc w:val="center"/>
        <w:rPr>
          <w:ins w:id="8072" w:author="Damir Ahm" w:date="2025-03-02T19:52:03Z"/>
          <w:lang w:val="ru-RU"/>
        </w:rPr>
        <w:pPrChange w:id="8071" w:author="Damir Ahm" w:date="2025-03-02T19:51:58Z">
          <w:pPr>
            <w:numPr>
              <w:ilvl w:val="0"/>
              <w:numId w:val="0"/>
            </w:numPr>
            <w:jc w:val="left"/>
          </w:pPr>
        </w:pPrChange>
      </w:pPr>
      <w:ins w:id="8073" w:author="Damir Ahm" w:date="2025-03-02T19:51:58Z">
        <w:r>
          <w:rPr/>
          <w:t xml:space="preserve">Рис. </w:t>
        </w:r>
      </w:ins>
      <w:ins w:id="8074" w:author="Damir Ahm" w:date="2025-03-02T19:51:58Z">
        <w:r>
          <w:rPr/>
          <w:fldChar w:fldCharType="begin"/>
        </w:r>
      </w:ins>
      <w:ins w:id="8075" w:author="Damir Ahm" w:date="2025-03-02T19:51:58Z">
        <w:r>
          <w:rPr/>
          <w:instrText xml:space="preserve"> SEQ Рис. \* ARABIC </w:instrText>
        </w:r>
      </w:ins>
      <w:ins w:id="8076" w:author="Damir Ahm" w:date="2025-03-02T19:51:58Z">
        <w:r>
          <w:rPr/>
          <w:fldChar w:fldCharType="separate"/>
        </w:r>
      </w:ins>
      <w:ins w:id="8077" w:author="Damir Ahm" w:date="2025-03-02T19:52:30Z">
        <w:r>
          <w:rPr/>
          <w:t>34</w:t>
        </w:r>
      </w:ins>
      <w:ins w:id="8078" w:author="Damir Ahm" w:date="2025-03-02T19:51:58Z">
        <w:r>
          <w:rPr/>
          <w:fldChar w:fldCharType="end"/>
        </w:r>
      </w:ins>
      <w:ins w:id="8079" w:author="Damir Ahm" w:date="2025-03-02T19:51:58Z">
        <w:r>
          <w:rPr>
            <w:lang w:val="ru-RU"/>
          </w:rPr>
          <w:t xml:space="preserve"> Результаты преднастроенной модели</w:t>
        </w:r>
      </w:ins>
    </w:p>
    <w:p w14:paraId="0D20E3B5">
      <w:pPr>
        <w:numPr>
          <w:ilvl w:val="0"/>
          <w:numId w:val="0"/>
        </w:numPr>
        <w:jc w:val="left"/>
        <w:rPr>
          <w:ins w:id="8081" w:author="Damir Ahm" w:date="2025-03-02T19:52:03Z"/>
          <w:lang w:val="ru-RU"/>
        </w:rPr>
        <w:pPrChange w:id="8080" w:author="Damir Ahm" w:date="2025-03-02T19:51:58Z">
          <w:pPr>
            <w:numPr>
              <w:ilvl w:val="0"/>
              <w:numId w:val="0"/>
            </w:numPr>
            <w:jc w:val="left"/>
          </w:pPr>
        </w:pPrChange>
      </w:pPr>
    </w:p>
    <w:p w14:paraId="20935C5C">
      <w:pPr>
        <w:numPr>
          <w:ilvl w:val="0"/>
          <w:numId w:val="0"/>
        </w:numPr>
        <w:jc w:val="left"/>
        <w:rPr>
          <w:ins w:id="8083" w:author="Damir Ahm" w:date="2025-03-02T19:52:30Z"/>
        </w:rPr>
        <w:pPrChange w:id="8082" w:author="Damir Ahm" w:date="2025-03-02T19:51:58Z">
          <w:pPr>
            <w:numPr>
              <w:ilvl w:val="0"/>
              <w:numId w:val="0"/>
            </w:numPr>
            <w:jc w:val="left"/>
          </w:pPr>
        </w:pPrChange>
      </w:pPr>
      <w:ins w:id="8084" w:author="Damir Ahm" w:date="2025-03-02T19:52:04Z">
        <w:r>
          <w:rPr/>
          <w:drawing>
            <wp:inline distT="0" distB="0" distL="114300" distR="114300">
              <wp:extent cx="6116320" cy="3912870"/>
              <wp:effectExtent l="0" t="0" r="17780" b="11430"/>
              <wp:docPr id="39" name="Изображение 3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9" name="Изображение 39"/>
                      <pic:cNvPicPr>
                        <a:picLocks noChangeAspect="1"/>
                      </pic:cNvPicPr>
                    </pic:nvPicPr>
                    <pic:blipFill>
                      <a:blip r:embed="rId4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16320" cy="391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6985B45">
      <w:pPr>
        <w:pStyle w:val="10"/>
        <w:jc w:val="center"/>
        <w:rPr>
          <w:ins w:id="8087" w:author="Damir Ahm" w:date="2025-03-02T19:52:33Z"/>
          <w:lang w:val="ru-RU"/>
        </w:rPr>
        <w:pPrChange w:id="8086" w:author="Damir Ahm" w:date="2025-03-02T19:52:32Z">
          <w:pPr>
            <w:numPr>
              <w:ilvl w:val="0"/>
              <w:numId w:val="0"/>
            </w:numPr>
            <w:jc w:val="left"/>
          </w:pPr>
        </w:pPrChange>
      </w:pPr>
      <w:ins w:id="8088" w:author="Damir Ahm" w:date="2025-03-02T19:52:30Z">
        <w:r>
          <w:rPr/>
          <w:t xml:space="preserve">Рис. </w:t>
        </w:r>
      </w:ins>
      <w:ins w:id="8089" w:author="Damir Ahm" w:date="2025-03-02T19:52:30Z">
        <w:r>
          <w:rPr/>
          <w:fldChar w:fldCharType="begin"/>
        </w:r>
      </w:ins>
      <w:ins w:id="8090" w:author="Damir Ahm" w:date="2025-03-02T19:52:30Z">
        <w:r>
          <w:rPr/>
          <w:instrText xml:space="preserve"> SEQ Рис. \* ARABIC </w:instrText>
        </w:r>
      </w:ins>
      <w:ins w:id="8091" w:author="Damir Ahm" w:date="2025-03-02T19:52:30Z">
        <w:r>
          <w:rPr/>
          <w:fldChar w:fldCharType="separate"/>
        </w:r>
      </w:ins>
      <w:ins w:id="8092" w:author="Damir Ahm" w:date="2025-03-02T19:52:30Z">
        <w:r>
          <w:rPr/>
          <w:t>35</w:t>
        </w:r>
      </w:ins>
      <w:ins w:id="8093" w:author="Damir Ahm" w:date="2025-03-02T19:52:30Z">
        <w:r>
          <w:rPr/>
          <w:fldChar w:fldCharType="end"/>
        </w:r>
      </w:ins>
      <w:ins w:id="8094" w:author="Damir Ahm" w:date="2025-03-02T19:52:30Z">
        <w:r>
          <w:rPr>
            <w:lang w:val="ru-RU"/>
          </w:rPr>
          <w:t xml:space="preserve"> Точность преднастроенной модели в зависимости от эпох</w:t>
        </w:r>
      </w:ins>
      <w:ins w:id="8095" w:author="Damir Ahm" w:date="2025-03-02T19:52:33Z">
        <w:r>
          <w:rPr>
            <w:lang w:val="ru-RU"/>
          </w:rPr>
          <w:t>и</w:t>
        </w:r>
      </w:ins>
    </w:p>
    <w:p w14:paraId="7E728E55">
      <w:pPr>
        <w:numPr>
          <w:ilvl w:val="0"/>
          <w:numId w:val="0"/>
        </w:numPr>
        <w:jc w:val="left"/>
        <w:rPr>
          <w:ins w:id="8097" w:author="Damir Ahm" w:date="2025-03-02T19:52:34Z"/>
          <w:lang w:val="ru-RU"/>
        </w:rPr>
        <w:pPrChange w:id="8096" w:author="Damir Ahm" w:date="2025-03-02T19:52:32Z">
          <w:pPr>
            <w:numPr>
              <w:ilvl w:val="0"/>
              <w:numId w:val="0"/>
            </w:numPr>
            <w:jc w:val="left"/>
          </w:pPr>
        </w:pPrChange>
      </w:pPr>
    </w:p>
    <w:p w14:paraId="4B790240">
      <w:pPr>
        <w:numPr>
          <w:ilvl w:val="0"/>
          <w:numId w:val="0"/>
        </w:numPr>
        <w:jc w:val="left"/>
        <w:rPr>
          <w:ins w:id="8099" w:author="Damir Ahm" w:date="2025-03-02T19:53:12Z"/>
          <w:rFonts w:hint="default"/>
          <w:lang w:val="ru-RU"/>
        </w:rPr>
        <w:pPrChange w:id="8098" w:author="Damir Ahm" w:date="2025-03-02T19:52:32Z">
          <w:pPr>
            <w:numPr>
              <w:ilvl w:val="0"/>
              <w:numId w:val="0"/>
            </w:numPr>
            <w:jc w:val="left"/>
          </w:pPr>
        </w:pPrChange>
      </w:pPr>
      <w:ins w:id="8100" w:author="Damir Ahm" w:date="2025-03-02T19:52:34Z">
        <w:r>
          <w:rPr>
            <w:lang w:val="ru-RU"/>
          </w:rPr>
          <w:t>Как</w:t>
        </w:r>
      </w:ins>
      <w:ins w:id="8101" w:author="Damir Ahm" w:date="2025-03-02T19:52:34Z">
        <w:r>
          <w:rPr>
            <w:rFonts w:hint="default"/>
            <w:lang w:val="ru-RU"/>
          </w:rPr>
          <w:t xml:space="preserve"> в</w:t>
        </w:r>
      </w:ins>
      <w:ins w:id="8102" w:author="Damir Ahm" w:date="2025-03-02T19:52:35Z">
        <w:r>
          <w:rPr>
            <w:rFonts w:hint="default"/>
            <w:lang w:val="ru-RU"/>
          </w:rPr>
          <w:t>идно и</w:t>
        </w:r>
      </w:ins>
      <w:ins w:id="8103" w:author="Damir Ahm" w:date="2025-03-02T19:52:36Z">
        <w:r>
          <w:rPr>
            <w:rFonts w:hint="default"/>
            <w:lang w:val="ru-RU"/>
          </w:rPr>
          <w:t>спользован</w:t>
        </w:r>
      </w:ins>
      <w:ins w:id="8104" w:author="Damir Ahm" w:date="2025-03-02T19:52:37Z">
        <w:r>
          <w:rPr>
            <w:rFonts w:hint="default"/>
            <w:lang w:val="ru-RU"/>
          </w:rPr>
          <w:t>ие пред</w:t>
        </w:r>
      </w:ins>
      <w:ins w:id="8105" w:author="Damir Ahm" w:date="2025-03-02T19:52:38Z">
        <w:r>
          <w:rPr>
            <w:rFonts w:hint="default"/>
            <w:lang w:val="ru-RU"/>
          </w:rPr>
          <w:t>настро</w:t>
        </w:r>
      </w:ins>
      <w:ins w:id="8106" w:author="Damir Ahm" w:date="2025-03-02T19:52:39Z">
        <w:r>
          <w:rPr>
            <w:rFonts w:hint="default"/>
            <w:lang w:val="ru-RU"/>
          </w:rPr>
          <w:t>енной мод</w:t>
        </w:r>
      </w:ins>
      <w:ins w:id="8107" w:author="Damir Ahm" w:date="2025-03-02T19:52:40Z">
        <w:r>
          <w:rPr>
            <w:rFonts w:hint="default"/>
            <w:lang w:val="ru-RU"/>
          </w:rPr>
          <w:t xml:space="preserve">ели также </w:t>
        </w:r>
      </w:ins>
      <w:ins w:id="8108" w:author="Damir Ahm" w:date="2025-03-02T19:52:41Z">
        <w:r>
          <w:rPr>
            <w:rFonts w:hint="default"/>
            <w:lang w:val="ru-RU"/>
          </w:rPr>
          <w:t>положи</w:t>
        </w:r>
      </w:ins>
      <w:ins w:id="8109" w:author="Damir Ahm" w:date="2025-03-02T19:52:42Z">
        <w:r>
          <w:rPr>
            <w:rFonts w:hint="default"/>
            <w:lang w:val="ru-RU"/>
          </w:rPr>
          <w:t>тельно о</w:t>
        </w:r>
      </w:ins>
      <w:ins w:id="8110" w:author="Damir Ahm" w:date="2025-03-02T19:52:43Z">
        <w:r>
          <w:rPr>
            <w:rFonts w:hint="default"/>
            <w:lang w:val="ru-RU"/>
          </w:rPr>
          <w:t>тразило</w:t>
        </w:r>
      </w:ins>
      <w:ins w:id="8111" w:author="Damir Ahm" w:date="2025-03-02T19:52:44Z">
        <w:r>
          <w:rPr>
            <w:rFonts w:hint="default"/>
            <w:lang w:val="ru-RU"/>
          </w:rPr>
          <w:t xml:space="preserve">сь на </w:t>
        </w:r>
      </w:ins>
      <w:ins w:id="8112" w:author="Damir Ahm" w:date="2025-03-02T19:52:45Z">
        <w:r>
          <w:rPr>
            <w:rFonts w:hint="default"/>
            <w:lang w:val="ru-RU"/>
          </w:rPr>
          <w:t>точност</w:t>
        </w:r>
      </w:ins>
      <w:ins w:id="8113" w:author="Damir Ahm" w:date="2025-03-02T19:52:46Z">
        <w:r>
          <w:rPr>
            <w:rFonts w:hint="default"/>
            <w:lang w:val="ru-RU"/>
          </w:rPr>
          <w:t xml:space="preserve">и </w:t>
        </w:r>
      </w:ins>
      <w:ins w:id="8114" w:author="Damir Ahm" w:date="2025-03-02T19:52:47Z">
        <w:r>
          <w:rPr>
            <w:rFonts w:hint="default"/>
            <w:lang w:val="ru-RU"/>
          </w:rPr>
          <w:t>модел</w:t>
        </w:r>
      </w:ins>
      <w:ins w:id="8115" w:author="Damir Ahm" w:date="2025-03-02T19:52:48Z">
        <w:r>
          <w:rPr>
            <w:rFonts w:hint="default"/>
            <w:lang w:val="ru-RU"/>
          </w:rPr>
          <w:t>и</w:t>
        </w:r>
      </w:ins>
      <w:ins w:id="8116" w:author="Damir Ahm" w:date="2025-03-02T19:52:50Z">
        <w:r>
          <w:rPr>
            <w:rFonts w:hint="default"/>
            <w:lang w:val="ru-RU"/>
          </w:rPr>
          <w:t xml:space="preserve">, </w:t>
        </w:r>
      </w:ins>
      <w:ins w:id="8117" w:author="Damir Ahm" w:date="2025-03-02T19:52:53Z">
        <w:r>
          <w:rPr>
            <w:rFonts w:hint="default"/>
            <w:lang w:val="ru-RU"/>
          </w:rPr>
          <w:t>точность</w:t>
        </w:r>
      </w:ins>
      <w:ins w:id="8118" w:author="Damir Ahm" w:date="2025-03-02T19:52:54Z">
        <w:r>
          <w:rPr>
            <w:rFonts w:hint="default"/>
            <w:lang w:val="ru-RU"/>
          </w:rPr>
          <w:t xml:space="preserve"> </w:t>
        </w:r>
      </w:ins>
      <w:ins w:id="8119" w:author="Damir Ahm" w:date="2025-03-02T19:52:59Z">
        <w:r>
          <w:rPr>
            <w:rFonts w:hint="default"/>
            <w:lang w:val="ru-RU"/>
          </w:rPr>
          <w:t>очен</w:t>
        </w:r>
      </w:ins>
      <w:ins w:id="8120" w:author="Damir Ahm" w:date="2025-03-02T19:53:00Z">
        <w:r>
          <w:rPr>
            <w:rFonts w:hint="default"/>
            <w:lang w:val="ru-RU"/>
          </w:rPr>
          <w:t>ь близк</w:t>
        </w:r>
      </w:ins>
      <w:ins w:id="8121" w:author="Damir Ahm" w:date="2025-03-02T19:53:01Z">
        <w:r>
          <w:rPr>
            <w:rFonts w:hint="default"/>
            <w:lang w:val="ru-RU"/>
          </w:rPr>
          <w:t>а к 1</w:t>
        </w:r>
      </w:ins>
      <w:ins w:id="8122" w:author="Damir Ahm" w:date="2025-03-02T19:53:02Z">
        <w:r>
          <w:rPr>
            <w:rFonts w:hint="default"/>
            <w:lang w:val="ru-RU"/>
          </w:rPr>
          <w:t>00 процент</w:t>
        </w:r>
      </w:ins>
      <w:ins w:id="8123" w:author="Damir Ahm" w:date="2025-03-02T19:53:03Z">
        <w:r>
          <w:rPr>
            <w:rFonts w:hint="default"/>
            <w:lang w:val="ru-RU"/>
          </w:rPr>
          <w:t>ам.</w:t>
        </w:r>
      </w:ins>
    </w:p>
    <w:p w14:paraId="0DD9EA4C">
      <w:pPr>
        <w:numPr>
          <w:ilvl w:val="0"/>
          <w:numId w:val="0"/>
        </w:numPr>
        <w:jc w:val="left"/>
        <w:rPr>
          <w:ins w:id="8125" w:author="Damir Ahm" w:date="2025-03-02T19:53:12Z"/>
          <w:rFonts w:hint="default"/>
          <w:lang w:val="ru-RU"/>
        </w:rPr>
        <w:pPrChange w:id="8124" w:author="Damir Ahm" w:date="2025-03-02T19:53:12Z">
          <w:pPr>
            <w:numPr>
              <w:ilvl w:val="0"/>
              <w:numId w:val="0"/>
            </w:numPr>
            <w:jc w:val="left"/>
          </w:pPr>
        </w:pPrChange>
      </w:pPr>
      <w:ins w:id="8126" w:author="Damir Ahm" w:date="2025-03-02T19:53:12Z">
        <w:r>
          <w:rPr>
            <w:rFonts w:hint="default"/>
            <w:lang w:val="ru-RU"/>
          </w:rPr>
          <w:br w:type="page"/>
        </w:r>
      </w:ins>
    </w:p>
    <w:p w14:paraId="69359D31">
      <w:pPr>
        <w:numPr>
          <w:ilvl w:val="0"/>
          <w:numId w:val="0"/>
        </w:numPr>
        <w:jc w:val="left"/>
        <w:rPr>
          <w:ins w:id="8128" w:author="Damir Ahm" w:date="2025-03-02T19:53:17Z"/>
          <w:rFonts w:hint="default"/>
          <w:b/>
          <w:bCs/>
          <w:lang w:val="ru-RU"/>
        </w:rPr>
        <w:pPrChange w:id="8127" w:author="Damir Ahm" w:date="2025-03-02T19:52:32Z">
          <w:pPr>
            <w:numPr>
              <w:ilvl w:val="0"/>
              <w:numId w:val="0"/>
            </w:numPr>
            <w:jc w:val="left"/>
          </w:pPr>
        </w:pPrChange>
      </w:pPr>
      <w:ins w:id="8129" w:author="Damir Ahm" w:date="2025-03-02T19:53:13Z">
        <w:r>
          <w:rPr>
            <w:rFonts w:hint="default"/>
            <w:b/>
            <w:bCs/>
            <w:lang w:val="ru-RU"/>
            <w:rPrChange w:id="8130" w:author="Damir Ahm" w:date="2025-03-02T19:53:15Z">
              <w:rPr>
                <w:rFonts w:hint="default"/>
                <w:lang w:val="ru-RU"/>
              </w:rPr>
            </w:rPrChange>
          </w:rPr>
          <w:t>Выво</w:t>
        </w:r>
      </w:ins>
      <w:ins w:id="8132" w:author="Damir Ahm" w:date="2025-03-02T19:53:16Z">
        <w:r>
          <w:rPr>
            <w:rFonts w:hint="default"/>
            <w:b/>
            <w:bCs/>
            <w:lang w:val="ru-RU"/>
          </w:rPr>
          <w:t>д</w:t>
        </w:r>
      </w:ins>
    </w:p>
    <w:p w14:paraId="34896BC4">
      <w:pPr>
        <w:numPr>
          <w:ilvl w:val="0"/>
          <w:numId w:val="0"/>
        </w:numPr>
        <w:jc w:val="left"/>
        <w:rPr>
          <w:ins w:id="8134" w:author="Damir Ahm" w:date="2025-03-02T19:53:17Z"/>
          <w:rFonts w:hint="default"/>
          <w:b/>
          <w:bCs/>
          <w:lang w:val="ru-RU"/>
        </w:rPr>
        <w:pPrChange w:id="8133" w:author="Damir Ahm" w:date="2025-03-02T19:52:32Z">
          <w:pPr>
            <w:numPr>
              <w:ilvl w:val="0"/>
              <w:numId w:val="0"/>
            </w:numPr>
            <w:jc w:val="left"/>
          </w:pPr>
        </w:pPrChange>
      </w:pPr>
    </w:p>
    <w:p w14:paraId="5612E71E">
      <w:pPr>
        <w:numPr>
          <w:ilvl w:val="0"/>
          <w:numId w:val="0"/>
        </w:numPr>
        <w:ind w:firstLine="720"/>
        <w:jc w:val="left"/>
        <w:rPr>
          <w:ins w:id="8136" w:author="Damir Ahm" w:date="2025-03-02T19:56:57Z"/>
          <w:rFonts w:hint="default"/>
          <w:b w:val="0"/>
          <w:bCs w:val="0"/>
          <w:lang w:val="en-US"/>
        </w:rPr>
        <w:pPrChange w:id="8135" w:author="Damir Ahm" w:date="2025-03-02T19:56:58Z">
          <w:pPr>
            <w:numPr>
              <w:ilvl w:val="0"/>
              <w:numId w:val="0"/>
            </w:numPr>
            <w:jc w:val="left"/>
          </w:pPr>
        </w:pPrChange>
      </w:pPr>
      <w:ins w:id="8137" w:author="Damir Ahm" w:date="2025-03-02T19:54:00Z">
        <w:r>
          <w:rPr>
            <w:rFonts w:hint="default"/>
            <w:b w:val="0"/>
            <w:bCs w:val="0"/>
            <w:lang w:val="ru-RU"/>
          </w:rPr>
          <w:t xml:space="preserve">Мы </w:t>
        </w:r>
      </w:ins>
      <w:ins w:id="8138" w:author="Damir Ahm" w:date="2025-03-02T19:54:03Z">
        <w:r>
          <w:rPr>
            <w:rFonts w:hint="default"/>
            <w:b w:val="0"/>
            <w:bCs w:val="0"/>
            <w:lang w:val="ru-RU"/>
          </w:rPr>
          <w:t>изучил</w:t>
        </w:r>
      </w:ins>
      <w:ins w:id="8139" w:author="Damir Ahm" w:date="2025-03-02T19:54:05Z">
        <w:r>
          <w:rPr>
            <w:rFonts w:hint="default"/>
            <w:b w:val="0"/>
            <w:bCs w:val="0"/>
            <w:lang w:val="ru-RU"/>
          </w:rPr>
          <w:t xml:space="preserve">и </w:t>
        </w:r>
      </w:ins>
      <w:ins w:id="8140" w:author="Damir Ahm" w:date="2025-03-02T19:54:06Z">
        <w:r>
          <w:rPr>
            <w:rFonts w:hint="default"/>
            <w:b w:val="0"/>
            <w:bCs w:val="0"/>
            <w:lang w:val="ru-RU"/>
          </w:rPr>
          <w:t>возможн</w:t>
        </w:r>
      </w:ins>
      <w:ins w:id="8141" w:author="Damir Ahm" w:date="2025-03-02T19:54:07Z">
        <w:r>
          <w:rPr>
            <w:rFonts w:hint="default"/>
            <w:b w:val="0"/>
            <w:bCs w:val="0"/>
            <w:lang w:val="ru-RU"/>
          </w:rPr>
          <w:t xml:space="preserve">ости </w:t>
        </w:r>
      </w:ins>
      <w:ins w:id="8142" w:author="Damir Ahm" w:date="2025-03-02T19:54:11Z">
        <w:r>
          <w:rPr>
            <w:rFonts w:hint="default"/>
            <w:b w:val="0"/>
            <w:bCs w:val="0"/>
            <w:lang w:val="en-US"/>
          </w:rPr>
          <w:t>py</w:t>
        </w:r>
      </w:ins>
      <w:ins w:id="8143" w:author="Damir Ahm" w:date="2025-03-02T19:54:12Z">
        <w:r>
          <w:rPr>
            <w:rFonts w:hint="default"/>
            <w:b w:val="0"/>
            <w:bCs w:val="0"/>
            <w:lang w:val="en-US"/>
          </w:rPr>
          <w:t>thon</w:t>
        </w:r>
      </w:ins>
      <w:ins w:id="8144" w:author="Damir Ahm" w:date="2025-03-02T19:54:12Z">
        <w:r>
          <w:rPr>
            <w:rFonts w:hint="default"/>
            <w:b w:val="0"/>
            <w:bCs w:val="0"/>
            <w:lang w:val="ru-RU"/>
          </w:rPr>
          <w:t xml:space="preserve"> и </w:t>
        </w:r>
      </w:ins>
      <w:ins w:id="8145" w:author="Damir Ahm" w:date="2025-03-02T19:54:16Z">
        <w:r>
          <w:rPr>
            <w:rFonts w:hint="default"/>
            <w:b w:val="0"/>
            <w:bCs w:val="0"/>
            <w:lang w:val="ru-RU"/>
          </w:rPr>
          <w:t>его эко</w:t>
        </w:r>
      </w:ins>
      <w:ins w:id="8146" w:author="Damir Ahm" w:date="2025-03-02T19:54:17Z">
        <w:r>
          <w:rPr>
            <w:rFonts w:hint="default"/>
            <w:b w:val="0"/>
            <w:bCs w:val="0"/>
            <w:lang w:val="ru-RU"/>
          </w:rPr>
          <w:t>систе</w:t>
        </w:r>
      </w:ins>
      <w:ins w:id="8147" w:author="Damir Ahm" w:date="2025-03-02T19:54:18Z">
        <w:r>
          <w:rPr>
            <w:rFonts w:hint="default"/>
            <w:b w:val="0"/>
            <w:bCs w:val="0"/>
            <w:lang w:val="ru-RU"/>
          </w:rPr>
          <w:t>мы при</w:t>
        </w:r>
      </w:ins>
      <w:ins w:id="8148" w:author="Damir Ahm" w:date="2025-03-02T19:54:19Z">
        <w:r>
          <w:rPr>
            <w:rFonts w:hint="default"/>
            <w:b w:val="0"/>
            <w:bCs w:val="0"/>
            <w:lang w:val="ru-RU"/>
          </w:rPr>
          <w:t>менител</w:t>
        </w:r>
      </w:ins>
      <w:ins w:id="8149" w:author="Damir Ahm" w:date="2025-03-02T19:54:20Z">
        <w:r>
          <w:rPr>
            <w:rFonts w:hint="default"/>
            <w:b w:val="0"/>
            <w:bCs w:val="0"/>
            <w:lang w:val="ru-RU"/>
          </w:rPr>
          <w:t>ьно к о</w:t>
        </w:r>
      </w:ins>
      <w:ins w:id="8150" w:author="Damir Ahm" w:date="2025-03-02T19:54:21Z">
        <w:r>
          <w:rPr>
            <w:rFonts w:hint="default"/>
            <w:b w:val="0"/>
            <w:bCs w:val="0"/>
            <w:lang w:val="ru-RU"/>
          </w:rPr>
          <w:t>бра</w:t>
        </w:r>
      </w:ins>
      <w:ins w:id="8151" w:author="Damir Ahm" w:date="2025-03-02T19:54:23Z">
        <w:r>
          <w:rPr>
            <w:rFonts w:hint="default"/>
            <w:b w:val="0"/>
            <w:bCs w:val="0"/>
            <w:lang w:val="ru-RU"/>
          </w:rPr>
          <w:t>бот</w:t>
        </w:r>
      </w:ins>
      <w:ins w:id="8152" w:author="Damir Ahm" w:date="2025-03-02T19:54:24Z">
        <w:r>
          <w:rPr>
            <w:rFonts w:hint="default"/>
            <w:b w:val="0"/>
            <w:bCs w:val="0"/>
            <w:lang w:val="ru-RU"/>
          </w:rPr>
          <w:t>ке да</w:t>
        </w:r>
      </w:ins>
      <w:ins w:id="8153" w:author="Damir Ahm" w:date="2025-03-02T19:54:25Z">
        <w:r>
          <w:rPr>
            <w:rFonts w:hint="default"/>
            <w:b w:val="0"/>
            <w:bCs w:val="0"/>
            <w:lang w:val="ru-RU"/>
          </w:rPr>
          <w:t>нных</w:t>
        </w:r>
      </w:ins>
      <w:ins w:id="8154" w:author="Damir Ahm" w:date="2025-03-02T19:54:27Z">
        <w:r>
          <w:rPr>
            <w:rFonts w:hint="default"/>
            <w:b w:val="0"/>
            <w:bCs w:val="0"/>
            <w:lang w:val="ru-RU"/>
          </w:rPr>
          <w:t xml:space="preserve"> и</w:t>
        </w:r>
      </w:ins>
      <w:ins w:id="8155" w:author="Damir Ahm" w:date="2025-03-02T19:54:28Z">
        <w:r>
          <w:rPr>
            <w:rFonts w:hint="default"/>
            <w:b w:val="0"/>
            <w:bCs w:val="0"/>
            <w:lang w:val="ru-RU"/>
          </w:rPr>
          <w:t xml:space="preserve"> </w:t>
        </w:r>
      </w:ins>
      <w:ins w:id="8156" w:author="Damir Ahm" w:date="2025-03-02T19:54:29Z">
        <w:r>
          <w:rPr>
            <w:rFonts w:hint="default"/>
            <w:b w:val="0"/>
            <w:bCs w:val="0"/>
            <w:lang w:val="ru-RU"/>
          </w:rPr>
          <w:t>созданию</w:t>
        </w:r>
      </w:ins>
      <w:ins w:id="8157" w:author="Damir Ahm" w:date="2025-03-02T19:54:30Z">
        <w:r>
          <w:rPr>
            <w:rFonts w:hint="default"/>
            <w:b w:val="0"/>
            <w:bCs w:val="0"/>
            <w:lang w:val="ru-RU"/>
          </w:rPr>
          <w:t xml:space="preserve"> нейро</w:t>
        </w:r>
      </w:ins>
      <w:ins w:id="8158" w:author="Damir Ahm" w:date="2025-03-02T19:54:31Z">
        <w:r>
          <w:rPr>
            <w:rFonts w:hint="default"/>
            <w:b w:val="0"/>
            <w:bCs w:val="0"/>
            <w:lang w:val="ru-RU"/>
          </w:rPr>
          <w:t>нных</w:t>
        </w:r>
      </w:ins>
      <w:ins w:id="8159" w:author="Damir Ahm" w:date="2025-03-02T19:54:33Z">
        <w:r>
          <w:rPr>
            <w:rFonts w:hint="default"/>
            <w:b w:val="0"/>
            <w:bCs w:val="0"/>
            <w:lang w:val="ru-RU"/>
          </w:rPr>
          <w:t xml:space="preserve"> с</w:t>
        </w:r>
      </w:ins>
      <w:ins w:id="8160" w:author="Damir Ahm" w:date="2025-03-02T19:54:34Z">
        <w:r>
          <w:rPr>
            <w:rFonts w:hint="default"/>
            <w:b w:val="0"/>
            <w:bCs w:val="0"/>
            <w:lang w:val="ru-RU"/>
          </w:rPr>
          <w:t>етей</w:t>
        </w:r>
      </w:ins>
      <w:ins w:id="8161" w:author="Damir Ahm" w:date="2025-03-02T19:54:35Z">
        <w:r>
          <w:rPr>
            <w:rFonts w:hint="default"/>
            <w:b w:val="0"/>
            <w:bCs w:val="0"/>
            <w:lang w:val="ru-RU"/>
          </w:rPr>
          <w:t>.</w:t>
        </w:r>
      </w:ins>
      <w:ins w:id="8162" w:author="Damir Ahm" w:date="2025-03-02T19:54:37Z">
        <w:r>
          <w:rPr>
            <w:rFonts w:hint="default"/>
            <w:b w:val="0"/>
            <w:bCs w:val="0"/>
            <w:lang w:val="ru-RU"/>
          </w:rPr>
          <w:t xml:space="preserve"> </w:t>
        </w:r>
      </w:ins>
      <w:ins w:id="8163" w:author="Damir Ahm" w:date="2025-03-02T19:54:38Z">
        <w:r>
          <w:rPr>
            <w:rFonts w:hint="default"/>
            <w:b w:val="0"/>
            <w:bCs w:val="0"/>
            <w:lang w:val="ru-RU"/>
          </w:rPr>
          <w:t xml:space="preserve">Мы </w:t>
        </w:r>
      </w:ins>
      <w:ins w:id="8164" w:author="Damir Ahm" w:date="2025-03-02T19:54:39Z">
        <w:r>
          <w:rPr>
            <w:rFonts w:hint="default"/>
            <w:b w:val="0"/>
            <w:bCs w:val="0"/>
            <w:lang w:val="ru-RU"/>
          </w:rPr>
          <w:t>изучи</w:t>
        </w:r>
      </w:ins>
      <w:ins w:id="8165" w:author="Damir Ahm" w:date="2025-03-02T19:54:40Z">
        <w:r>
          <w:rPr>
            <w:rFonts w:hint="default"/>
            <w:b w:val="0"/>
            <w:bCs w:val="0"/>
            <w:lang w:val="ru-RU"/>
          </w:rPr>
          <w:t xml:space="preserve">ли </w:t>
        </w:r>
      </w:ins>
      <w:ins w:id="8166" w:author="Damir Ahm" w:date="2025-03-02T19:54:55Z">
        <w:r>
          <w:rPr>
            <w:rFonts w:hint="default"/>
            <w:b w:val="0"/>
            <w:bCs w:val="0"/>
            <w:lang w:val="ru-RU"/>
          </w:rPr>
          <w:t>биб</w:t>
        </w:r>
      </w:ins>
      <w:ins w:id="8167" w:author="Damir Ahm" w:date="2025-03-02T19:54:56Z">
        <w:r>
          <w:rPr>
            <w:rFonts w:hint="default"/>
            <w:b w:val="0"/>
            <w:bCs w:val="0"/>
            <w:lang w:val="ru-RU"/>
          </w:rPr>
          <w:t>лиотек</w:t>
        </w:r>
      </w:ins>
      <w:ins w:id="8168" w:author="Damir Ahm" w:date="2025-03-02T19:56:12Z">
        <w:r>
          <w:rPr>
            <w:rFonts w:hint="default"/>
            <w:b w:val="0"/>
            <w:bCs w:val="0"/>
            <w:lang w:val="ru-RU"/>
          </w:rPr>
          <w:t>и</w:t>
        </w:r>
      </w:ins>
      <w:ins w:id="8169" w:author="Damir Ahm" w:date="2025-03-02T19:54:57Z">
        <w:r>
          <w:rPr>
            <w:rFonts w:hint="default"/>
            <w:b w:val="0"/>
            <w:bCs w:val="0"/>
            <w:lang w:val="ru-RU"/>
          </w:rPr>
          <w:t xml:space="preserve"> </w:t>
        </w:r>
      </w:ins>
      <w:ins w:id="8170" w:author="Damir Ahm" w:date="2025-03-02T19:54:49Z">
        <w:r>
          <w:rPr>
            <w:rFonts w:hint="default"/>
            <w:b w:val="0"/>
            <w:bCs w:val="0"/>
            <w:lang w:val="en-US"/>
          </w:rPr>
          <w:t>nu</w:t>
        </w:r>
      </w:ins>
      <w:ins w:id="8171" w:author="Damir Ahm" w:date="2025-03-02T19:54:50Z">
        <w:r>
          <w:rPr>
            <w:rFonts w:hint="default"/>
            <w:b w:val="0"/>
            <w:bCs w:val="0"/>
            <w:lang w:val="en-US"/>
          </w:rPr>
          <w:t>mpy</w:t>
        </w:r>
      </w:ins>
      <w:ins w:id="8172" w:author="Damir Ahm" w:date="2025-03-02T19:54:51Z">
        <w:r>
          <w:rPr>
            <w:rFonts w:hint="default"/>
            <w:b w:val="0"/>
            <w:bCs w:val="0"/>
            <w:lang w:val="en-US"/>
          </w:rPr>
          <w:t xml:space="preserve"> </w:t>
        </w:r>
      </w:ins>
      <w:ins w:id="8173" w:author="Damir Ahm" w:date="2025-03-02T19:54:51Z">
        <w:r>
          <w:rPr>
            <w:rFonts w:hint="default"/>
            <w:b w:val="0"/>
            <w:bCs w:val="0"/>
            <w:lang w:val="ru-RU"/>
          </w:rPr>
          <w:t xml:space="preserve">и </w:t>
        </w:r>
      </w:ins>
      <w:ins w:id="8174" w:author="Damir Ahm" w:date="2025-03-02T19:54:59Z">
        <w:r>
          <w:rPr>
            <w:rFonts w:hint="default"/>
            <w:b w:val="0"/>
            <w:bCs w:val="0"/>
            <w:lang w:val="en-US"/>
          </w:rPr>
          <w:t>pa</w:t>
        </w:r>
      </w:ins>
      <w:ins w:id="8175" w:author="Damir Ahm" w:date="2025-03-02T19:55:00Z">
        <w:r>
          <w:rPr>
            <w:rFonts w:hint="default"/>
            <w:b w:val="0"/>
            <w:bCs w:val="0"/>
            <w:lang w:val="en-US"/>
          </w:rPr>
          <w:t>ndas</w:t>
        </w:r>
      </w:ins>
      <w:ins w:id="8176" w:author="Damir Ahm" w:date="2025-03-02T19:55:07Z">
        <w:r>
          <w:rPr>
            <w:rFonts w:hint="default"/>
            <w:b w:val="0"/>
            <w:bCs w:val="0"/>
            <w:lang w:val="ru-RU"/>
          </w:rPr>
          <w:t xml:space="preserve"> </w:t>
        </w:r>
      </w:ins>
      <w:ins w:id="8177" w:author="Damir Ahm" w:date="2025-03-02T19:56:18Z">
        <w:r>
          <w:rPr>
            <w:rFonts w:hint="default"/>
            <w:b w:val="0"/>
            <w:bCs w:val="0"/>
            <w:lang w:val="ru-RU"/>
          </w:rPr>
          <w:t xml:space="preserve">для </w:t>
        </w:r>
      </w:ins>
      <w:ins w:id="8178" w:author="Damir Ahm" w:date="2025-03-02T19:56:19Z">
        <w:r>
          <w:rPr>
            <w:rFonts w:hint="default"/>
            <w:b w:val="0"/>
            <w:bCs w:val="0"/>
            <w:lang w:val="ru-RU"/>
          </w:rPr>
          <w:t>счи</w:t>
        </w:r>
      </w:ins>
      <w:ins w:id="8179" w:author="Damir Ahm" w:date="2025-03-02T19:56:20Z">
        <w:r>
          <w:rPr>
            <w:rFonts w:hint="default"/>
            <w:b w:val="0"/>
            <w:bCs w:val="0"/>
            <w:lang w:val="ru-RU"/>
          </w:rPr>
          <w:t>тывания</w:t>
        </w:r>
      </w:ins>
      <w:ins w:id="8180" w:author="Damir Ahm" w:date="2025-03-02T19:56:21Z">
        <w:r>
          <w:rPr>
            <w:rFonts w:hint="default"/>
            <w:b w:val="0"/>
            <w:bCs w:val="0"/>
            <w:lang w:val="ru-RU"/>
          </w:rPr>
          <w:t xml:space="preserve"> </w:t>
        </w:r>
      </w:ins>
      <w:ins w:id="8181" w:author="Damir Ahm" w:date="2025-03-02T19:56:23Z">
        <w:r>
          <w:rPr>
            <w:rFonts w:hint="default"/>
            <w:b w:val="0"/>
            <w:bCs w:val="0"/>
            <w:lang w:val="ru-RU"/>
          </w:rPr>
          <w:t>наб</w:t>
        </w:r>
      </w:ins>
      <w:ins w:id="8182" w:author="Damir Ahm" w:date="2025-03-02T19:56:24Z">
        <w:r>
          <w:rPr>
            <w:rFonts w:hint="default"/>
            <w:b w:val="0"/>
            <w:bCs w:val="0"/>
            <w:lang w:val="ru-RU"/>
          </w:rPr>
          <w:t>оро</w:t>
        </w:r>
      </w:ins>
      <w:ins w:id="8183" w:author="Damir Ahm" w:date="2025-03-02T19:56:25Z">
        <w:r>
          <w:rPr>
            <w:rFonts w:hint="default"/>
            <w:b w:val="0"/>
            <w:bCs w:val="0"/>
            <w:lang w:val="ru-RU"/>
          </w:rPr>
          <w:t xml:space="preserve">в данных </w:t>
        </w:r>
      </w:ins>
      <w:ins w:id="8184" w:author="Damir Ahm" w:date="2025-03-02T19:56:26Z">
        <w:r>
          <w:rPr>
            <w:rFonts w:hint="default"/>
            <w:b w:val="0"/>
            <w:bCs w:val="0"/>
            <w:lang w:val="ru-RU"/>
          </w:rPr>
          <w:t xml:space="preserve">из </w:t>
        </w:r>
      </w:ins>
      <w:ins w:id="8185" w:author="Damir Ahm" w:date="2025-03-02T19:56:28Z">
        <w:r>
          <w:rPr>
            <w:rFonts w:hint="default"/>
            <w:b w:val="0"/>
            <w:bCs w:val="0"/>
            <w:lang w:val="ru-RU"/>
          </w:rPr>
          <w:t>таблиц</w:t>
        </w:r>
      </w:ins>
      <w:ins w:id="8186" w:author="Damir Ahm" w:date="2025-03-02T19:56:29Z">
        <w:r>
          <w:rPr>
            <w:rFonts w:hint="default"/>
            <w:b w:val="0"/>
            <w:bCs w:val="0"/>
            <w:lang w:val="ru-RU"/>
          </w:rPr>
          <w:t xml:space="preserve">, </w:t>
        </w:r>
      </w:ins>
      <w:ins w:id="8187" w:author="Damir Ahm" w:date="2025-03-02T19:56:31Z">
        <w:r>
          <w:rPr>
            <w:rFonts w:hint="default"/>
            <w:b w:val="0"/>
            <w:bCs w:val="0"/>
            <w:lang w:val="ru-RU"/>
          </w:rPr>
          <w:t>изучил</w:t>
        </w:r>
      </w:ins>
      <w:ins w:id="8188" w:author="Damir Ahm" w:date="2025-03-02T19:56:32Z">
        <w:r>
          <w:rPr>
            <w:rFonts w:hint="default"/>
            <w:b w:val="0"/>
            <w:bCs w:val="0"/>
            <w:lang w:val="ru-RU"/>
          </w:rPr>
          <w:t>и разли</w:t>
        </w:r>
      </w:ins>
      <w:ins w:id="8189" w:author="Damir Ahm" w:date="2025-03-02T19:56:33Z">
        <w:r>
          <w:rPr>
            <w:rFonts w:hint="default"/>
            <w:b w:val="0"/>
            <w:bCs w:val="0"/>
            <w:lang w:val="ru-RU"/>
          </w:rPr>
          <w:t>чные с</w:t>
        </w:r>
      </w:ins>
      <w:ins w:id="8190" w:author="Damir Ahm" w:date="2025-03-02T19:56:34Z">
        <w:r>
          <w:rPr>
            <w:rFonts w:hint="default"/>
            <w:b w:val="0"/>
            <w:bCs w:val="0"/>
            <w:lang w:val="ru-RU"/>
          </w:rPr>
          <w:t>пособ</w:t>
        </w:r>
      </w:ins>
      <w:ins w:id="8191" w:author="Damir Ahm" w:date="2025-03-02T19:56:35Z">
        <w:r>
          <w:rPr>
            <w:rFonts w:hint="default"/>
            <w:b w:val="0"/>
            <w:bCs w:val="0"/>
            <w:lang w:val="ru-RU"/>
          </w:rPr>
          <w:t xml:space="preserve">ы </w:t>
        </w:r>
      </w:ins>
      <w:ins w:id="8192" w:author="Damir Ahm" w:date="2025-03-02T19:56:36Z">
        <w:r>
          <w:rPr>
            <w:rFonts w:hint="default"/>
            <w:b w:val="0"/>
            <w:bCs w:val="0"/>
            <w:lang w:val="ru-RU"/>
          </w:rPr>
          <w:t>обрабо</w:t>
        </w:r>
      </w:ins>
      <w:ins w:id="8193" w:author="Damir Ahm" w:date="2025-03-02T19:56:37Z">
        <w:r>
          <w:rPr>
            <w:rFonts w:hint="default"/>
            <w:b w:val="0"/>
            <w:bCs w:val="0"/>
            <w:lang w:val="ru-RU"/>
          </w:rPr>
          <w:t>тки и аг</w:t>
        </w:r>
      </w:ins>
      <w:ins w:id="8194" w:author="Damir Ahm" w:date="2025-03-02T19:56:38Z">
        <w:r>
          <w:rPr>
            <w:rFonts w:hint="default"/>
            <w:b w:val="0"/>
            <w:bCs w:val="0"/>
            <w:lang w:val="ru-RU"/>
          </w:rPr>
          <w:t>грег</w:t>
        </w:r>
      </w:ins>
      <w:ins w:id="8195" w:author="Damir Ahm" w:date="2025-03-02T19:56:39Z">
        <w:r>
          <w:rPr>
            <w:rFonts w:hint="default"/>
            <w:b w:val="0"/>
            <w:bCs w:val="0"/>
            <w:lang w:val="ru-RU"/>
          </w:rPr>
          <w:t xml:space="preserve">ирования </w:t>
        </w:r>
      </w:ins>
      <w:ins w:id="8196" w:author="Damir Ahm" w:date="2025-03-02T19:56:40Z">
        <w:r>
          <w:rPr>
            <w:rFonts w:hint="default"/>
            <w:b w:val="0"/>
            <w:bCs w:val="0"/>
            <w:lang w:val="ru-RU"/>
          </w:rPr>
          <w:t>данных с</w:t>
        </w:r>
      </w:ins>
      <w:ins w:id="8197" w:author="Damir Ahm" w:date="2025-03-02T19:56:41Z">
        <w:r>
          <w:rPr>
            <w:rFonts w:hint="default"/>
            <w:b w:val="0"/>
            <w:bCs w:val="0"/>
            <w:lang w:val="ru-RU"/>
          </w:rPr>
          <w:t xml:space="preserve"> по</w:t>
        </w:r>
      </w:ins>
      <w:ins w:id="8198" w:author="Damir Ahm" w:date="2025-03-02T19:56:42Z">
        <w:r>
          <w:rPr>
            <w:rFonts w:hint="default"/>
            <w:b w:val="0"/>
            <w:bCs w:val="0"/>
            <w:lang w:val="ru-RU"/>
          </w:rPr>
          <w:t>мощь</w:t>
        </w:r>
      </w:ins>
      <w:ins w:id="8199" w:author="Damir Ahm" w:date="2025-03-02T19:56:43Z">
        <w:r>
          <w:rPr>
            <w:rFonts w:hint="default"/>
            <w:b w:val="0"/>
            <w:bCs w:val="0"/>
            <w:lang w:val="ru-RU"/>
          </w:rPr>
          <w:t>ю эти</w:t>
        </w:r>
      </w:ins>
      <w:ins w:id="8200" w:author="Damir Ahm" w:date="2025-03-02T19:56:44Z">
        <w:r>
          <w:rPr>
            <w:rFonts w:hint="default"/>
            <w:b w:val="0"/>
            <w:bCs w:val="0"/>
            <w:lang w:val="ru-RU"/>
          </w:rPr>
          <w:t>х библи</w:t>
        </w:r>
      </w:ins>
      <w:ins w:id="8201" w:author="Damir Ahm" w:date="2025-03-02T19:56:45Z">
        <w:r>
          <w:rPr>
            <w:rFonts w:hint="default"/>
            <w:b w:val="0"/>
            <w:bCs w:val="0"/>
            <w:lang w:val="ru-RU"/>
          </w:rPr>
          <w:t>отек</w:t>
        </w:r>
      </w:ins>
      <w:ins w:id="8202" w:author="Damir Ahm" w:date="2025-03-02T19:56:47Z">
        <w:r>
          <w:rPr>
            <w:rFonts w:hint="default"/>
            <w:b w:val="0"/>
            <w:bCs w:val="0"/>
            <w:lang w:val="en-US"/>
          </w:rPr>
          <w:t>.</w:t>
        </w:r>
      </w:ins>
      <w:ins w:id="8203" w:author="Damir Ahm" w:date="2025-03-02T19:56:56Z">
        <w:r>
          <w:rPr>
            <w:rFonts w:hint="default"/>
            <w:b w:val="0"/>
            <w:bCs w:val="0"/>
            <w:lang w:val="en-US"/>
          </w:rPr>
          <w:t xml:space="preserve"> </w:t>
        </w:r>
      </w:ins>
    </w:p>
    <w:p w14:paraId="5F97BD12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  <w:rPrChange w:id="8205" w:author="Damir Ahm" w:date="2025-03-02T19:53:59Z">
            <w:rPr>
              <w:rFonts w:hint="default"/>
              <w:lang w:val="ru-RU"/>
            </w:rPr>
          </w:rPrChange>
        </w:rPr>
        <w:pPrChange w:id="8204" w:author="Damir Ahm" w:date="2025-03-02T19:52:32Z">
          <w:pPr>
            <w:numPr>
              <w:ilvl w:val="0"/>
              <w:numId w:val="0"/>
            </w:numPr>
            <w:jc w:val="left"/>
          </w:pPr>
        </w:pPrChange>
      </w:pPr>
      <w:ins w:id="8206" w:author="Damir Ahm" w:date="2025-03-02T19:56:59Z">
        <w:r>
          <w:rPr>
            <w:rFonts w:hint="default"/>
            <w:b w:val="0"/>
            <w:bCs w:val="0"/>
            <w:lang w:val="en-US"/>
          </w:rPr>
          <w:tab/>
        </w:r>
      </w:ins>
      <w:ins w:id="8207" w:author="Damir Ahm" w:date="2025-03-02T19:57:19Z">
        <w:r>
          <w:rPr>
            <w:rFonts w:hint="default"/>
            <w:b w:val="0"/>
            <w:bCs w:val="0"/>
            <w:lang w:val="ru-RU"/>
          </w:rPr>
          <w:t>Такж</w:t>
        </w:r>
      </w:ins>
      <w:ins w:id="8208" w:author="Damir Ahm" w:date="2025-03-02T19:57:20Z">
        <w:r>
          <w:rPr>
            <w:rFonts w:hint="default"/>
            <w:b w:val="0"/>
            <w:bCs w:val="0"/>
            <w:lang w:val="ru-RU"/>
          </w:rPr>
          <w:t xml:space="preserve">е мы </w:t>
        </w:r>
      </w:ins>
      <w:ins w:id="8209" w:author="Damir Ahm" w:date="2025-03-02T19:57:32Z">
        <w:r>
          <w:rPr>
            <w:rFonts w:hint="default"/>
            <w:b w:val="0"/>
            <w:bCs w:val="0"/>
            <w:lang w:val="ru-RU"/>
          </w:rPr>
          <w:t>по</w:t>
        </w:r>
      </w:ins>
      <w:ins w:id="8210" w:author="Damir Ahm" w:date="2025-03-02T19:57:33Z">
        <w:r>
          <w:rPr>
            <w:rFonts w:hint="default"/>
            <w:b w:val="0"/>
            <w:bCs w:val="0"/>
            <w:lang w:val="ru-RU"/>
          </w:rPr>
          <w:t xml:space="preserve">лучили </w:t>
        </w:r>
      </w:ins>
      <w:ins w:id="8211" w:author="Damir Ahm" w:date="2025-03-02T19:57:35Z">
        <w:r>
          <w:rPr>
            <w:rFonts w:hint="default"/>
            <w:b w:val="0"/>
            <w:bCs w:val="0"/>
            <w:lang w:val="ru-RU"/>
          </w:rPr>
          <w:t>базовы</w:t>
        </w:r>
      </w:ins>
      <w:ins w:id="8212" w:author="Damir Ahm" w:date="2025-03-02T19:57:36Z">
        <w:r>
          <w:rPr>
            <w:rFonts w:hint="default"/>
            <w:b w:val="0"/>
            <w:bCs w:val="0"/>
            <w:lang w:val="ru-RU"/>
          </w:rPr>
          <w:t>е зна</w:t>
        </w:r>
      </w:ins>
      <w:ins w:id="8213" w:author="Damir Ahm" w:date="2025-03-02T19:57:37Z">
        <w:r>
          <w:rPr>
            <w:rFonts w:hint="default"/>
            <w:b w:val="0"/>
            <w:bCs w:val="0"/>
            <w:lang w:val="ru-RU"/>
          </w:rPr>
          <w:t>ния по с</w:t>
        </w:r>
      </w:ins>
      <w:ins w:id="8214" w:author="Damir Ahm" w:date="2025-03-02T19:57:38Z">
        <w:r>
          <w:rPr>
            <w:rFonts w:hint="default"/>
            <w:b w:val="0"/>
            <w:bCs w:val="0"/>
            <w:lang w:val="ru-RU"/>
          </w:rPr>
          <w:t>озданию</w:t>
        </w:r>
      </w:ins>
      <w:ins w:id="8215" w:author="Damir Ahm" w:date="2025-03-02T19:57:39Z">
        <w:r>
          <w:rPr>
            <w:rFonts w:hint="default"/>
            <w:b w:val="0"/>
            <w:bCs w:val="0"/>
            <w:lang w:val="ru-RU"/>
          </w:rPr>
          <w:t xml:space="preserve"> </w:t>
        </w:r>
      </w:ins>
      <w:ins w:id="8216" w:author="Damir Ahm" w:date="2025-03-02T19:57:40Z">
        <w:r>
          <w:rPr>
            <w:rFonts w:hint="default"/>
            <w:b w:val="0"/>
            <w:bCs w:val="0"/>
            <w:lang w:val="ru-RU"/>
          </w:rPr>
          <w:t>класс</w:t>
        </w:r>
      </w:ins>
      <w:ins w:id="8217" w:author="Damir Ahm" w:date="2025-03-02T19:57:41Z">
        <w:r>
          <w:rPr>
            <w:rFonts w:hint="default"/>
            <w:b w:val="0"/>
            <w:bCs w:val="0"/>
            <w:lang w:val="ru-RU"/>
          </w:rPr>
          <w:t>ификат</w:t>
        </w:r>
      </w:ins>
      <w:ins w:id="8218" w:author="Damir Ahm" w:date="2025-03-02T19:57:42Z">
        <w:r>
          <w:rPr>
            <w:rFonts w:hint="default"/>
            <w:b w:val="0"/>
            <w:bCs w:val="0"/>
            <w:lang w:val="ru-RU"/>
          </w:rPr>
          <w:t xml:space="preserve">оров и </w:t>
        </w:r>
      </w:ins>
      <w:ins w:id="8219" w:author="Damir Ahm" w:date="2025-03-02T19:57:43Z">
        <w:r>
          <w:rPr>
            <w:rFonts w:hint="default"/>
            <w:b w:val="0"/>
            <w:bCs w:val="0"/>
            <w:lang w:val="ru-RU"/>
          </w:rPr>
          <w:t>нейронн</w:t>
        </w:r>
      </w:ins>
      <w:ins w:id="8220" w:author="Damir Ahm" w:date="2025-03-02T19:57:44Z">
        <w:r>
          <w:rPr>
            <w:rFonts w:hint="default"/>
            <w:b w:val="0"/>
            <w:bCs w:val="0"/>
            <w:lang w:val="ru-RU"/>
          </w:rPr>
          <w:t>ых сете</w:t>
        </w:r>
      </w:ins>
      <w:ins w:id="8221" w:author="Damir Ahm" w:date="2025-03-02T19:57:45Z">
        <w:r>
          <w:rPr>
            <w:rFonts w:hint="default"/>
            <w:b w:val="0"/>
            <w:bCs w:val="0"/>
            <w:lang w:val="ru-RU"/>
          </w:rPr>
          <w:t xml:space="preserve">й </w:t>
        </w:r>
      </w:ins>
      <w:ins w:id="8222" w:author="Damir Ahm" w:date="2025-03-02T19:57:46Z">
        <w:r>
          <w:rPr>
            <w:rFonts w:hint="default"/>
            <w:b w:val="0"/>
            <w:bCs w:val="0"/>
            <w:lang w:val="ru-RU"/>
          </w:rPr>
          <w:t>с помощь</w:t>
        </w:r>
      </w:ins>
      <w:ins w:id="8223" w:author="Damir Ahm" w:date="2025-03-02T19:57:47Z">
        <w:r>
          <w:rPr>
            <w:rFonts w:hint="default"/>
            <w:b w:val="0"/>
            <w:bCs w:val="0"/>
            <w:lang w:val="ru-RU"/>
          </w:rPr>
          <w:t>ю би</w:t>
        </w:r>
      </w:ins>
      <w:ins w:id="8224" w:author="Damir Ahm" w:date="2025-03-02T19:57:48Z">
        <w:r>
          <w:rPr>
            <w:rFonts w:hint="default"/>
            <w:b w:val="0"/>
            <w:bCs w:val="0"/>
            <w:lang w:val="ru-RU"/>
          </w:rPr>
          <w:t>блио</w:t>
        </w:r>
      </w:ins>
      <w:ins w:id="8225" w:author="Damir Ahm" w:date="2025-03-02T19:57:49Z">
        <w:r>
          <w:rPr>
            <w:rFonts w:hint="default"/>
            <w:b w:val="0"/>
            <w:bCs w:val="0"/>
            <w:lang w:val="ru-RU"/>
          </w:rPr>
          <w:t xml:space="preserve">тек </w:t>
        </w:r>
      </w:ins>
      <w:ins w:id="8226" w:author="Damir Ahm" w:date="2025-03-02T19:57:50Z">
        <w:r>
          <w:rPr>
            <w:rFonts w:hint="default"/>
            <w:b w:val="0"/>
            <w:bCs w:val="0"/>
            <w:lang w:val="en-US"/>
          </w:rPr>
          <w:t>sk</w:t>
        </w:r>
      </w:ins>
      <w:ins w:id="8227" w:author="Damir Ahm" w:date="2025-03-02T19:57:51Z">
        <w:r>
          <w:rPr>
            <w:rFonts w:hint="default"/>
            <w:b w:val="0"/>
            <w:bCs w:val="0"/>
            <w:lang w:val="en-US"/>
          </w:rPr>
          <w:t>learn</w:t>
        </w:r>
      </w:ins>
      <w:ins w:id="8228" w:author="Damir Ahm" w:date="2025-03-02T19:57:53Z">
        <w:r>
          <w:rPr>
            <w:rFonts w:hint="default"/>
            <w:b w:val="0"/>
            <w:bCs w:val="0"/>
            <w:lang w:val="en-US"/>
          </w:rPr>
          <w:t xml:space="preserve">, </w:t>
        </w:r>
      </w:ins>
      <w:ins w:id="8229" w:author="Damir Ahm" w:date="2025-03-02T19:57:54Z">
        <w:r>
          <w:rPr>
            <w:rFonts w:hint="default"/>
            <w:b w:val="0"/>
            <w:bCs w:val="0"/>
            <w:lang w:val="en-US"/>
          </w:rPr>
          <w:t>py</w:t>
        </w:r>
      </w:ins>
      <w:ins w:id="8230" w:author="Damir Ahm" w:date="2025-03-02T19:57:55Z">
        <w:r>
          <w:rPr>
            <w:rFonts w:hint="default"/>
            <w:b w:val="0"/>
            <w:bCs w:val="0"/>
            <w:lang w:val="en-US"/>
          </w:rPr>
          <w:t>to</w:t>
        </w:r>
      </w:ins>
      <w:ins w:id="8231" w:author="Damir Ahm" w:date="2025-03-02T19:57:56Z">
        <w:r>
          <w:rPr>
            <w:rFonts w:hint="default"/>
            <w:b w:val="0"/>
            <w:bCs w:val="0"/>
            <w:lang w:val="en-US"/>
          </w:rPr>
          <w:t>rch</w:t>
        </w:r>
      </w:ins>
      <w:ins w:id="8232" w:author="Damir Ahm" w:date="2025-03-02T19:58:09Z">
        <w:r>
          <w:rPr>
            <w:rFonts w:hint="default"/>
            <w:b w:val="0"/>
            <w:bCs w:val="0"/>
            <w:lang w:val="en-US"/>
          </w:rPr>
          <w:t>.</w:t>
        </w:r>
      </w:ins>
      <w:ins w:id="8233" w:author="Damir Ahm" w:date="2025-03-02T19:58:10Z">
        <w:r>
          <w:rPr>
            <w:rFonts w:hint="default"/>
            <w:b w:val="0"/>
            <w:bCs w:val="0"/>
            <w:lang w:val="en-US"/>
          </w:rPr>
          <w:t xml:space="preserve"> </w:t>
        </w:r>
      </w:ins>
      <w:ins w:id="8234" w:author="Damir Ahm" w:date="2025-03-02T19:58:11Z">
        <w:r>
          <w:rPr>
            <w:rFonts w:hint="default"/>
            <w:b w:val="0"/>
            <w:bCs w:val="0"/>
            <w:lang w:val="ru-RU"/>
          </w:rPr>
          <w:t>С</w:t>
        </w:r>
      </w:ins>
      <w:ins w:id="8235" w:author="Damir Ahm" w:date="2025-03-02T19:58:12Z">
        <w:r>
          <w:rPr>
            <w:rFonts w:hint="default"/>
            <w:b w:val="0"/>
            <w:bCs w:val="0"/>
            <w:lang w:val="ru-RU"/>
          </w:rPr>
          <w:t>амосто</w:t>
        </w:r>
      </w:ins>
      <w:ins w:id="8236" w:author="Damir Ahm" w:date="2025-03-02T19:58:13Z">
        <w:r>
          <w:rPr>
            <w:rFonts w:hint="default"/>
            <w:b w:val="0"/>
            <w:bCs w:val="0"/>
            <w:lang w:val="ru-RU"/>
          </w:rPr>
          <w:t xml:space="preserve">ятельно </w:t>
        </w:r>
      </w:ins>
      <w:ins w:id="8237" w:author="Damir Ahm" w:date="2025-03-02T19:58:14Z">
        <w:r>
          <w:rPr>
            <w:rFonts w:hint="default"/>
            <w:b w:val="0"/>
            <w:bCs w:val="0"/>
            <w:lang w:val="ru-RU"/>
          </w:rPr>
          <w:t>обучи</w:t>
        </w:r>
      </w:ins>
      <w:ins w:id="8238" w:author="Damir Ahm" w:date="2025-03-02T19:58:15Z">
        <w:r>
          <w:rPr>
            <w:rFonts w:hint="default"/>
            <w:b w:val="0"/>
            <w:bCs w:val="0"/>
            <w:lang w:val="ru-RU"/>
          </w:rPr>
          <w:t xml:space="preserve">ли </w:t>
        </w:r>
      </w:ins>
      <w:ins w:id="8239" w:author="Damir Ahm" w:date="2025-03-02T19:58:17Z">
        <w:r>
          <w:rPr>
            <w:rFonts w:hint="default"/>
            <w:b w:val="0"/>
            <w:bCs w:val="0"/>
            <w:lang w:val="ru-RU"/>
          </w:rPr>
          <w:t>к</w:t>
        </w:r>
      </w:ins>
      <w:ins w:id="8240" w:author="Damir Ahm" w:date="2025-03-02T19:58:18Z">
        <w:r>
          <w:rPr>
            <w:rFonts w:hint="default"/>
            <w:b w:val="0"/>
            <w:bCs w:val="0"/>
            <w:lang w:val="ru-RU"/>
          </w:rPr>
          <w:t>ласси</w:t>
        </w:r>
      </w:ins>
      <w:ins w:id="8241" w:author="Damir Ahm" w:date="2025-03-02T19:58:19Z">
        <w:r>
          <w:rPr>
            <w:rFonts w:hint="default"/>
            <w:b w:val="0"/>
            <w:bCs w:val="0"/>
            <w:lang w:val="ru-RU"/>
          </w:rPr>
          <w:t>фикат</w:t>
        </w:r>
      </w:ins>
      <w:ins w:id="8242" w:author="Damir Ahm" w:date="2025-03-02T19:58:20Z">
        <w:r>
          <w:rPr>
            <w:rFonts w:hint="default"/>
            <w:b w:val="0"/>
            <w:bCs w:val="0"/>
            <w:lang w:val="ru-RU"/>
          </w:rPr>
          <w:t>о</w:t>
        </w:r>
      </w:ins>
      <w:ins w:id="8243" w:author="Damir Ahm" w:date="2025-03-02T19:58:21Z">
        <w:r>
          <w:rPr>
            <w:rFonts w:hint="default"/>
            <w:b w:val="0"/>
            <w:bCs w:val="0"/>
            <w:lang w:val="ru-RU"/>
          </w:rPr>
          <w:t>р</w:t>
        </w:r>
      </w:ins>
      <w:ins w:id="8244" w:author="Damir Ahm" w:date="2025-03-02T19:58:22Z">
        <w:r>
          <w:rPr>
            <w:rFonts w:hint="default"/>
            <w:b w:val="0"/>
            <w:bCs w:val="0"/>
            <w:lang w:val="ru-RU"/>
          </w:rPr>
          <w:t xml:space="preserve"> и не</w:t>
        </w:r>
      </w:ins>
      <w:ins w:id="8245" w:author="Damir Ahm" w:date="2025-03-02T19:58:23Z">
        <w:r>
          <w:rPr>
            <w:rFonts w:hint="default"/>
            <w:b w:val="0"/>
            <w:bCs w:val="0"/>
            <w:lang w:val="ru-RU"/>
          </w:rPr>
          <w:t>йронну</w:t>
        </w:r>
      </w:ins>
      <w:ins w:id="8246" w:author="Damir Ahm" w:date="2025-03-02T19:58:24Z">
        <w:r>
          <w:rPr>
            <w:rFonts w:hint="default"/>
            <w:b w:val="0"/>
            <w:bCs w:val="0"/>
            <w:lang w:val="ru-RU"/>
          </w:rPr>
          <w:t xml:space="preserve">ю сеть </w:t>
        </w:r>
      </w:ins>
      <w:ins w:id="8247" w:author="Damir Ahm" w:date="2025-03-02T19:58:25Z">
        <w:r>
          <w:rPr>
            <w:rFonts w:hint="default"/>
            <w:b w:val="0"/>
            <w:bCs w:val="0"/>
            <w:lang w:val="ru-RU"/>
          </w:rPr>
          <w:t>с по</w:t>
        </w:r>
      </w:ins>
      <w:ins w:id="8248" w:author="Damir Ahm" w:date="2025-03-02T19:58:26Z">
        <w:r>
          <w:rPr>
            <w:rFonts w:hint="default"/>
            <w:b w:val="0"/>
            <w:bCs w:val="0"/>
            <w:lang w:val="ru-RU"/>
          </w:rPr>
          <w:t xml:space="preserve">мощью </w:t>
        </w:r>
      </w:ins>
      <w:ins w:id="8249" w:author="Damir Ahm" w:date="2025-03-02T19:58:27Z">
        <w:r>
          <w:rPr>
            <w:rFonts w:hint="default"/>
            <w:b w:val="0"/>
            <w:bCs w:val="0"/>
            <w:lang w:val="ru-RU"/>
          </w:rPr>
          <w:t>библи</w:t>
        </w:r>
      </w:ins>
      <w:ins w:id="8250" w:author="Damir Ahm" w:date="2025-03-02T19:58:28Z">
        <w:r>
          <w:rPr>
            <w:rFonts w:hint="default"/>
            <w:b w:val="0"/>
            <w:bCs w:val="0"/>
            <w:lang w:val="ru-RU"/>
          </w:rPr>
          <w:t>отечн</w:t>
        </w:r>
      </w:ins>
      <w:ins w:id="8251" w:author="Damir Ahm" w:date="2025-03-02T19:58:29Z">
        <w:r>
          <w:rPr>
            <w:rFonts w:hint="default"/>
            <w:b w:val="0"/>
            <w:bCs w:val="0"/>
            <w:lang w:val="ru-RU"/>
          </w:rPr>
          <w:t>ых фун</w:t>
        </w:r>
      </w:ins>
      <w:ins w:id="8252" w:author="Damir Ahm" w:date="2025-03-02T19:58:30Z">
        <w:r>
          <w:rPr>
            <w:rFonts w:hint="default"/>
            <w:b w:val="0"/>
            <w:bCs w:val="0"/>
            <w:lang w:val="ru-RU"/>
          </w:rPr>
          <w:t>кций</w:t>
        </w:r>
      </w:ins>
      <w:ins w:id="8253" w:author="Damir Ahm" w:date="2025-03-02T19:58:31Z">
        <w:r>
          <w:rPr>
            <w:rFonts w:hint="default"/>
            <w:b w:val="0"/>
            <w:bCs w:val="0"/>
            <w:lang w:val="en-US"/>
          </w:rPr>
          <w:t>.</w:t>
        </w:r>
      </w:ins>
      <w:ins w:id="8254" w:author="Damir Ahm" w:date="2025-03-02T19:58:32Z">
        <w:r>
          <w:rPr>
            <w:rFonts w:hint="default"/>
            <w:b w:val="0"/>
            <w:bCs w:val="0"/>
            <w:lang w:val="en-US"/>
          </w:rPr>
          <w:t xml:space="preserve"> </w:t>
        </w:r>
      </w:ins>
      <w:ins w:id="8255" w:author="Damir Ahm" w:date="2025-03-02T19:58:35Z">
        <w:r>
          <w:rPr>
            <w:rFonts w:hint="default"/>
            <w:b w:val="0"/>
            <w:bCs w:val="0"/>
            <w:lang w:val="ru-RU"/>
          </w:rPr>
          <w:t>Поп</w:t>
        </w:r>
      </w:ins>
      <w:ins w:id="8256" w:author="Damir Ahm" w:date="2025-03-02T19:58:36Z">
        <w:r>
          <w:rPr>
            <w:rFonts w:hint="default"/>
            <w:b w:val="0"/>
            <w:bCs w:val="0"/>
            <w:lang w:val="ru-RU"/>
          </w:rPr>
          <w:t xml:space="preserve">робовали </w:t>
        </w:r>
      </w:ins>
      <w:ins w:id="8257" w:author="Damir Ahm" w:date="2025-03-02T19:58:37Z">
        <w:r>
          <w:rPr>
            <w:rFonts w:hint="default"/>
            <w:b w:val="0"/>
            <w:bCs w:val="0"/>
            <w:lang w:val="ru-RU"/>
          </w:rPr>
          <w:t>улуч</w:t>
        </w:r>
      </w:ins>
      <w:ins w:id="8258" w:author="Damir Ahm" w:date="2025-03-02T19:58:38Z">
        <w:r>
          <w:rPr>
            <w:rFonts w:hint="default"/>
            <w:b w:val="0"/>
            <w:bCs w:val="0"/>
            <w:lang w:val="ru-RU"/>
          </w:rPr>
          <w:t>шить точ</w:t>
        </w:r>
      </w:ins>
      <w:ins w:id="8259" w:author="Damir Ahm" w:date="2025-03-02T19:58:39Z">
        <w:r>
          <w:rPr>
            <w:rFonts w:hint="default"/>
            <w:b w:val="0"/>
            <w:bCs w:val="0"/>
            <w:lang w:val="ru-RU"/>
          </w:rPr>
          <w:t>ность мо</w:t>
        </w:r>
      </w:ins>
      <w:ins w:id="8260" w:author="Damir Ahm" w:date="2025-03-02T19:58:40Z">
        <w:r>
          <w:rPr>
            <w:rFonts w:hint="default"/>
            <w:b w:val="0"/>
            <w:bCs w:val="0"/>
            <w:lang w:val="ru-RU"/>
          </w:rPr>
          <w:t xml:space="preserve">делей с </w:t>
        </w:r>
      </w:ins>
      <w:ins w:id="8261" w:author="Damir Ahm" w:date="2025-03-02T19:58:41Z">
        <w:r>
          <w:rPr>
            <w:rFonts w:hint="default"/>
            <w:b w:val="0"/>
            <w:bCs w:val="0"/>
            <w:lang w:val="ru-RU"/>
          </w:rPr>
          <w:t>помощь</w:t>
        </w:r>
      </w:ins>
      <w:ins w:id="8262" w:author="Damir Ahm" w:date="2025-03-02T19:58:42Z">
        <w:r>
          <w:rPr>
            <w:rFonts w:hint="default"/>
            <w:b w:val="0"/>
            <w:bCs w:val="0"/>
            <w:lang w:val="ru-RU"/>
          </w:rPr>
          <w:t>ю настр</w:t>
        </w:r>
      </w:ins>
      <w:ins w:id="8263" w:author="Damir Ahm" w:date="2025-03-02T19:58:43Z">
        <w:r>
          <w:rPr>
            <w:rFonts w:hint="default"/>
            <w:b w:val="0"/>
            <w:bCs w:val="0"/>
            <w:lang w:val="ru-RU"/>
          </w:rPr>
          <w:t xml:space="preserve">ойки </w:t>
        </w:r>
      </w:ins>
      <w:ins w:id="8264" w:author="Damir Ahm" w:date="2025-03-02T19:58:44Z">
        <w:r>
          <w:rPr>
            <w:rFonts w:hint="default"/>
            <w:b w:val="0"/>
            <w:bCs w:val="0"/>
            <w:lang w:val="ru-RU"/>
          </w:rPr>
          <w:t>парам</w:t>
        </w:r>
      </w:ins>
      <w:ins w:id="8265" w:author="Damir Ahm" w:date="2025-03-02T19:58:45Z">
        <w:r>
          <w:rPr>
            <w:rFonts w:hint="default"/>
            <w:b w:val="0"/>
            <w:bCs w:val="0"/>
            <w:lang w:val="ru-RU"/>
          </w:rPr>
          <w:t>етров</w:t>
        </w:r>
      </w:ins>
      <w:ins w:id="8266" w:author="Damir Ahm" w:date="2025-03-02T19:58:45Z">
        <w:r>
          <w:rPr>
            <w:rFonts w:hint="default"/>
            <w:b w:val="0"/>
            <w:bCs w:val="0"/>
            <w:lang w:val="en-US"/>
          </w:rPr>
          <w:t>.</w:t>
        </w:r>
      </w:ins>
    </w:p>
    <w:sectPr>
      <w:headerReference r:id="rId3" w:type="default"/>
      <w:footerReference r:id="rId4" w:type="default"/>
      <w:pgSz w:w="11906" w:h="16838"/>
      <w:pgMar w:top="1134" w:right="567" w:bottom="1134" w:left="1701" w:header="425" w:footer="709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7E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end"/>
    </w:r>
  </w:p>
  <w:p w14:paraId="0000007F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7D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B14FEE"/>
    <w:multiLevelType w:val="singleLevel"/>
    <w:tmpl w:val="9EB14FE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089EA8F"/>
    <w:multiLevelType w:val="singleLevel"/>
    <w:tmpl w:val="A089EA8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47FE3D7"/>
    <w:multiLevelType w:val="singleLevel"/>
    <w:tmpl w:val="A47FE3D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6BC3A08"/>
    <w:multiLevelType w:val="singleLevel"/>
    <w:tmpl w:val="B6BC3A08"/>
    <w:lvl w:ilvl="0" w:tentative="0">
      <w:start w:val="3"/>
      <w:numFmt w:val="decimal"/>
      <w:suff w:val="space"/>
      <w:lvlText w:val="%1."/>
      <w:lvlJc w:val="left"/>
    </w:lvl>
  </w:abstractNum>
  <w:abstractNum w:abstractNumId="4">
    <w:nsid w:val="F96E4FA1"/>
    <w:multiLevelType w:val="singleLevel"/>
    <w:tmpl w:val="F96E4FA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1670467"/>
    <w:multiLevelType w:val="singleLevel"/>
    <w:tmpl w:val="01670467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D439060"/>
    <w:multiLevelType w:val="singleLevel"/>
    <w:tmpl w:val="0D439060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23FD1AE"/>
    <w:multiLevelType w:val="singleLevel"/>
    <w:tmpl w:val="223FD1AE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9D6ABE9"/>
    <w:multiLevelType w:val="singleLevel"/>
    <w:tmpl w:val="29D6ABE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8"/>
  </w:num>
  <w:num w:numId="6">
    <w:abstractNumId w:val="2"/>
  </w:num>
  <w:num w:numId="7">
    <w:abstractNumId w:val="7"/>
  </w:num>
  <w:num w:numId="8">
    <w:abstractNumId w:val="1"/>
  </w:num>
  <w:num w:numId="9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Damir Ahm">
    <w15:presenceInfo w15:providerId="WPS Office" w15:userId="34979049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revisionView w:markup="0"/>
  <w:trackRevisions w:val="1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B5B1E8F"/>
    <w:rsid w:val="21AF16D4"/>
    <w:rsid w:val="356E4FE8"/>
    <w:rsid w:val="3A4307A4"/>
    <w:rsid w:val="6DDD5C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asciiTheme="minorHAnsi" w:hAnsiTheme="minorHAnsi" w:eastAsiaTheme="minorEastAsia" w:cstheme="minorBidi"/>
      <w:sz w:val="28"/>
      <w:szCs w:val="28"/>
      <w:lang w:val="ru-RU"/>
    </w:rPr>
  </w:style>
  <w:style w:type="paragraph" w:styleId="2">
    <w:name w:val="heading 1"/>
    <w:basedOn w:val="1"/>
    <w:next w:val="1"/>
    <w:qFormat/>
    <w:uiPriority w:val="0"/>
    <w:pPr>
      <w:keepNext/>
      <w:jc w:val="both"/>
    </w:pPr>
    <w:rPr>
      <w:i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00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spacing w:before="200"/>
    </w:pPr>
    <w:rPr>
      <w:rFonts w:ascii="Cambria" w:hAnsi="Cambria" w:eastAsia="Cambria" w:cs="Cambria"/>
      <w:b/>
      <w:color w:val="4F81BD"/>
    </w:rPr>
  </w:style>
  <w:style w:type="paragraph" w:styleId="5">
    <w:name w:val="heading 4"/>
    <w:basedOn w:val="1"/>
    <w:next w:val="1"/>
    <w:link w:val="15"/>
    <w:qFormat/>
    <w:uiPriority w:val="0"/>
    <w:pPr>
      <w:keepNext/>
      <w:spacing w:before="240" w:after="60"/>
    </w:pPr>
    <w:rPr>
      <w:b/>
      <w:sz w:val="28"/>
      <w:szCs w:val="28"/>
    </w:rPr>
  </w:style>
  <w:style w:type="paragraph" w:styleId="6">
    <w:name w:val="heading 5"/>
    <w:basedOn w:val="1"/>
    <w:next w:val="1"/>
    <w:qFormat/>
    <w:uiPriority w:val="0"/>
    <w:pPr>
      <w:spacing w:before="240" w:after="60"/>
    </w:pPr>
    <w:rPr>
      <w:b/>
      <w:i/>
      <w:sz w:val="26"/>
      <w:szCs w:val="2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/>
    </w:pPr>
    <w:rPr>
      <w:rFonts w:ascii="Cambria" w:hAnsi="Cambria" w:eastAsia="Cambria" w:cs="Cambria"/>
      <w:i/>
      <w:color w:val="243F6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11">
    <w:name w:val="Title"/>
    <w:basedOn w:val="1"/>
    <w:next w:val="1"/>
    <w:uiPriority w:val="0"/>
    <w:pPr>
      <w:jc w:val="center"/>
    </w:pPr>
    <w:rPr>
      <w:b/>
      <w:sz w:val="22"/>
      <w:szCs w:val="22"/>
    </w:rPr>
  </w:style>
  <w:style w:type="paragraph" w:styleId="12">
    <w:name w:val="Subtitle"/>
    <w:basedOn w:val="1"/>
    <w:next w:val="1"/>
    <w:uiPriority w:val="0"/>
    <w:pPr>
      <w:jc w:val="center"/>
    </w:pPr>
    <w:rPr>
      <w:b/>
      <w:smallCaps/>
    </w:rPr>
  </w:style>
  <w:style w:type="table" w:customStyle="1" w:styleId="13">
    <w:name w:val="Table Normal"/>
    <w:qFormat/>
    <w:uiPriority w:val="0"/>
  </w:style>
  <w:style w:type="table" w:customStyle="1" w:styleId="14">
    <w:name w:val="_Style 10"/>
    <w:basedOn w:val="13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Заголовок 4 Char"/>
    <w:link w:val="5"/>
    <w:uiPriority w:val="0"/>
    <w:rPr>
      <w:b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3" Type="http://schemas.microsoft.com/office/2011/relationships/people" Target="people.xml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36</Pages>
  <TotalTime>434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2024-11-20T17:05:00Z</dcterms:created>
  <dc:creator>Damir</dc:creator>
  <cp:lastModifiedBy>Damir Ahm</cp:lastModifiedBy>
  <dcterms:modified xsi:type="dcterms:W3CDTF">2025-03-02T17:05:46Z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0244A4B1C849411B8867B12DA0FC8A5B_13</vt:lpwstr>
  </property>
</Properties>
</file>